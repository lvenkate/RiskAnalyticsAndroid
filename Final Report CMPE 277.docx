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520C" w:rsidRPr="005A0B97" w:rsidRDefault="009D37B3" w:rsidP="00456B04">
      <w:pPr>
        <w:pStyle w:val="Title"/>
        <w:jc w:val="center"/>
        <w:rPr>
          <w:color w:val="000000" w:themeColor="text1"/>
          <w:sz w:val="52"/>
        </w:rPr>
      </w:pPr>
      <w:r w:rsidRPr="005A0B97">
        <w:rPr>
          <w:color w:val="000000" w:themeColor="text1"/>
        </w:rPr>
        <w:t>Investment Business Analytics: Strategy Consulting (Mobile)</w:t>
      </w:r>
    </w:p>
    <w:tbl>
      <w:tblPr>
        <w:tblpPr w:leftFromText="180" w:rightFromText="180" w:vertAnchor="page" w:horzAnchor="margin" w:tblpXSpec="center" w:tblpY="4933"/>
        <w:tblOverlap w:val="never"/>
        <w:tblW w:w="0" w:type="auto"/>
        <w:tblBorders>
          <w:insideV w:val="single" w:sz="4" w:space="0" w:color="auto"/>
        </w:tblBorders>
        <w:tblCellMar>
          <w:top w:w="120" w:type="dxa"/>
        </w:tblCellMar>
        <w:tblLook w:val="0000" w:firstRow="0" w:lastRow="0" w:firstColumn="0" w:lastColumn="0" w:noHBand="0" w:noVBand="0"/>
      </w:tblPr>
      <w:tblGrid>
        <w:gridCol w:w="7920"/>
      </w:tblGrid>
      <w:tr w:rsidR="00C0520C" w:rsidRPr="005A0B97" w:rsidTr="00C0520C">
        <w:tc>
          <w:tcPr>
            <w:tcW w:w="7920" w:type="dxa"/>
          </w:tcPr>
          <w:p w:rsidR="0053191C" w:rsidRPr="005A0B97" w:rsidRDefault="00C0520C" w:rsidP="00C0520C">
            <w:pPr>
              <w:jc w:val="center"/>
              <w:rPr>
                <w:color w:val="000000" w:themeColor="text1"/>
              </w:rPr>
            </w:pPr>
            <w:r w:rsidRPr="005A0B97">
              <w:rPr>
                <w:color w:val="000000" w:themeColor="text1"/>
              </w:rPr>
              <w:t>A Project Report</w:t>
            </w:r>
            <w:r w:rsidRPr="005A0B97">
              <w:rPr>
                <w:color w:val="000000" w:themeColor="text1"/>
              </w:rPr>
              <w:br/>
              <w:t>P</w:t>
            </w:r>
            <w:r w:rsidR="0053191C" w:rsidRPr="005A0B97">
              <w:rPr>
                <w:color w:val="000000" w:themeColor="text1"/>
              </w:rPr>
              <w:t xml:space="preserve">resented to </w:t>
            </w:r>
          </w:p>
          <w:p w:rsidR="00C0520C" w:rsidRPr="005A0B97" w:rsidRDefault="00C0520C" w:rsidP="0053191C">
            <w:pPr>
              <w:jc w:val="center"/>
              <w:rPr>
                <w:color w:val="000000" w:themeColor="text1"/>
              </w:rPr>
            </w:pPr>
          </w:p>
          <w:p w:rsidR="0053191C" w:rsidRPr="005A0B97" w:rsidRDefault="0053191C" w:rsidP="0053191C">
            <w:pPr>
              <w:pStyle w:val="Heading3"/>
              <w:shd w:val="clear" w:color="auto" w:fill="FFFFFF"/>
              <w:spacing w:before="0"/>
              <w:jc w:val="center"/>
              <w:rPr>
                <w:rFonts w:ascii="Arial" w:hAnsi="Arial" w:cs="Arial"/>
                <w:sz w:val="28"/>
              </w:rPr>
            </w:pPr>
            <w:bookmarkStart w:id="0" w:name="_Toc464932639"/>
            <w:bookmarkStart w:id="1" w:name="_Toc464937462"/>
            <w:bookmarkStart w:id="2" w:name="_Toc464938751"/>
            <w:proofErr w:type="spellStart"/>
            <w:r w:rsidRPr="005A0B97">
              <w:rPr>
                <w:rFonts w:ascii="Arial" w:hAnsi="Arial" w:cs="Arial"/>
                <w:bCs/>
                <w:sz w:val="28"/>
              </w:rPr>
              <w:t>Chandrasekar</w:t>
            </w:r>
            <w:proofErr w:type="spellEnd"/>
            <w:r w:rsidRPr="005A0B97">
              <w:rPr>
                <w:rFonts w:ascii="Arial" w:hAnsi="Arial" w:cs="Arial"/>
                <w:bCs/>
                <w:sz w:val="28"/>
              </w:rPr>
              <w:t xml:space="preserve"> </w:t>
            </w:r>
            <w:proofErr w:type="spellStart"/>
            <w:r w:rsidRPr="005A0B97">
              <w:rPr>
                <w:rFonts w:ascii="Arial" w:hAnsi="Arial" w:cs="Arial"/>
                <w:bCs/>
                <w:sz w:val="28"/>
              </w:rPr>
              <w:t>Vuppalapati</w:t>
            </w:r>
            <w:bookmarkEnd w:id="0"/>
            <w:bookmarkEnd w:id="1"/>
            <w:bookmarkEnd w:id="2"/>
            <w:proofErr w:type="spellEnd"/>
          </w:p>
          <w:p w:rsidR="0053191C" w:rsidRPr="005A0B97" w:rsidRDefault="0053191C" w:rsidP="0053191C">
            <w:pPr>
              <w:rPr>
                <w:color w:val="000000" w:themeColor="text1"/>
              </w:rPr>
            </w:pPr>
          </w:p>
        </w:tc>
      </w:tr>
      <w:tr w:rsidR="00C0520C" w:rsidRPr="005A0B97" w:rsidTr="00C0520C">
        <w:tc>
          <w:tcPr>
            <w:tcW w:w="7920" w:type="dxa"/>
          </w:tcPr>
          <w:p w:rsidR="00C0520C" w:rsidRPr="005A0B97" w:rsidRDefault="00C0520C" w:rsidP="00C0520C">
            <w:pPr>
              <w:jc w:val="center"/>
              <w:rPr>
                <w:color w:val="000000" w:themeColor="text1"/>
              </w:rPr>
            </w:pPr>
            <w:r w:rsidRPr="005A0B97">
              <w:rPr>
                <w:color w:val="000000" w:themeColor="text1"/>
              </w:rPr>
              <w:t>San Jose State University</w:t>
            </w:r>
            <w:r w:rsidRPr="005A0B97">
              <w:rPr>
                <w:color w:val="000000" w:themeColor="text1"/>
              </w:rPr>
              <w:br/>
            </w:r>
            <w:r w:rsidR="00694518" w:rsidRPr="005A0B97">
              <w:rPr>
                <w:color w:val="000000" w:themeColor="text1"/>
              </w:rPr>
              <w:t>CMPE 277</w:t>
            </w:r>
          </w:p>
          <w:p w:rsidR="00694518" w:rsidRPr="005A0B97" w:rsidRDefault="00694518" w:rsidP="00C0520C">
            <w:pPr>
              <w:jc w:val="center"/>
              <w:rPr>
                <w:color w:val="000000" w:themeColor="text1"/>
              </w:rPr>
            </w:pPr>
            <w:r w:rsidRPr="005A0B97">
              <w:rPr>
                <w:color w:val="000000" w:themeColor="text1"/>
              </w:rPr>
              <w:t>Software Application Development – Data Analytics</w:t>
            </w:r>
          </w:p>
        </w:tc>
      </w:tr>
    </w:tbl>
    <w:tbl>
      <w:tblPr>
        <w:tblpPr w:leftFromText="180" w:rightFromText="180" w:vertAnchor="page" w:horzAnchor="margin" w:tblpXSpec="center" w:tblpY="11557"/>
        <w:tblOverlap w:val="never"/>
        <w:tblW w:w="0" w:type="auto"/>
        <w:tblBorders>
          <w:insideV w:val="single" w:sz="4" w:space="0" w:color="auto"/>
        </w:tblBorders>
        <w:tblCellMar>
          <w:top w:w="60" w:type="dxa"/>
        </w:tblCellMar>
        <w:tblLook w:val="0000" w:firstRow="0" w:lastRow="0" w:firstColumn="0" w:lastColumn="0" w:noHBand="0" w:noVBand="0"/>
      </w:tblPr>
      <w:tblGrid>
        <w:gridCol w:w="7920"/>
      </w:tblGrid>
      <w:tr w:rsidR="00C0520C" w:rsidRPr="005A0B97" w:rsidTr="00C0520C">
        <w:tc>
          <w:tcPr>
            <w:tcW w:w="7920" w:type="dxa"/>
          </w:tcPr>
          <w:p w:rsidR="00C0520C" w:rsidRPr="005A0B97" w:rsidRDefault="00C0520C" w:rsidP="00C0520C">
            <w:pPr>
              <w:pStyle w:val="Centered"/>
              <w:rPr>
                <w:color w:val="000000" w:themeColor="text1"/>
              </w:rPr>
            </w:pPr>
            <w:r w:rsidRPr="005A0B97">
              <w:rPr>
                <w:color w:val="000000" w:themeColor="text1"/>
              </w:rPr>
              <w:t>By</w:t>
            </w:r>
          </w:p>
        </w:tc>
      </w:tr>
      <w:tr w:rsidR="00C0520C" w:rsidRPr="005A0B97" w:rsidTr="00C0520C">
        <w:tc>
          <w:tcPr>
            <w:tcW w:w="7920" w:type="dxa"/>
          </w:tcPr>
          <w:p w:rsidR="009D37B3" w:rsidRPr="005A0B97" w:rsidRDefault="009D37B3" w:rsidP="00C0520C">
            <w:pPr>
              <w:pStyle w:val="Centered"/>
              <w:rPr>
                <w:color w:val="000000" w:themeColor="text1"/>
              </w:rPr>
            </w:pPr>
            <w:r w:rsidRPr="005A0B97">
              <w:rPr>
                <w:color w:val="000000" w:themeColor="text1"/>
              </w:rPr>
              <w:t>Lakshmi Venkateswaran</w:t>
            </w:r>
          </w:p>
          <w:p w:rsidR="00C0520C" w:rsidRPr="005A0B97" w:rsidRDefault="009D37B3" w:rsidP="00C0520C">
            <w:pPr>
              <w:pStyle w:val="Centered"/>
              <w:rPr>
                <w:color w:val="000000" w:themeColor="text1"/>
              </w:rPr>
            </w:pPr>
            <w:r w:rsidRPr="005A0B97">
              <w:rPr>
                <w:color w:val="000000" w:themeColor="text1"/>
              </w:rPr>
              <w:t xml:space="preserve"> </w:t>
            </w:r>
            <w:r w:rsidR="00C0520C" w:rsidRPr="005A0B97">
              <w:rPr>
                <w:color w:val="000000" w:themeColor="text1"/>
              </w:rPr>
              <w:t>(</w:t>
            </w:r>
            <w:r w:rsidR="00694518" w:rsidRPr="005A0B97">
              <w:rPr>
                <w:color w:val="000000" w:themeColor="text1"/>
              </w:rPr>
              <w:t>October</w:t>
            </w:r>
            <w:r w:rsidR="00C0520C" w:rsidRPr="005A0B97">
              <w:rPr>
                <w:color w:val="000000" w:themeColor="text1"/>
              </w:rPr>
              <w:t xml:space="preserve"> 2016)</w:t>
            </w:r>
          </w:p>
          <w:p w:rsidR="00C0520C" w:rsidRPr="005A0B97" w:rsidRDefault="00C0520C" w:rsidP="009D37B3">
            <w:pPr>
              <w:pStyle w:val="Centered"/>
              <w:rPr>
                <w:color w:val="000000" w:themeColor="text1"/>
              </w:rPr>
            </w:pPr>
          </w:p>
        </w:tc>
      </w:tr>
      <w:tr w:rsidR="00C0520C" w:rsidRPr="005A0B97" w:rsidTr="00C0520C">
        <w:tc>
          <w:tcPr>
            <w:tcW w:w="7920" w:type="dxa"/>
          </w:tcPr>
          <w:p w:rsidR="00C0520C" w:rsidRPr="005A0B97" w:rsidRDefault="00C0520C" w:rsidP="00C0520C">
            <w:pPr>
              <w:pStyle w:val="Centered"/>
              <w:jc w:val="left"/>
              <w:rPr>
                <w:color w:val="000000" w:themeColor="text1"/>
              </w:rPr>
            </w:pPr>
          </w:p>
        </w:tc>
      </w:tr>
    </w:tbl>
    <w:tbl>
      <w:tblPr>
        <w:tblpPr w:tblpXSpec="center" w:tblpYSpec="bottom"/>
        <w:tblOverlap w:val="never"/>
        <w:tblW w:w="0" w:type="auto"/>
        <w:tblBorders>
          <w:insideV w:val="single" w:sz="4" w:space="0" w:color="auto"/>
        </w:tblBorders>
        <w:tblCellMar>
          <w:top w:w="60" w:type="dxa"/>
          <w:left w:w="0" w:type="dxa"/>
          <w:right w:w="0" w:type="dxa"/>
        </w:tblCellMar>
        <w:tblLook w:val="0000" w:firstRow="0" w:lastRow="0" w:firstColumn="0" w:lastColumn="0" w:noHBand="0" w:noVBand="0"/>
      </w:tblPr>
      <w:tblGrid>
        <w:gridCol w:w="7920"/>
      </w:tblGrid>
      <w:tr w:rsidR="00AE70F9" w:rsidRPr="005A0B97" w:rsidTr="000E2B45">
        <w:tc>
          <w:tcPr>
            <w:tcW w:w="7920" w:type="dxa"/>
          </w:tcPr>
          <w:p w:rsidR="00AE70F9" w:rsidRPr="005A0B97" w:rsidRDefault="00AE70F9" w:rsidP="00AE70F9">
            <w:pPr>
              <w:pStyle w:val="Centered"/>
              <w:rPr>
                <w:color w:val="000000" w:themeColor="text1"/>
              </w:rPr>
            </w:pPr>
            <w:r w:rsidRPr="005A0B97">
              <w:rPr>
                <w:color w:val="000000" w:themeColor="text1"/>
              </w:rPr>
              <w:t>Copyright © 2016</w:t>
            </w:r>
          </w:p>
        </w:tc>
      </w:tr>
      <w:tr w:rsidR="00AE70F9" w:rsidRPr="005A0B97" w:rsidTr="000E2B45">
        <w:tc>
          <w:tcPr>
            <w:tcW w:w="7920" w:type="dxa"/>
          </w:tcPr>
          <w:p w:rsidR="009D37B3" w:rsidRPr="005A0B97" w:rsidRDefault="009D37B3" w:rsidP="009D37B3">
            <w:pPr>
              <w:pStyle w:val="Centered"/>
              <w:rPr>
                <w:color w:val="000000" w:themeColor="text1"/>
              </w:rPr>
            </w:pPr>
          </w:p>
        </w:tc>
      </w:tr>
      <w:tr w:rsidR="00AE70F9" w:rsidRPr="005A0B97" w:rsidTr="000E2B45">
        <w:tc>
          <w:tcPr>
            <w:tcW w:w="7920" w:type="dxa"/>
          </w:tcPr>
          <w:p w:rsidR="00AE70F9" w:rsidRPr="005A0B97" w:rsidRDefault="00AE70F9" w:rsidP="000E2B45">
            <w:pPr>
              <w:pStyle w:val="Centered"/>
              <w:rPr>
                <w:color w:val="000000" w:themeColor="text1"/>
              </w:rPr>
            </w:pPr>
            <w:r w:rsidRPr="005A0B97">
              <w:rPr>
                <w:color w:val="000000" w:themeColor="text1"/>
              </w:rPr>
              <w:t>ALL RIGHTS RESERVED</w:t>
            </w:r>
          </w:p>
        </w:tc>
      </w:tr>
    </w:tbl>
    <w:p w:rsidR="00A84F7D" w:rsidRPr="005A0B97" w:rsidRDefault="00A84F7D" w:rsidP="00456B04">
      <w:pPr>
        <w:pStyle w:val="Title"/>
        <w:jc w:val="center"/>
        <w:rPr>
          <w:color w:val="000000" w:themeColor="text1"/>
          <w:sz w:val="52"/>
        </w:rPr>
      </w:pPr>
    </w:p>
    <w:p w:rsidR="00AE70F9" w:rsidRPr="005A0B97" w:rsidRDefault="00AE70F9" w:rsidP="00AE70F9">
      <w:pPr>
        <w:rPr>
          <w:color w:val="000000" w:themeColor="text1"/>
        </w:rPr>
      </w:pPr>
    </w:p>
    <w:p w:rsidR="00AE70F9" w:rsidRPr="005A0B97" w:rsidRDefault="00AE70F9" w:rsidP="00AE70F9">
      <w:pPr>
        <w:rPr>
          <w:color w:val="000000" w:themeColor="text1"/>
        </w:rPr>
      </w:pPr>
    </w:p>
    <w:p w:rsidR="00AE70F9" w:rsidRPr="005A0B97" w:rsidRDefault="00AE70F9" w:rsidP="00AE70F9">
      <w:pPr>
        <w:rPr>
          <w:color w:val="000000" w:themeColor="text1"/>
        </w:rPr>
      </w:pPr>
    </w:p>
    <w:p w:rsidR="00AE70F9" w:rsidRPr="005A0B97" w:rsidRDefault="00AE70F9" w:rsidP="00AE70F9">
      <w:pPr>
        <w:rPr>
          <w:color w:val="000000" w:themeColor="text1"/>
        </w:rPr>
      </w:pPr>
    </w:p>
    <w:p w:rsidR="00AE70F9" w:rsidRPr="005A0B97" w:rsidRDefault="00AE70F9" w:rsidP="00AE70F9">
      <w:pPr>
        <w:rPr>
          <w:color w:val="000000" w:themeColor="text1"/>
        </w:rPr>
      </w:pPr>
    </w:p>
    <w:p w:rsidR="00AE70F9" w:rsidRPr="005A0B97" w:rsidRDefault="00AE70F9" w:rsidP="00AE70F9">
      <w:pPr>
        <w:rPr>
          <w:color w:val="000000" w:themeColor="text1"/>
        </w:rPr>
      </w:pPr>
    </w:p>
    <w:p w:rsidR="00AE70F9" w:rsidRPr="005A0B97" w:rsidRDefault="00AE70F9" w:rsidP="00AE70F9">
      <w:pPr>
        <w:rPr>
          <w:color w:val="000000" w:themeColor="text1"/>
        </w:rPr>
      </w:pPr>
    </w:p>
    <w:p w:rsidR="00AE70F9" w:rsidRPr="005A0B97" w:rsidRDefault="00AE70F9" w:rsidP="00AE70F9">
      <w:pPr>
        <w:rPr>
          <w:color w:val="000000" w:themeColor="text1"/>
        </w:rPr>
      </w:pPr>
    </w:p>
    <w:p w:rsidR="00AE70F9" w:rsidRPr="005A0B97" w:rsidRDefault="00AE70F9" w:rsidP="00AE70F9">
      <w:pPr>
        <w:rPr>
          <w:color w:val="000000" w:themeColor="text1"/>
        </w:rPr>
      </w:pPr>
    </w:p>
    <w:p w:rsidR="00AE70F9" w:rsidRPr="005A0B97" w:rsidRDefault="00AE70F9" w:rsidP="00AE70F9">
      <w:pPr>
        <w:rPr>
          <w:color w:val="000000" w:themeColor="text1"/>
        </w:rPr>
      </w:pPr>
    </w:p>
    <w:p w:rsidR="00AE70F9" w:rsidRPr="005A0B97" w:rsidRDefault="00AE70F9" w:rsidP="00AE70F9">
      <w:pPr>
        <w:rPr>
          <w:color w:val="000000" w:themeColor="text1"/>
        </w:rPr>
      </w:pPr>
    </w:p>
    <w:p w:rsidR="00AE70F9" w:rsidRPr="005A0B97" w:rsidRDefault="00AE70F9" w:rsidP="00AE70F9">
      <w:pPr>
        <w:rPr>
          <w:color w:val="000000" w:themeColor="text1"/>
        </w:rPr>
      </w:pPr>
    </w:p>
    <w:p w:rsidR="00AE70F9" w:rsidRPr="005A0B97" w:rsidRDefault="00AE70F9" w:rsidP="00AE70F9">
      <w:pPr>
        <w:rPr>
          <w:color w:val="000000" w:themeColor="text1"/>
        </w:rPr>
      </w:pPr>
    </w:p>
    <w:p w:rsidR="00AE70F9" w:rsidRPr="005A0B97" w:rsidRDefault="00AE70F9" w:rsidP="00AE70F9">
      <w:pPr>
        <w:rPr>
          <w:color w:val="000000" w:themeColor="text1"/>
        </w:rPr>
      </w:pPr>
    </w:p>
    <w:p w:rsidR="00AE70F9" w:rsidRPr="005A0B97" w:rsidRDefault="00AE70F9" w:rsidP="00AE70F9">
      <w:pPr>
        <w:rPr>
          <w:color w:val="000000" w:themeColor="text1"/>
        </w:rPr>
      </w:pPr>
    </w:p>
    <w:p w:rsidR="00AE70F9" w:rsidRPr="005A0B97" w:rsidRDefault="00AE70F9" w:rsidP="00AE70F9">
      <w:pPr>
        <w:rPr>
          <w:color w:val="000000" w:themeColor="text1"/>
        </w:rPr>
      </w:pPr>
    </w:p>
    <w:p w:rsidR="00AE70F9" w:rsidRPr="005A0B97" w:rsidRDefault="00AE70F9" w:rsidP="00AE70F9">
      <w:pPr>
        <w:rPr>
          <w:color w:val="000000" w:themeColor="text1"/>
        </w:rPr>
      </w:pPr>
    </w:p>
    <w:p w:rsidR="00AE70F9" w:rsidRPr="005A0B97" w:rsidRDefault="00AE70F9" w:rsidP="00AE70F9">
      <w:pPr>
        <w:rPr>
          <w:color w:val="000000" w:themeColor="text1"/>
        </w:rPr>
      </w:pPr>
    </w:p>
    <w:p w:rsidR="00AE70F9" w:rsidRPr="005A0B97" w:rsidRDefault="00AE70F9" w:rsidP="00AE70F9">
      <w:pPr>
        <w:rPr>
          <w:color w:val="000000" w:themeColor="text1"/>
        </w:rPr>
      </w:pPr>
    </w:p>
    <w:p w:rsidR="00AE70F9" w:rsidRPr="005A0B97" w:rsidRDefault="00AE70F9" w:rsidP="00AE70F9">
      <w:pPr>
        <w:rPr>
          <w:color w:val="000000" w:themeColor="text1"/>
        </w:rPr>
      </w:pPr>
    </w:p>
    <w:p w:rsidR="00AE70F9" w:rsidRPr="005A0B97" w:rsidRDefault="00AE70F9" w:rsidP="00AE70F9">
      <w:pPr>
        <w:rPr>
          <w:color w:val="000000" w:themeColor="text1"/>
        </w:rPr>
      </w:pPr>
    </w:p>
    <w:p w:rsidR="00AE70F9" w:rsidRPr="005A0B97" w:rsidRDefault="00AE70F9" w:rsidP="00AE70F9">
      <w:pPr>
        <w:rPr>
          <w:color w:val="000000" w:themeColor="text1"/>
        </w:rPr>
      </w:pPr>
    </w:p>
    <w:p w:rsidR="00AE70F9" w:rsidRPr="005A0B97" w:rsidRDefault="00AE70F9" w:rsidP="00AE70F9">
      <w:pPr>
        <w:rPr>
          <w:color w:val="000000" w:themeColor="text1"/>
        </w:rPr>
      </w:pPr>
    </w:p>
    <w:p w:rsidR="00AE70F9" w:rsidRPr="005A0B97" w:rsidRDefault="00AE70F9" w:rsidP="00AE70F9">
      <w:pPr>
        <w:rPr>
          <w:color w:val="000000" w:themeColor="text1"/>
        </w:rPr>
      </w:pPr>
    </w:p>
    <w:p w:rsidR="00AE70F9" w:rsidRPr="005A0B97" w:rsidRDefault="00AE70F9" w:rsidP="00AE70F9">
      <w:pPr>
        <w:rPr>
          <w:color w:val="000000" w:themeColor="text1"/>
        </w:rPr>
      </w:pPr>
    </w:p>
    <w:p w:rsidR="00AE70F9" w:rsidRPr="005A0B97" w:rsidRDefault="00AE70F9" w:rsidP="00AE70F9">
      <w:pPr>
        <w:rPr>
          <w:color w:val="000000" w:themeColor="text1"/>
        </w:rPr>
      </w:pPr>
    </w:p>
    <w:p w:rsidR="00AE70F9" w:rsidRPr="005A0B97" w:rsidRDefault="00AE70F9" w:rsidP="00AE70F9">
      <w:pPr>
        <w:rPr>
          <w:color w:val="000000" w:themeColor="text1"/>
        </w:rPr>
      </w:pPr>
    </w:p>
    <w:p w:rsidR="00AE70F9" w:rsidRPr="005A0B97" w:rsidRDefault="00AE70F9" w:rsidP="00AE70F9">
      <w:pPr>
        <w:rPr>
          <w:color w:val="000000" w:themeColor="text1"/>
        </w:rPr>
      </w:pPr>
    </w:p>
    <w:p w:rsidR="00AE70F9" w:rsidRPr="005A0B97" w:rsidRDefault="00AE70F9" w:rsidP="00AE70F9">
      <w:pPr>
        <w:rPr>
          <w:color w:val="000000" w:themeColor="text1"/>
        </w:rPr>
      </w:pPr>
    </w:p>
    <w:p w:rsidR="00AE70F9" w:rsidRPr="005A0B97" w:rsidRDefault="00AE70F9" w:rsidP="00AE70F9">
      <w:pPr>
        <w:rPr>
          <w:color w:val="000000" w:themeColor="text1"/>
        </w:rPr>
      </w:pPr>
    </w:p>
    <w:p w:rsidR="00AE70F9" w:rsidRPr="005A0B97" w:rsidRDefault="00AE70F9" w:rsidP="00AE70F9">
      <w:pPr>
        <w:rPr>
          <w:color w:val="000000" w:themeColor="text1"/>
        </w:rPr>
      </w:pPr>
    </w:p>
    <w:p w:rsidR="00AE70F9" w:rsidRPr="005A0B97" w:rsidRDefault="00AE70F9" w:rsidP="00AE70F9">
      <w:pPr>
        <w:rPr>
          <w:color w:val="000000" w:themeColor="text1"/>
        </w:rPr>
      </w:pPr>
    </w:p>
    <w:p w:rsidR="00AE70F9" w:rsidRPr="005A0B97" w:rsidRDefault="00AE70F9" w:rsidP="00AE70F9">
      <w:pPr>
        <w:rPr>
          <w:color w:val="000000" w:themeColor="text1"/>
        </w:rPr>
      </w:pPr>
    </w:p>
    <w:p w:rsidR="00AE70F9" w:rsidRPr="005A0B97" w:rsidRDefault="00AE70F9" w:rsidP="00AE70F9">
      <w:pPr>
        <w:rPr>
          <w:color w:val="000000" w:themeColor="text1"/>
        </w:rPr>
      </w:pPr>
    </w:p>
    <w:p w:rsidR="00AE70F9" w:rsidRPr="005A0B97" w:rsidRDefault="00AE70F9" w:rsidP="00AE70F9">
      <w:pPr>
        <w:rPr>
          <w:color w:val="000000" w:themeColor="text1"/>
        </w:rPr>
      </w:pPr>
    </w:p>
    <w:p w:rsidR="00AE70F9" w:rsidRPr="005A0B97" w:rsidRDefault="00AE70F9" w:rsidP="00AE70F9">
      <w:pPr>
        <w:rPr>
          <w:color w:val="000000" w:themeColor="text1"/>
        </w:rPr>
      </w:pPr>
    </w:p>
    <w:p w:rsidR="00AE70F9" w:rsidRPr="005A0B97" w:rsidRDefault="00AE70F9" w:rsidP="00AE70F9">
      <w:pPr>
        <w:rPr>
          <w:color w:val="000000" w:themeColor="text1"/>
        </w:rPr>
      </w:pPr>
    </w:p>
    <w:p w:rsidR="00AE70F9" w:rsidRPr="005A0B97" w:rsidRDefault="00AE70F9" w:rsidP="00AE70F9">
      <w:pPr>
        <w:rPr>
          <w:color w:val="000000" w:themeColor="text1"/>
        </w:rPr>
      </w:pPr>
    </w:p>
    <w:p w:rsidR="00AE70F9" w:rsidRPr="005A0B97" w:rsidRDefault="00AE70F9" w:rsidP="00AE70F9">
      <w:pPr>
        <w:rPr>
          <w:color w:val="000000" w:themeColor="text1"/>
        </w:rPr>
      </w:pPr>
    </w:p>
    <w:p w:rsidR="00AE70F9" w:rsidRPr="005A0B97" w:rsidRDefault="00AE70F9" w:rsidP="00AE70F9">
      <w:pPr>
        <w:rPr>
          <w:color w:val="000000" w:themeColor="text1"/>
        </w:rPr>
      </w:pPr>
    </w:p>
    <w:p w:rsidR="00AE70F9" w:rsidRPr="005A0B97" w:rsidRDefault="00AE70F9" w:rsidP="00AE70F9">
      <w:pPr>
        <w:rPr>
          <w:color w:val="000000" w:themeColor="text1"/>
        </w:rPr>
      </w:pPr>
    </w:p>
    <w:p w:rsidR="00AE70F9" w:rsidRPr="005A0B97" w:rsidRDefault="00AE70F9" w:rsidP="00AE70F9">
      <w:pPr>
        <w:rPr>
          <w:color w:val="000000" w:themeColor="text1"/>
        </w:rPr>
      </w:pPr>
    </w:p>
    <w:p w:rsidR="00AE70F9" w:rsidRPr="005A0B97" w:rsidRDefault="00AE70F9" w:rsidP="00AE70F9">
      <w:pPr>
        <w:rPr>
          <w:color w:val="000000" w:themeColor="text1"/>
        </w:rPr>
      </w:pPr>
    </w:p>
    <w:p w:rsidR="00AE70F9" w:rsidRPr="005A0B97" w:rsidRDefault="00AE70F9" w:rsidP="00AE70F9">
      <w:pPr>
        <w:rPr>
          <w:color w:val="000000" w:themeColor="text1"/>
        </w:rPr>
      </w:pPr>
    </w:p>
    <w:p w:rsidR="00AE70F9" w:rsidRPr="005A0B97" w:rsidRDefault="00AE70F9" w:rsidP="00AE70F9">
      <w:pPr>
        <w:rPr>
          <w:color w:val="000000" w:themeColor="text1"/>
        </w:rPr>
      </w:pPr>
    </w:p>
    <w:p w:rsidR="00AE70F9" w:rsidRPr="005A0B97" w:rsidRDefault="00AE70F9" w:rsidP="00AE70F9">
      <w:pPr>
        <w:rPr>
          <w:color w:val="000000" w:themeColor="text1"/>
        </w:rPr>
      </w:pPr>
    </w:p>
    <w:p w:rsidR="00AE70F9" w:rsidRPr="005A0B97" w:rsidRDefault="00AE70F9" w:rsidP="00AE70F9">
      <w:pPr>
        <w:rPr>
          <w:color w:val="000000" w:themeColor="text1"/>
        </w:rPr>
      </w:pPr>
    </w:p>
    <w:p w:rsidR="00AE70F9" w:rsidRPr="005A0B97" w:rsidRDefault="00AE70F9" w:rsidP="00AE70F9">
      <w:pPr>
        <w:rPr>
          <w:color w:val="000000" w:themeColor="text1"/>
        </w:rPr>
      </w:pPr>
    </w:p>
    <w:p w:rsidR="00AE70F9" w:rsidRPr="005A0B97" w:rsidRDefault="00AE70F9" w:rsidP="00AE70F9">
      <w:pPr>
        <w:rPr>
          <w:color w:val="000000" w:themeColor="text1"/>
        </w:rPr>
      </w:pPr>
    </w:p>
    <w:p w:rsidR="00AE70F9" w:rsidRPr="005A0B97" w:rsidRDefault="00AE70F9" w:rsidP="00AE70F9">
      <w:pPr>
        <w:rPr>
          <w:color w:val="000000" w:themeColor="text1"/>
        </w:rPr>
      </w:pPr>
    </w:p>
    <w:p w:rsidR="00AE70F9" w:rsidRPr="005A0B97" w:rsidRDefault="00AE70F9" w:rsidP="00AE70F9">
      <w:pPr>
        <w:rPr>
          <w:color w:val="000000" w:themeColor="text1"/>
        </w:rPr>
      </w:pPr>
    </w:p>
    <w:p w:rsidR="00AE70F9" w:rsidRPr="005A0B97" w:rsidRDefault="00AE70F9" w:rsidP="00AE70F9">
      <w:pPr>
        <w:rPr>
          <w:color w:val="000000" w:themeColor="text1"/>
        </w:rPr>
      </w:pPr>
    </w:p>
    <w:p w:rsidR="00AE70F9" w:rsidRPr="005A0B97" w:rsidRDefault="00AE70F9" w:rsidP="00AE70F9">
      <w:pPr>
        <w:rPr>
          <w:color w:val="000000" w:themeColor="text1"/>
        </w:rPr>
      </w:pPr>
    </w:p>
    <w:p w:rsidR="00AE70F9" w:rsidRPr="005A0B97" w:rsidRDefault="00AE70F9" w:rsidP="00AE70F9">
      <w:pPr>
        <w:rPr>
          <w:color w:val="000000" w:themeColor="text1"/>
        </w:rPr>
      </w:pPr>
    </w:p>
    <w:p w:rsidR="00AE70F9" w:rsidRPr="005A0B97" w:rsidRDefault="00AE70F9" w:rsidP="00AE70F9">
      <w:pPr>
        <w:rPr>
          <w:color w:val="000000" w:themeColor="text1"/>
        </w:rPr>
      </w:pPr>
    </w:p>
    <w:p w:rsidR="00A725ED" w:rsidRPr="005A0B97" w:rsidRDefault="001A1582" w:rsidP="00EA37DD">
      <w:pPr>
        <w:jc w:val="center"/>
        <w:rPr>
          <w:b/>
          <w:color w:val="000000" w:themeColor="text1"/>
          <w:sz w:val="28"/>
        </w:rPr>
      </w:pPr>
      <w:r w:rsidRPr="005A0B97">
        <w:rPr>
          <w:b/>
          <w:color w:val="000000" w:themeColor="text1"/>
          <w:sz w:val="28"/>
        </w:rPr>
        <w:lastRenderedPageBreak/>
        <w:t>Table of Contents</w:t>
      </w:r>
    </w:p>
    <w:sdt>
      <w:sdtPr>
        <w:rPr>
          <w:rFonts w:ascii="Times New Roman" w:eastAsiaTheme="minorHAnsi" w:hAnsi="Times New Roman" w:cstheme="minorBidi"/>
          <w:b w:val="0"/>
          <w:color w:val="000000" w:themeColor="text1"/>
          <w:sz w:val="22"/>
          <w:szCs w:val="22"/>
        </w:rPr>
        <w:id w:val="-554160583"/>
        <w:docPartObj>
          <w:docPartGallery w:val="Table of Contents"/>
          <w:docPartUnique/>
        </w:docPartObj>
      </w:sdtPr>
      <w:sdtEndPr>
        <w:rPr>
          <w:rFonts w:cs="Times New Roman"/>
          <w:bCs/>
          <w:noProof/>
          <w:sz w:val="24"/>
          <w:szCs w:val="24"/>
        </w:rPr>
      </w:sdtEndPr>
      <w:sdtContent>
        <w:p w:rsidR="00377CE9" w:rsidRPr="005A0B97" w:rsidRDefault="00377CE9">
          <w:pPr>
            <w:pStyle w:val="TOCHeading"/>
            <w:rPr>
              <w:color w:val="000000" w:themeColor="text1"/>
            </w:rPr>
          </w:pPr>
          <w:r w:rsidRPr="005A0B97">
            <w:rPr>
              <w:color w:val="000000" w:themeColor="text1"/>
            </w:rPr>
            <w:t>Contents</w:t>
          </w:r>
        </w:p>
        <w:p w:rsidR="002544CE" w:rsidRDefault="00377CE9">
          <w:pPr>
            <w:pStyle w:val="TOC3"/>
            <w:tabs>
              <w:tab w:val="right" w:leader="dot" w:pos="9350"/>
            </w:tabs>
            <w:rPr>
              <w:rFonts w:asciiTheme="minorHAnsi" w:eastAsiaTheme="minorEastAsia" w:hAnsiTheme="minorHAnsi"/>
              <w:noProof/>
            </w:rPr>
          </w:pPr>
          <w:r w:rsidRPr="005A0B97">
            <w:rPr>
              <w:rFonts w:cs="Times New Roman"/>
              <w:color w:val="000000" w:themeColor="text1"/>
              <w:sz w:val="24"/>
              <w:szCs w:val="24"/>
            </w:rPr>
            <w:fldChar w:fldCharType="begin"/>
          </w:r>
          <w:r w:rsidRPr="005A0B97">
            <w:rPr>
              <w:rFonts w:cs="Times New Roman"/>
              <w:color w:val="000000" w:themeColor="text1"/>
              <w:sz w:val="24"/>
              <w:szCs w:val="24"/>
            </w:rPr>
            <w:instrText xml:space="preserve"> TOC \o "1-3" \h \z \u </w:instrText>
          </w:r>
          <w:r w:rsidRPr="005A0B97">
            <w:rPr>
              <w:rFonts w:cs="Times New Roman"/>
              <w:color w:val="000000" w:themeColor="text1"/>
              <w:sz w:val="24"/>
              <w:szCs w:val="24"/>
            </w:rPr>
            <w:fldChar w:fldCharType="separate"/>
          </w:r>
        </w:p>
        <w:p w:rsidR="002544CE" w:rsidRDefault="003E57FA">
          <w:pPr>
            <w:pStyle w:val="TOC1"/>
            <w:tabs>
              <w:tab w:val="left" w:pos="1320"/>
              <w:tab w:val="right" w:leader="dot" w:pos="9350"/>
            </w:tabs>
            <w:rPr>
              <w:rFonts w:asciiTheme="minorHAnsi" w:eastAsiaTheme="minorEastAsia" w:hAnsiTheme="minorHAnsi"/>
              <w:noProof/>
            </w:rPr>
          </w:pPr>
          <w:hyperlink w:anchor="_Toc464938752" w:history="1">
            <w:r w:rsidR="002544CE" w:rsidRPr="00C24985">
              <w:rPr>
                <w:rStyle w:val="Hyperlink"/>
                <w:noProof/>
              </w:rPr>
              <w:t>Chapter 1.</w:t>
            </w:r>
            <w:r w:rsidR="002544CE">
              <w:rPr>
                <w:rFonts w:asciiTheme="minorHAnsi" w:eastAsiaTheme="minorEastAsia" w:hAnsiTheme="minorHAnsi"/>
                <w:noProof/>
              </w:rPr>
              <w:tab/>
            </w:r>
            <w:r w:rsidR="002544CE" w:rsidRPr="00C24985">
              <w:rPr>
                <w:rStyle w:val="Hyperlink"/>
                <w:noProof/>
              </w:rPr>
              <w:t>Project Overview</w:t>
            </w:r>
            <w:r w:rsidR="002544CE">
              <w:rPr>
                <w:noProof/>
                <w:webHidden/>
              </w:rPr>
              <w:tab/>
            </w:r>
            <w:r w:rsidR="002544CE">
              <w:rPr>
                <w:noProof/>
                <w:webHidden/>
              </w:rPr>
              <w:fldChar w:fldCharType="begin"/>
            </w:r>
            <w:r w:rsidR="002544CE">
              <w:rPr>
                <w:noProof/>
                <w:webHidden/>
              </w:rPr>
              <w:instrText xml:space="preserve"> PAGEREF _Toc464938752 \h </w:instrText>
            </w:r>
            <w:r w:rsidR="002544CE">
              <w:rPr>
                <w:noProof/>
                <w:webHidden/>
              </w:rPr>
            </w:r>
            <w:r w:rsidR="002544CE">
              <w:rPr>
                <w:noProof/>
                <w:webHidden/>
              </w:rPr>
              <w:fldChar w:fldCharType="separate"/>
            </w:r>
            <w:r w:rsidR="002544CE">
              <w:rPr>
                <w:noProof/>
                <w:webHidden/>
              </w:rPr>
              <w:t>4</w:t>
            </w:r>
            <w:r w:rsidR="002544CE">
              <w:rPr>
                <w:noProof/>
                <w:webHidden/>
              </w:rPr>
              <w:fldChar w:fldCharType="end"/>
            </w:r>
          </w:hyperlink>
        </w:p>
        <w:p w:rsidR="002544CE" w:rsidRDefault="003E57FA">
          <w:pPr>
            <w:pStyle w:val="TOC2"/>
            <w:tabs>
              <w:tab w:val="left" w:pos="880"/>
              <w:tab w:val="right" w:leader="dot" w:pos="9350"/>
            </w:tabs>
            <w:rPr>
              <w:rFonts w:asciiTheme="minorHAnsi" w:eastAsiaTheme="minorEastAsia" w:hAnsiTheme="minorHAnsi"/>
              <w:noProof/>
            </w:rPr>
          </w:pPr>
          <w:hyperlink w:anchor="_Toc464938753" w:history="1">
            <w:r w:rsidR="002544CE" w:rsidRPr="00C24985">
              <w:rPr>
                <w:rStyle w:val="Hyperlink"/>
                <w:noProof/>
              </w:rPr>
              <w:t>1.1</w:t>
            </w:r>
            <w:r w:rsidR="002544CE">
              <w:rPr>
                <w:rFonts w:asciiTheme="minorHAnsi" w:eastAsiaTheme="minorEastAsia" w:hAnsiTheme="minorHAnsi"/>
                <w:noProof/>
              </w:rPr>
              <w:tab/>
            </w:r>
            <w:r w:rsidR="002544CE" w:rsidRPr="00C24985">
              <w:rPr>
                <w:rStyle w:val="Hyperlink"/>
                <w:noProof/>
              </w:rPr>
              <w:t>Introduction/Description</w:t>
            </w:r>
            <w:r w:rsidR="002544CE">
              <w:rPr>
                <w:noProof/>
                <w:webHidden/>
              </w:rPr>
              <w:tab/>
            </w:r>
            <w:r w:rsidR="002544CE">
              <w:rPr>
                <w:noProof/>
                <w:webHidden/>
              </w:rPr>
              <w:fldChar w:fldCharType="begin"/>
            </w:r>
            <w:r w:rsidR="002544CE">
              <w:rPr>
                <w:noProof/>
                <w:webHidden/>
              </w:rPr>
              <w:instrText xml:space="preserve"> PAGEREF _Toc464938753 \h </w:instrText>
            </w:r>
            <w:r w:rsidR="002544CE">
              <w:rPr>
                <w:noProof/>
                <w:webHidden/>
              </w:rPr>
            </w:r>
            <w:r w:rsidR="002544CE">
              <w:rPr>
                <w:noProof/>
                <w:webHidden/>
              </w:rPr>
              <w:fldChar w:fldCharType="separate"/>
            </w:r>
            <w:r w:rsidR="002544CE">
              <w:rPr>
                <w:noProof/>
                <w:webHidden/>
              </w:rPr>
              <w:t>4</w:t>
            </w:r>
            <w:r w:rsidR="002544CE">
              <w:rPr>
                <w:noProof/>
                <w:webHidden/>
              </w:rPr>
              <w:fldChar w:fldCharType="end"/>
            </w:r>
          </w:hyperlink>
        </w:p>
        <w:p w:rsidR="002544CE" w:rsidRDefault="003E57FA">
          <w:pPr>
            <w:pStyle w:val="TOC1"/>
            <w:tabs>
              <w:tab w:val="left" w:pos="1320"/>
              <w:tab w:val="right" w:leader="dot" w:pos="9350"/>
            </w:tabs>
            <w:rPr>
              <w:rFonts w:asciiTheme="minorHAnsi" w:eastAsiaTheme="minorEastAsia" w:hAnsiTheme="minorHAnsi"/>
              <w:noProof/>
            </w:rPr>
          </w:pPr>
          <w:hyperlink w:anchor="_Toc464938754" w:history="1">
            <w:r w:rsidR="002544CE" w:rsidRPr="00C24985">
              <w:rPr>
                <w:rStyle w:val="Hyperlink"/>
                <w:noProof/>
              </w:rPr>
              <w:t>Chapter 2.</w:t>
            </w:r>
            <w:r w:rsidR="002544CE">
              <w:rPr>
                <w:rFonts w:asciiTheme="minorHAnsi" w:eastAsiaTheme="minorEastAsia" w:hAnsiTheme="minorHAnsi"/>
                <w:noProof/>
              </w:rPr>
              <w:tab/>
            </w:r>
            <w:r w:rsidR="002544CE" w:rsidRPr="00C24985">
              <w:rPr>
                <w:rStyle w:val="Hyperlink"/>
                <w:noProof/>
              </w:rPr>
              <w:t>Requirements</w:t>
            </w:r>
            <w:r w:rsidR="002544CE">
              <w:rPr>
                <w:noProof/>
                <w:webHidden/>
              </w:rPr>
              <w:tab/>
            </w:r>
            <w:r w:rsidR="002544CE">
              <w:rPr>
                <w:noProof/>
                <w:webHidden/>
              </w:rPr>
              <w:fldChar w:fldCharType="begin"/>
            </w:r>
            <w:r w:rsidR="002544CE">
              <w:rPr>
                <w:noProof/>
                <w:webHidden/>
              </w:rPr>
              <w:instrText xml:space="preserve"> PAGEREF _Toc464938754 \h </w:instrText>
            </w:r>
            <w:r w:rsidR="002544CE">
              <w:rPr>
                <w:noProof/>
                <w:webHidden/>
              </w:rPr>
            </w:r>
            <w:r w:rsidR="002544CE">
              <w:rPr>
                <w:noProof/>
                <w:webHidden/>
              </w:rPr>
              <w:fldChar w:fldCharType="separate"/>
            </w:r>
            <w:r w:rsidR="002544CE">
              <w:rPr>
                <w:noProof/>
                <w:webHidden/>
              </w:rPr>
              <w:t>5</w:t>
            </w:r>
            <w:r w:rsidR="002544CE">
              <w:rPr>
                <w:noProof/>
                <w:webHidden/>
              </w:rPr>
              <w:fldChar w:fldCharType="end"/>
            </w:r>
          </w:hyperlink>
        </w:p>
        <w:p w:rsidR="002544CE" w:rsidRDefault="003E57FA">
          <w:pPr>
            <w:pStyle w:val="TOC2"/>
            <w:tabs>
              <w:tab w:val="right" w:leader="dot" w:pos="9350"/>
            </w:tabs>
            <w:rPr>
              <w:rFonts w:asciiTheme="minorHAnsi" w:eastAsiaTheme="minorEastAsia" w:hAnsiTheme="minorHAnsi"/>
              <w:noProof/>
            </w:rPr>
          </w:pPr>
          <w:hyperlink w:anchor="_Toc464938755" w:history="1">
            <w:r w:rsidR="002544CE" w:rsidRPr="00C24985">
              <w:rPr>
                <w:rStyle w:val="Hyperlink"/>
                <w:noProof/>
              </w:rPr>
              <w:t>Functional Requirements</w:t>
            </w:r>
            <w:r w:rsidR="002544CE">
              <w:rPr>
                <w:noProof/>
                <w:webHidden/>
              </w:rPr>
              <w:tab/>
            </w:r>
            <w:r w:rsidR="002544CE">
              <w:rPr>
                <w:noProof/>
                <w:webHidden/>
              </w:rPr>
              <w:fldChar w:fldCharType="begin"/>
            </w:r>
            <w:r w:rsidR="002544CE">
              <w:rPr>
                <w:noProof/>
                <w:webHidden/>
              </w:rPr>
              <w:instrText xml:space="preserve"> PAGEREF _Toc464938755 \h </w:instrText>
            </w:r>
            <w:r w:rsidR="002544CE">
              <w:rPr>
                <w:noProof/>
                <w:webHidden/>
              </w:rPr>
            </w:r>
            <w:r w:rsidR="002544CE">
              <w:rPr>
                <w:noProof/>
                <w:webHidden/>
              </w:rPr>
              <w:fldChar w:fldCharType="separate"/>
            </w:r>
            <w:r w:rsidR="002544CE">
              <w:rPr>
                <w:noProof/>
                <w:webHidden/>
              </w:rPr>
              <w:t>5</w:t>
            </w:r>
            <w:r w:rsidR="002544CE">
              <w:rPr>
                <w:noProof/>
                <w:webHidden/>
              </w:rPr>
              <w:fldChar w:fldCharType="end"/>
            </w:r>
          </w:hyperlink>
        </w:p>
        <w:p w:rsidR="002544CE" w:rsidRDefault="003E57FA">
          <w:pPr>
            <w:pStyle w:val="TOC2"/>
            <w:tabs>
              <w:tab w:val="right" w:leader="dot" w:pos="9350"/>
            </w:tabs>
            <w:rPr>
              <w:rFonts w:asciiTheme="minorHAnsi" w:eastAsiaTheme="minorEastAsia" w:hAnsiTheme="minorHAnsi"/>
              <w:noProof/>
            </w:rPr>
          </w:pPr>
          <w:hyperlink w:anchor="_Toc464938756" w:history="1">
            <w:r w:rsidR="002544CE" w:rsidRPr="00C24985">
              <w:rPr>
                <w:rStyle w:val="Hyperlink"/>
                <w:noProof/>
              </w:rPr>
              <w:t>Non-Functional Requirements</w:t>
            </w:r>
            <w:r w:rsidR="002544CE">
              <w:rPr>
                <w:noProof/>
                <w:webHidden/>
              </w:rPr>
              <w:tab/>
            </w:r>
            <w:r w:rsidR="002544CE">
              <w:rPr>
                <w:noProof/>
                <w:webHidden/>
              </w:rPr>
              <w:fldChar w:fldCharType="begin"/>
            </w:r>
            <w:r w:rsidR="002544CE">
              <w:rPr>
                <w:noProof/>
                <w:webHidden/>
              </w:rPr>
              <w:instrText xml:space="preserve"> PAGEREF _Toc464938756 \h </w:instrText>
            </w:r>
            <w:r w:rsidR="002544CE">
              <w:rPr>
                <w:noProof/>
                <w:webHidden/>
              </w:rPr>
            </w:r>
            <w:r w:rsidR="002544CE">
              <w:rPr>
                <w:noProof/>
                <w:webHidden/>
              </w:rPr>
              <w:fldChar w:fldCharType="separate"/>
            </w:r>
            <w:r w:rsidR="002544CE">
              <w:rPr>
                <w:noProof/>
                <w:webHidden/>
              </w:rPr>
              <w:t>5</w:t>
            </w:r>
            <w:r w:rsidR="002544CE">
              <w:rPr>
                <w:noProof/>
                <w:webHidden/>
              </w:rPr>
              <w:fldChar w:fldCharType="end"/>
            </w:r>
          </w:hyperlink>
        </w:p>
        <w:p w:rsidR="002544CE" w:rsidRDefault="003E57FA">
          <w:pPr>
            <w:pStyle w:val="TOC2"/>
            <w:tabs>
              <w:tab w:val="right" w:leader="dot" w:pos="9350"/>
            </w:tabs>
            <w:rPr>
              <w:rFonts w:asciiTheme="minorHAnsi" w:eastAsiaTheme="minorEastAsia" w:hAnsiTheme="minorHAnsi"/>
              <w:noProof/>
            </w:rPr>
          </w:pPr>
          <w:hyperlink w:anchor="_Toc464938757" w:history="1">
            <w:r w:rsidR="002544CE" w:rsidRPr="00C24985">
              <w:rPr>
                <w:rStyle w:val="Hyperlink"/>
                <w:noProof/>
              </w:rPr>
              <w:t>Statistic Analytical Layer</w:t>
            </w:r>
            <w:r w:rsidR="002544CE">
              <w:rPr>
                <w:noProof/>
                <w:webHidden/>
              </w:rPr>
              <w:tab/>
            </w:r>
            <w:r w:rsidR="002544CE">
              <w:rPr>
                <w:noProof/>
                <w:webHidden/>
              </w:rPr>
              <w:fldChar w:fldCharType="begin"/>
            </w:r>
            <w:r w:rsidR="002544CE">
              <w:rPr>
                <w:noProof/>
                <w:webHidden/>
              </w:rPr>
              <w:instrText xml:space="preserve"> PAGEREF _Toc464938757 \h </w:instrText>
            </w:r>
            <w:r w:rsidR="002544CE">
              <w:rPr>
                <w:noProof/>
                <w:webHidden/>
              </w:rPr>
            </w:r>
            <w:r w:rsidR="002544CE">
              <w:rPr>
                <w:noProof/>
                <w:webHidden/>
              </w:rPr>
              <w:fldChar w:fldCharType="separate"/>
            </w:r>
            <w:r w:rsidR="002544CE">
              <w:rPr>
                <w:noProof/>
                <w:webHidden/>
              </w:rPr>
              <w:t>6</w:t>
            </w:r>
            <w:r w:rsidR="002544CE">
              <w:rPr>
                <w:noProof/>
                <w:webHidden/>
              </w:rPr>
              <w:fldChar w:fldCharType="end"/>
            </w:r>
          </w:hyperlink>
        </w:p>
        <w:p w:rsidR="002544CE" w:rsidRDefault="003E57FA">
          <w:pPr>
            <w:pStyle w:val="TOC2"/>
            <w:tabs>
              <w:tab w:val="right" w:leader="dot" w:pos="9350"/>
            </w:tabs>
            <w:rPr>
              <w:rFonts w:asciiTheme="minorHAnsi" w:eastAsiaTheme="minorEastAsia" w:hAnsiTheme="minorHAnsi"/>
              <w:noProof/>
            </w:rPr>
          </w:pPr>
          <w:hyperlink w:anchor="_Toc464938758" w:history="1">
            <w:r w:rsidR="002544CE" w:rsidRPr="00C24985">
              <w:rPr>
                <w:rStyle w:val="Hyperlink"/>
                <w:rFonts w:ascii="Arial" w:hAnsi="Arial" w:cs="Arial"/>
                <w:noProof/>
              </w:rPr>
              <w:t>Middle Tier:  The Spring Framework with Maven build</w:t>
            </w:r>
            <w:r w:rsidR="002544CE">
              <w:rPr>
                <w:noProof/>
                <w:webHidden/>
              </w:rPr>
              <w:tab/>
            </w:r>
            <w:r w:rsidR="002544CE">
              <w:rPr>
                <w:noProof/>
                <w:webHidden/>
              </w:rPr>
              <w:fldChar w:fldCharType="begin"/>
            </w:r>
            <w:r w:rsidR="002544CE">
              <w:rPr>
                <w:noProof/>
                <w:webHidden/>
              </w:rPr>
              <w:instrText xml:space="preserve"> PAGEREF _Toc464938758 \h </w:instrText>
            </w:r>
            <w:r w:rsidR="002544CE">
              <w:rPr>
                <w:noProof/>
                <w:webHidden/>
              </w:rPr>
            </w:r>
            <w:r w:rsidR="002544CE">
              <w:rPr>
                <w:noProof/>
                <w:webHidden/>
              </w:rPr>
              <w:fldChar w:fldCharType="separate"/>
            </w:r>
            <w:r w:rsidR="002544CE">
              <w:rPr>
                <w:noProof/>
                <w:webHidden/>
              </w:rPr>
              <w:t>11</w:t>
            </w:r>
            <w:r w:rsidR="002544CE">
              <w:rPr>
                <w:noProof/>
                <w:webHidden/>
              </w:rPr>
              <w:fldChar w:fldCharType="end"/>
            </w:r>
          </w:hyperlink>
        </w:p>
        <w:p w:rsidR="002544CE" w:rsidRDefault="003E57FA">
          <w:pPr>
            <w:pStyle w:val="TOC2"/>
            <w:tabs>
              <w:tab w:val="right" w:leader="dot" w:pos="9350"/>
            </w:tabs>
            <w:rPr>
              <w:rFonts w:asciiTheme="minorHAnsi" w:eastAsiaTheme="minorEastAsia" w:hAnsiTheme="minorHAnsi"/>
              <w:noProof/>
            </w:rPr>
          </w:pPr>
          <w:hyperlink w:anchor="_Toc464938759" w:history="1">
            <w:r w:rsidR="002544CE" w:rsidRPr="00C24985">
              <w:rPr>
                <w:rStyle w:val="Hyperlink"/>
                <w:rFonts w:ascii="Arial" w:hAnsi="Arial" w:cs="Arial"/>
                <w:noProof/>
              </w:rPr>
              <w:t>Entity Classes</w:t>
            </w:r>
            <w:r w:rsidR="002544CE">
              <w:rPr>
                <w:noProof/>
                <w:webHidden/>
              </w:rPr>
              <w:tab/>
            </w:r>
            <w:r w:rsidR="002544CE">
              <w:rPr>
                <w:noProof/>
                <w:webHidden/>
              </w:rPr>
              <w:fldChar w:fldCharType="begin"/>
            </w:r>
            <w:r w:rsidR="002544CE">
              <w:rPr>
                <w:noProof/>
                <w:webHidden/>
              </w:rPr>
              <w:instrText xml:space="preserve"> PAGEREF _Toc464938759 \h </w:instrText>
            </w:r>
            <w:r w:rsidR="002544CE">
              <w:rPr>
                <w:noProof/>
                <w:webHidden/>
              </w:rPr>
            </w:r>
            <w:r w:rsidR="002544CE">
              <w:rPr>
                <w:noProof/>
                <w:webHidden/>
              </w:rPr>
              <w:fldChar w:fldCharType="separate"/>
            </w:r>
            <w:r w:rsidR="002544CE">
              <w:rPr>
                <w:noProof/>
                <w:webHidden/>
              </w:rPr>
              <w:t>13</w:t>
            </w:r>
            <w:r w:rsidR="002544CE">
              <w:rPr>
                <w:noProof/>
                <w:webHidden/>
              </w:rPr>
              <w:fldChar w:fldCharType="end"/>
            </w:r>
          </w:hyperlink>
        </w:p>
        <w:p w:rsidR="002544CE" w:rsidRDefault="003E57FA">
          <w:pPr>
            <w:pStyle w:val="TOC3"/>
            <w:tabs>
              <w:tab w:val="right" w:leader="dot" w:pos="9350"/>
            </w:tabs>
            <w:rPr>
              <w:rFonts w:asciiTheme="minorHAnsi" w:eastAsiaTheme="minorEastAsia" w:hAnsiTheme="minorHAnsi"/>
              <w:noProof/>
            </w:rPr>
          </w:pPr>
          <w:hyperlink w:anchor="_Toc464938760" w:history="1">
            <w:r w:rsidR="002544CE" w:rsidRPr="00C24985">
              <w:rPr>
                <w:rStyle w:val="Hyperlink"/>
                <w:rFonts w:ascii="Arial" w:hAnsi="Arial" w:cs="Arial"/>
                <w:noProof/>
              </w:rPr>
              <w:t>Repositories</w:t>
            </w:r>
            <w:r w:rsidR="002544CE">
              <w:rPr>
                <w:noProof/>
                <w:webHidden/>
              </w:rPr>
              <w:tab/>
            </w:r>
            <w:r w:rsidR="002544CE">
              <w:rPr>
                <w:noProof/>
                <w:webHidden/>
              </w:rPr>
              <w:fldChar w:fldCharType="begin"/>
            </w:r>
            <w:r w:rsidR="002544CE">
              <w:rPr>
                <w:noProof/>
                <w:webHidden/>
              </w:rPr>
              <w:instrText xml:space="preserve"> PAGEREF _Toc464938760 \h </w:instrText>
            </w:r>
            <w:r w:rsidR="002544CE">
              <w:rPr>
                <w:noProof/>
                <w:webHidden/>
              </w:rPr>
            </w:r>
            <w:r w:rsidR="002544CE">
              <w:rPr>
                <w:noProof/>
                <w:webHidden/>
              </w:rPr>
              <w:fldChar w:fldCharType="separate"/>
            </w:r>
            <w:r w:rsidR="002544CE">
              <w:rPr>
                <w:noProof/>
                <w:webHidden/>
              </w:rPr>
              <w:t>14</w:t>
            </w:r>
            <w:r w:rsidR="002544CE">
              <w:rPr>
                <w:noProof/>
                <w:webHidden/>
              </w:rPr>
              <w:fldChar w:fldCharType="end"/>
            </w:r>
          </w:hyperlink>
        </w:p>
        <w:p w:rsidR="002544CE" w:rsidRDefault="003E57FA">
          <w:pPr>
            <w:pStyle w:val="TOC2"/>
            <w:tabs>
              <w:tab w:val="right" w:leader="dot" w:pos="9350"/>
            </w:tabs>
            <w:rPr>
              <w:rFonts w:asciiTheme="minorHAnsi" w:eastAsiaTheme="minorEastAsia" w:hAnsiTheme="minorHAnsi"/>
              <w:noProof/>
            </w:rPr>
          </w:pPr>
          <w:hyperlink w:anchor="_Toc464938761" w:history="1">
            <w:r w:rsidR="002544CE" w:rsidRPr="00C24985">
              <w:rPr>
                <w:rStyle w:val="Hyperlink"/>
                <w:rFonts w:ascii="Arial" w:hAnsi="Arial" w:cs="Arial"/>
                <w:noProof/>
              </w:rPr>
              <w:t>Controller</w:t>
            </w:r>
            <w:r w:rsidR="002544CE">
              <w:rPr>
                <w:noProof/>
                <w:webHidden/>
              </w:rPr>
              <w:tab/>
            </w:r>
            <w:r w:rsidR="002544CE">
              <w:rPr>
                <w:noProof/>
                <w:webHidden/>
              </w:rPr>
              <w:fldChar w:fldCharType="begin"/>
            </w:r>
            <w:r w:rsidR="002544CE">
              <w:rPr>
                <w:noProof/>
                <w:webHidden/>
              </w:rPr>
              <w:instrText xml:space="preserve"> PAGEREF _Toc464938761 \h </w:instrText>
            </w:r>
            <w:r w:rsidR="002544CE">
              <w:rPr>
                <w:noProof/>
                <w:webHidden/>
              </w:rPr>
            </w:r>
            <w:r w:rsidR="002544CE">
              <w:rPr>
                <w:noProof/>
                <w:webHidden/>
              </w:rPr>
              <w:fldChar w:fldCharType="separate"/>
            </w:r>
            <w:r w:rsidR="002544CE">
              <w:rPr>
                <w:noProof/>
                <w:webHidden/>
              </w:rPr>
              <w:t>15</w:t>
            </w:r>
            <w:r w:rsidR="002544CE">
              <w:rPr>
                <w:noProof/>
                <w:webHidden/>
              </w:rPr>
              <w:fldChar w:fldCharType="end"/>
            </w:r>
          </w:hyperlink>
        </w:p>
        <w:p w:rsidR="00377CE9" w:rsidRPr="005A0B97" w:rsidRDefault="00377CE9">
          <w:pPr>
            <w:rPr>
              <w:rFonts w:cs="Times New Roman"/>
              <w:color w:val="000000" w:themeColor="text1"/>
              <w:sz w:val="24"/>
              <w:szCs w:val="24"/>
            </w:rPr>
          </w:pPr>
          <w:r w:rsidRPr="005A0B97">
            <w:rPr>
              <w:rFonts w:cs="Times New Roman"/>
              <w:b/>
              <w:bCs/>
              <w:noProof/>
              <w:color w:val="000000" w:themeColor="text1"/>
              <w:sz w:val="24"/>
              <w:szCs w:val="24"/>
            </w:rPr>
            <w:fldChar w:fldCharType="end"/>
          </w:r>
        </w:p>
      </w:sdtContent>
    </w:sdt>
    <w:p w:rsidR="001A1582" w:rsidRPr="005A0B97" w:rsidRDefault="001A1582" w:rsidP="001A1582">
      <w:pPr>
        <w:rPr>
          <w:rFonts w:cs="Times New Roman"/>
          <w:b/>
          <w:color w:val="000000" w:themeColor="text1"/>
          <w:sz w:val="24"/>
          <w:szCs w:val="24"/>
        </w:rPr>
      </w:pPr>
    </w:p>
    <w:p w:rsidR="00CD0EE4" w:rsidRPr="005A0B97" w:rsidRDefault="00CD0EE4">
      <w:pPr>
        <w:rPr>
          <w:rFonts w:cs="Times New Roman"/>
          <w:b/>
          <w:color w:val="000000" w:themeColor="text1"/>
          <w:sz w:val="28"/>
        </w:rPr>
      </w:pPr>
      <w:r w:rsidRPr="005A0B97">
        <w:rPr>
          <w:rFonts w:cs="Times New Roman"/>
          <w:b/>
          <w:color w:val="000000" w:themeColor="text1"/>
          <w:sz w:val="24"/>
          <w:szCs w:val="24"/>
        </w:rPr>
        <w:br w:type="page"/>
      </w:r>
    </w:p>
    <w:p w:rsidR="00377CE9" w:rsidRPr="005A0B97" w:rsidRDefault="00377CE9" w:rsidP="00377CE9">
      <w:pPr>
        <w:rPr>
          <w:b/>
          <w:color w:val="000000" w:themeColor="text1"/>
          <w:sz w:val="28"/>
        </w:rPr>
      </w:pPr>
    </w:p>
    <w:p w:rsidR="005E6FBC" w:rsidRPr="005A0B97" w:rsidRDefault="00400508" w:rsidP="00F7550C">
      <w:pPr>
        <w:pStyle w:val="Heading1"/>
        <w:numPr>
          <w:ilvl w:val="0"/>
          <w:numId w:val="5"/>
        </w:numPr>
        <w:spacing w:after="240"/>
        <w:ind w:left="360"/>
      </w:pPr>
      <w:bookmarkStart w:id="3" w:name="_Toc464938752"/>
      <w:r w:rsidRPr="005A0B97">
        <w:t>Project Overview</w:t>
      </w:r>
      <w:bookmarkEnd w:id="3"/>
    </w:p>
    <w:p w:rsidR="00F7550C" w:rsidRPr="005A0B97" w:rsidRDefault="00174E5B" w:rsidP="00F7550C">
      <w:pPr>
        <w:pStyle w:val="Heading2"/>
        <w:numPr>
          <w:ilvl w:val="0"/>
          <w:numId w:val="1"/>
        </w:numPr>
      </w:pPr>
      <w:r w:rsidRPr="005A0B97">
        <w:t xml:space="preserve"> </w:t>
      </w:r>
      <w:bookmarkStart w:id="4" w:name="_Toc464938753"/>
      <w:r w:rsidR="00DF5CA1" w:rsidRPr="005A0B97">
        <w:t>Introduction</w:t>
      </w:r>
      <w:r w:rsidR="002021C0" w:rsidRPr="005A0B97">
        <w:t>/Description</w:t>
      </w:r>
      <w:bookmarkEnd w:id="4"/>
    </w:p>
    <w:p w:rsidR="00694518" w:rsidRPr="005A0B97" w:rsidRDefault="00694518" w:rsidP="00A00778">
      <w:pPr>
        <w:spacing w:before="240" w:line="276" w:lineRule="auto"/>
        <w:ind w:left="360" w:firstLine="360"/>
        <w:jc w:val="both"/>
        <w:rPr>
          <w:color w:val="000000" w:themeColor="text1"/>
          <w:sz w:val="24"/>
          <w:szCs w:val="24"/>
        </w:rPr>
      </w:pPr>
      <w:r w:rsidRPr="005A0B97">
        <w:rPr>
          <w:color w:val="000000" w:themeColor="text1"/>
          <w:sz w:val="24"/>
          <w:szCs w:val="24"/>
        </w:rPr>
        <w:t>The currently trending topic in the past decade with the growth in the cyber arena is the analysis of big data. The availability of smart devices is catalyzing this to a different level too.</w:t>
      </w:r>
    </w:p>
    <w:p w:rsidR="00694518" w:rsidRPr="005A0B97" w:rsidRDefault="00694518" w:rsidP="00A00778">
      <w:pPr>
        <w:spacing w:before="240" w:line="276" w:lineRule="auto"/>
        <w:ind w:left="360" w:firstLine="360"/>
        <w:jc w:val="both"/>
        <w:rPr>
          <w:color w:val="000000" w:themeColor="text1"/>
          <w:sz w:val="24"/>
          <w:szCs w:val="24"/>
        </w:rPr>
      </w:pPr>
      <w:r w:rsidRPr="005A0B97">
        <w:rPr>
          <w:color w:val="000000" w:themeColor="text1"/>
          <w:sz w:val="24"/>
          <w:szCs w:val="24"/>
        </w:rPr>
        <w:t>The various dimensions of data that are developed based on the figured patterns using numerous algorithmic techniques are key to this drive. The market trends, financial businesses, healthcare industry, people’s choice of products, their likes and dislikes these data can be aggregated by the data scientist to discover. Therefore, a fruitful outcome can be expected if the exploitation of this data is done with the right</w:t>
      </w:r>
      <w:r w:rsidR="00797E1E" w:rsidRPr="005A0B97">
        <w:rPr>
          <w:color w:val="000000" w:themeColor="text1"/>
          <w:sz w:val="24"/>
          <w:szCs w:val="24"/>
        </w:rPr>
        <w:t xml:space="preserve"> strategy</w:t>
      </w:r>
      <w:r w:rsidRPr="005A0B97">
        <w:rPr>
          <w:color w:val="000000" w:themeColor="text1"/>
          <w:sz w:val="24"/>
          <w:szCs w:val="24"/>
        </w:rPr>
        <w:t xml:space="preserve">, scientific tools to benefit the </w:t>
      </w:r>
      <w:r w:rsidR="00A00778" w:rsidRPr="005A0B97">
        <w:rPr>
          <w:color w:val="000000" w:themeColor="text1"/>
          <w:sz w:val="24"/>
          <w:szCs w:val="24"/>
        </w:rPr>
        <w:t>various day to day users of analytical and logical information.</w:t>
      </w:r>
    </w:p>
    <w:p w:rsidR="00A00778" w:rsidRPr="005A0B97" w:rsidRDefault="00A00778" w:rsidP="00A00778">
      <w:pPr>
        <w:spacing w:before="240" w:line="276" w:lineRule="auto"/>
        <w:ind w:left="360" w:firstLine="360"/>
        <w:jc w:val="both"/>
        <w:rPr>
          <w:color w:val="000000" w:themeColor="text1"/>
          <w:sz w:val="24"/>
          <w:szCs w:val="24"/>
        </w:rPr>
      </w:pPr>
      <w:r w:rsidRPr="005A0B97">
        <w:rPr>
          <w:color w:val="000000" w:themeColor="text1"/>
          <w:sz w:val="24"/>
          <w:szCs w:val="24"/>
        </w:rPr>
        <w:t>More than eve</w:t>
      </w:r>
      <w:r w:rsidR="005663C0" w:rsidRPr="005A0B97">
        <w:rPr>
          <w:color w:val="000000" w:themeColor="text1"/>
          <w:sz w:val="24"/>
          <w:szCs w:val="24"/>
        </w:rPr>
        <w:t>r before</w:t>
      </w:r>
      <w:r w:rsidRPr="005A0B97">
        <w:rPr>
          <w:color w:val="000000" w:themeColor="text1"/>
          <w:sz w:val="24"/>
          <w:szCs w:val="24"/>
        </w:rPr>
        <w:t>, today big organizations are looking for innovation as a key driver to sustain in the current milieu of scientific growth and development in the global arena. Dedicated well learned individuals are appointed to establish high-level innovation programs and ideas which in turn has fueled a growth of innumerous number of startups around the world.</w:t>
      </w:r>
    </w:p>
    <w:p w:rsidR="00A00778" w:rsidRPr="005A0B97" w:rsidRDefault="00A00778" w:rsidP="00A00778">
      <w:pPr>
        <w:spacing w:before="240" w:line="276" w:lineRule="auto"/>
        <w:ind w:left="360" w:firstLine="360"/>
        <w:jc w:val="both"/>
        <w:rPr>
          <w:color w:val="000000" w:themeColor="text1"/>
          <w:sz w:val="24"/>
          <w:szCs w:val="24"/>
        </w:rPr>
      </w:pPr>
      <w:r w:rsidRPr="005A0B97">
        <w:rPr>
          <w:color w:val="000000" w:themeColor="text1"/>
          <w:sz w:val="24"/>
          <w:szCs w:val="24"/>
        </w:rPr>
        <w:t xml:space="preserve">And in the current economic times, investment is the one that allows this industry to sustain. The investors </w:t>
      </w:r>
      <w:r w:rsidR="005663C0" w:rsidRPr="005A0B97">
        <w:rPr>
          <w:color w:val="000000" w:themeColor="text1"/>
          <w:sz w:val="24"/>
          <w:szCs w:val="24"/>
        </w:rPr>
        <w:t xml:space="preserve">also in turn expect a commercially beneficial outcome </w:t>
      </w:r>
      <w:r w:rsidR="002021C0" w:rsidRPr="005A0B97">
        <w:rPr>
          <w:color w:val="000000" w:themeColor="text1"/>
          <w:sz w:val="24"/>
          <w:szCs w:val="24"/>
        </w:rPr>
        <w:t>of this</w:t>
      </w:r>
      <w:r w:rsidR="005663C0" w:rsidRPr="005A0B97">
        <w:rPr>
          <w:color w:val="000000" w:themeColor="text1"/>
          <w:sz w:val="24"/>
          <w:szCs w:val="24"/>
        </w:rPr>
        <w:t xml:space="preserve"> innovation driven investment program. </w:t>
      </w:r>
    </w:p>
    <w:p w:rsidR="005663C0" w:rsidRPr="005A0B97" w:rsidRDefault="005663C0" w:rsidP="00A00778">
      <w:pPr>
        <w:spacing w:before="240" w:line="276" w:lineRule="auto"/>
        <w:ind w:left="360" w:firstLine="360"/>
        <w:jc w:val="both"/>
        <w:rPr>
          <w:color w:val="000000" w:themeColor="text1"/>
          <w:sz w:val="24"/>
          <w:szCs w:val="24"/>
        </w:rPr>
      </w:pPr>
      <w:r w:rsidRPr="005A0B97">
        <w:rPr>
          <w:color w:val="000000" w:themeColor="text1"/>
          <w:sz w:val="24"/>
          <w:szCs w:val="24"/>
        </w:rPr>
        <w:t>It is learnt that the i</w:t>
      </w:r>
      <w:r w:rsidR="00A00778" w:rsidRPr="005A0B97">
        <w:rPr>
          <w:color w:val="000000" w:themeColor="text1"/>
          <w:sz w:val="24"/>
          <w:szCs w:val="24"/>
        </w:rPr>
        <w:t xml:space="preserve">nvestment strategies </w:t>
      </w:r>
      <w:r w:rsidRPr="005A0B97">
        <w:rPr>
          <w:color w:val="000000" w:themeColor="text1"/>
          <w:sz w:val="24"/>
          <w:szCs w:val="24"/>
        </w:rPr>
        <w:t>are predominantly based on intuition</w:t>
      </w:r>
      <w:r w:rsidR="00DC0D31" w:rsidRPr="005A0B97">
        <w:rPr>
          <w:color w:val="000000" w:themeColor="text1"/>
          <w:sz w:val="24"/>
          <w:szCs w:val="24"/>
        </w:rPr>
        <w:t>, coffee shop discussions</w:t>
      </w:r>
      <w:r w:rsidRPr="005A0B97">
        <w:rPr>
          <w:color w:val="000000" w:themeColor="text1"/>
          <w:sz w:val="24"/>
          <w:szCs w:val="24"/>
        </w:rPr>
        <w:t>, trending media hypes or past experiences. The result of which is that the investors feel the need to be addressed with a logical and analytical approach.</w:t>
      </w:r>
      <w:r w:rsidR="00DC0D31" w:rsidRPr="005A0B97">
        <w:rPr>
          <w:color w:val="000000" w:themeColor="text1"/>
          <w:sz w:val="24"/>
          <w:szCs w:val="24"/>
        </w:rPr>
        <w:t xml:space="preserve"> Now the challenge posed in this project is could we come up with a rigorous analytical </w:t>
      </w:r>
      <w:r w:rsidR="002021C0" w:rsidRPr="005A0B97">
        <w:rPr>
          <w:color w:val="000000" w:themeColor="text1"/>
          <w:sz w:val="24"/>
          <w:szCs w:val="24"/>
        </w:rPr>
        <w:t>solution that</w:t>
      </w:r>
      <w:r w:rsidR="00DC0D31" w:rsidRPr="005A0B97">
        <w:rPr>
          <w:color w:val="000000" w:themeColor="text1"/>
          <w:sz w:val="24"/>
          <w:szCs w:val="24"/>
        </w:rPr>
        <w:t xml:space="preserve"> can be used to identify the major factors impacting the success or the failure of the startups and giving the information on the risk level of the investment.</w:t>
      </w:r>
    </w:p>
    <w:p w:rsidR="00A00778" w:rsidRPr="005A0B97" w:rsidRDefault="00DC0D31" w:rsidP="00DC0D31">
      <w:pPr>
        <w:spacing w:before="240" w:line="276" w:lineRule="auto"/>
        <w:ind w:left="360" w:firstLine="360"/>
        <w:jc w:val="both"/>
        <w:rPr>
          <w:color w:val="000000" w:themeColor="text1"/>
          <w:sz w:val="24"/>
          <w:szCs w:val="24"/>
        </w:rPr>
      </w:pPr>
      <w:r w:rsidRPr="005A0B97">
        <w:rPr>
          <w:color w:val="000000" w:themeColor="text1"/>
          <w:sz w:val="24"/>
          <w:szCs w:val="24"/>
        </w:rPr>
        <w:t>The model that will be developed as a part of this project will be the tool allowing the investors to make a well-informed decision and rely less on their random intuitions.</w:t>
      </w:r>
      <w:r w:rsidR="00A00778" w:rsidRPr="005A0B97">
        <w:rPr>
          <w:color w:val="000000" w:themeColor="text1"/>
          <w:sz w:val="24"/>
          <w:szCs w:val="24"/>
        </w:rPr>
        <w:t xml:space="preserve"> </w:t>
      </w:r>
      <w:r w:rsidRPr="005A0B97">
        <w:rPr>
          <w:color w:val="000000" w:themeColor="text1"/>
          <w:sz w:val="24"/>
          <w:szCs w:val="24"/>
        </w:rPr>
        <w:t xml:space="preserve"> T</w:t>
      </w:r>
      <w:r w:rsidR="00A00778" w:rsidRPr="005A0B97">
        <w:rPr>
          <w:color w:val="000000" w:themeColor="text1"/>
          <w:sz w:val="24"/>
          <w:szCs w:val="24"/>
        </w:rPr>
        <w:t xml:space="preserve">his </w:t>
      </w:r>
      <w:r w:rsidRPr="005A0B97">
        <w:rPr>
          <w:color w:val="000000" w:themeColor="text1"/>
          <w:sz w:val="24"/>
          <w:szCs w:val="24"/>
        </w:rPr>
        <w:t>project will</w:t>
      </w:r>
      <w:r w:rsidR="00A00778" w:rsidRPr="005A0B97">
        <w:rPr>
          <w:color w:val="000000" w:themeColor="text1"/>
          <w:sz w:val="24"/>
          <w:szCs w:val="24"/>
        </w:rPr>
        <w:t xml:space="preserve"> need to focus on data </w:t>
      </w:r>
      <w:r w:rsidRPr="005A0B97">
        <w:rPr>
          <w:color w:val="000000" w:themeColor="text1"/>
          <w:sz w:val="24"/>
          <w:szCs w:val="24"/>
        </w:rPr>
        <w:t>groundwork</w:t>
      </w:r>
      <w:r w:rsidR="00A00778" w:rsidRPr="005A0B97">
        <w:rPr>
          <w:color w:val="000000" w:themeColor="text1"/>
          <w:sz w:val="24"/>
          <w:szCs w:val="24"/>
        </w:rPr>
        <w:t xml:space="preserve"> and </w:t>
      </w:r>
      <w:r w:rsidRPr="005A0B97">
        <w:rPr>
          <w:color w:val="000000" w:themeColor="text1"/>
          <w:sz w:val="24"/>
          <w:szCs w:val="24"/>
        </w:rPr>
        <w:t>examination</w:t>
      </w:r>
      <w:r w:rsidR="00A00778" w:rsidRPr="005A0B97">
        <w:rPr>
          <w:color w:val="000000" w:themeColor="text1"/>
          <w:sz w:val="24"/>
          <w:szCs w:val="24"/>
        </w:rPr>
        <w:t xml:space="preserve">. Before any modeling algorithm </w:t>
      </w:r>
      <w:r w:rsidR="002021C0" w:rsidRPr="005A0B97">
        <w:rPr>
          <w:color w:val="000000" w:themeColor="text1"/>
          <w:sz w:val="24"/>
          <w:szCs w:val="24"/>
        </w:rPr>
        <w:t>could</w:t>
      </w:r>
      <w:r w:rsidR="00A00778" w:rsidRPr="005A0B97">
        <w:rPr>
          <w:color w:val="000000" w:themeColor="text1"/>
          <w:sz w:val="24"/>
          <w:szCs w:val="24"/>
        </w:rPr>
        <w:t xml:space="preserve"> be </w:t>
      </w:r>
      <w:r w:rsidR="002021C0" w:rsidRPr="005A0B97">
        <w:rPr>
          <w:color w:val="000000" w:themeColor="text1"/>
          <w:sz w:val="24"/>
          <w:szCs w:val="24"/>
        </w:rPr>
        <w:t>suitable</w:t>
      </w:r>
      <w:r w:rsidR="00A00778" w:rsidRPr="005A0B97">
        <w:rPr>
          <w:color w:val="000000" w:themeColor="text1"/>
          <w:sz w:val="24"/>
          <w:szCs w:val="24"/>
        </w:rPr>
        <w:t xml:space="preserve"> the given data needs to be </w:t>
      </w:r>
      <w:r w:rsidR="002021C0" w:rsidRPr="005A0B97">
        <w:rPr>
          <w:color w:val="000000" w:themeColor="text1"/>
          <w:sz w:val="24"/>
          <w:szCs w:val="24"/>
        </w:rPr>
        <w:t xml:space="preserve">prepared, cleansed and </w:t>
      </w:r>
      <w:r w:rsidR="00A00778" w:rsidRPr="005A0B97">
        <w:rPr>
          <w:color w:val="000000" w:themeColor="text1"/>
          <w:sz w:val="24"/>
          <w:szCs w:val="24"/>
        </w:rPr>
        <w:t>explored to make the data fit for analysis</w:t>
      </w:r>
      <w:r w:rsidR="002021C0" w:rsidRPr="005A0B97">
        <w:rPr>
          <w:color w:val="000000" w:themeColor="text1"/>
          <w:sz w:val="24"/>
          <w:szCs w:val="24"/>
        </w:rPr>
        <w:t>.</w:t>
      </w:r>
      <w:r w:rsidR="00A00778" w:rsidRPr="005A0B97">
        <w:rPr>
          <w:color w:val="000000" w:themeColor="text1"/>
          <w:sz w:val="24"/>
          <w:szCs w:val="24"/>
        </w:rPr>
        <w:t xml:space="preserve"> </w:t>
      </w:r>
      <w:r w:rsidR="002021C0" w:rsidRPr="005A0B97">
        <w:rPr>
          <w:color w:val="000000" w:themeColor="text1"/>
          <w:sz w:val="24"/>
          <w:szCs w:val="24"/>
        </w:rPr>
        <w:t>The features are finally selected to prepare the model that will be the base engine to support the complete mobile application.</w:t>
      </w:r>
    </w:p>
    <w:p w:rsidR="00EB5543" w:rsidRPr="005A0B97" w:rsidRDefault="00E34B39" w:rsidP="00E24F3E">
      <w:pPr>
        <w:spacing w:before="240"/>
        <w:ind w:left="360" w:firstLine="360"/>
        <w:jc w:val="both"/>
        <w:rPr>
          <w:color w:val="000000" w:themeColor="text1"/>
          <w:sz w:val="24"/>
          <w:szCs w:val="24"/>
        </w:rPr>
      </w:pPr>
      <w:r w:rsidRPr="005A0B97">
        <w:rPr>
          <w:color w:val="000000" w:themeColor="text1"/>
          <w:sz w:val="24"/>
          <w:szCs w:val="24"/>
        </w:rPr>
        <w:t>.</w:t>
      </w:r>
    </w:p>
    <w:p w:rsidR="007B2BBF" w:rsidRPr="005A0B97" w:rsidRDefault="007B2BBF" w:rsidP="007B2BBF">
      <w:pPr>
        <w:rPr>
          <w:color w:val="000000" w:themeColor="text1"/>
        </w:rPr>
      </w:pPr>
    </w:p>
    <w:p w:rsidR="00EA4BD1" w:rsidRPr="005A0B97" w:rsidRDefault="002021C0" w:rsidP="00EA4BD1">
      <w:pPr>
        <w:pStyle w:val="Heading1"/>
        <w:numPr>
          <w:ilvl w:val="0"/>
          <w:numId w:val="5"/>
        </w:numPr>
        <w:spacing w:after="240"/>
        <w:ind w:left="360"/>
      </w:pPr>
      <w:bookmarkStart w:id="5" w:name="_Toc464938754"/>
      <w:r w:rsidRPr="005A0B97">
        <w:lastRenderedPageBreak/>
        <w:t>Requirements</w:t>
      </w:r>
      <w:bookmarkEnd w:id="5"/>
    </w:p>
    <w:p w:rsidR="002021C0" w:rsidRPr="005A0B97" w:rsidRDefault="002021C0" w:rsidP="002021C0">
      <w:pPr>
        <w:pStyle w:val="Heading2"/>
      </w:pPr>
      <w:bookmarkStart w:id="6" w:name="_Toc464938755"/>
      <w:r w:rsidRPr="005A0B97">
        <w:t>Functional Requirements</w:t>
      </w:r>
      <w:bookmarkEnd w:id="6"/>
    </w:p>
    <w:p w:rsidR="002021C0" w:rsidRPr="005A0B97" w:rsidRDefault="002021C0" w:rsidP="002021C0">
      <w:pPr>
        <w:pStyle w:val="IndentedParagraph"/>
        <w:rPr>
          <w:color w:val="000000" w:themeColor="text1"/>
        </w:rPr>
      </w:pPr>
    </w:p>
    <w:p w:rsidR="002021C0" w:rsidRPr="005A0B97" w:rsidRDefault="002021C0" w:rsidP="002021C0">
      <w:pPr>
        <w:pStyle w:val="m3825723520261188213gmail-p4"/>
        <w:jc w:val="both"/>
        <w:rPr>
          <w:color w:val="000000" w:themeColor="text1"/>
        </w:rPr>
      </w:pPr>
      <w:r w:rsidRPr="005A0B97">
        <w:rPr>
          <w:rStyle w:val="m3825723520261188213gmail-s2"/>
          <w:b/>
          <w:color w:val="000000" w:themeColor="text1"/>
        </w:rPr>
        <w:t>R1.1</w:t>
      </w:r>
      <w:r w:rsidRPr="005A0B97">
        <w:rPr>
          <w:rStyle w:val="m3825723520261188213gmail-s2"/>
          <w:color w:val="000000" w:themeColor="text1"/>
        </w:rPr>
        <w:t xml:space="preserve"> </w:t>
      </w:r>
      <w:r w:rsidRPr="005A0B97">
        <w:rPr>
          <w:rStyle w:val="m3825723520261188213gmail-s1"/>
          <w:color w:val="000000" w:themeColor="text1"/>
        </w:rPr>
        <w:t>The system shall allow the legit users to log in.</w:t>
      </w:r>
    </w:p>
    <w:p w:rsidR="002021C0" w:rsidRPr="005A0B97" w:rsidRDefault="002021C0" w:rsidP="002021C0">
      <w:pPr>
        <w:pStyle w:val="m3825723520261188213gmail-p4"/>
        <w:jc w:val="both"/>
        <w:rPr>
          <w:color w:val="000000" w:themeColor="text1"/>
        </w:rPr>
      </w:pPr>
      <w:r w:rsidRPr="005A0B97">
        <w:rPr>
          <w:rStyle w:val="m3825723520261188213gmail-s2"/>
          <w:b/>
          <w:color w:val="000000" w:themeColor="text1"/>
        </w:rPr>
        <w:t>R1.2</w:t>
      </w:r>
      <w:r w:rsidRPr="005A0B97">
        <w:rPr>
          <w:rStyle w:val="m3825723520261188213gmail-s2"/>
          <w:color w:val="000000" w:themeColor="text1"/>
        </w:rPr>
        <w:t xml:space="preserve"> </w:t>
      </w:r>
      <w:r w:rsidRPr="005A0B97">
        <w:rPr>
          <w:rStyle w:val="m3825723520261188213gmail-s1"/>
          <w:color w:val="000000" w:themeColor="text1"/>
        </w:rPr>
        <w:t>The system shall allow existing legit users to log in.</w:t>
      </w:r>
    </w:p>
    <w:p w:rsidR="002021C0" w:rsidRPr="005A0B97" w:rsidRDefault="002021C0" w:rsidP="002021C0">
      <w:pPr>
        <w:pStyle w:val="m3825723520261188213gmail-p4"/>
        <w:jc w:val="both"/>
        <w:rPr>
          <w:rStyle w:val="m3825723520261188213gmail-s1"/>
          <w:color w:val="000000" w:themeColor="text1"/>
        </w:rPr>
      </w:pPr>
      <w:r w:rsidRPr="005A0B97">
        <w:rPr>
          <w:rStyle w:val="m3825723520261188213gmail-s2"/>
          <w:b/>
          <w:color w:val="000000" w:themeColor="text1"/>
        </w:rPr>
        <w:t>R1.3</w:t>
      </w:r>
      <w:r w:rsidRPr="005A0B97">
        <w:rPr>
          <w:rStyle w:val="m3825723520261188213gmail-s2"/>
          <w:color w:val="000000" w:themeColor="text1"/>
        </w:rPr>
        <w:t xml:space="preserve"> </w:t>
      </w:r>
      <w:r w:rsidRPr="005A0B97">
        <w:rPr>
          <w:rStyle w:val="m3825723520261188213gmail-s1"/>
          <w:color w:val="000000" w:themeColor="text1"/>
        </w:rPr>
        <w:t>The system shall allow users to register.</w:t>
      </w:r>
    </w:p>
    <w:p w:rsidR="002021C0" w:rsidRPr="005A0B97" w:rsidRDefault="002021C0" w:rsidP="002021C0">
      <w:pPr>
        <w:pStyle w:val="m3825723520261188213gmail-p4"/>
        <w:jc w:val="both"/>
        <w:rPr>
          <w:rStyle w:val="m3825723520261188213gmail-s1"/>
          <w:color w:val="000000" w:themeColor="text1"/>
        </w:rPr>
      </w:pPr>
      <w:r w:rsidRPr="005A0B97">
        <w:rPr>
          <w:rStyle w:val="m3825723520261188213gmail-s2"/>
          <w:b/>
          <w:color w:val="000000" w:themeColor="text1"/>
        </w:rPr>
        <w:t>R1.4</w:t>
      </w:r>
      <w:r w:rsidRPr="005A0B97">
        <w:rPr>
          <w:rStyle w:val="m3825723520261188213gmail-s2"/>
          <w:color w:val="000000" w:themeColor="text1"/>
        </w:rPr>
        <w:t xml:space="preserve"> </w:t>
      </w:r>
      <w:r w:rsidR="0061153C" w:rsidRPr="005A0B97">
        <w:rPr>
          <w:rStyle w:val="m3825723520261188213gmail-s1"/>
          <w:color w:val="000000" w:themeColor="text1"/>
        </w:rPr>
        <w:t>The system shall list all the startups enrolled</w:t>
      </w:r>
    </w:p>
    <w:p w:rsidR="002021C0" w:rsidRPr="005A0B97" w:rsidRDefault="002021C0" w:rsidP="002021C0">
      <w:pPr>
        <w:pStyle w:val="m3825723520261188213gmail-p4"/>
        <w:jc w:val="both"/>
        <w:rPr>
          <w:color w:val="000000" w:themeColor="text1"/>
        </w:rPr>
      </w:pPr>
      <w:r w:rsidRPr="005A0B97">
        <w:rPr>
          <w:rStyle w:val="m3825723520261188213gmail-s2"/>
          <w:b/>
          <w:color w:val="000000" w:themeColor="text1"/>
        </w:rPr>
        <w:t>R1.5</w:t>
      </w:r>
      <w:r w:rsidRPr="005A0B97">
        <w:rPr>
          <w:rStyle w:val="m3825723520261188213gmail-s2"/>
          <w:color w:val="000000" w:themeColor="text1"/>
        </w:rPr>
        <w:t xml:space="preserve"> </w:t>
      </w:r>
      <w:r w:rsidRPr="005A0B97">
        <w:rPr>
          <w:rStyle w:val="m3825723520261188213gmail-s1"/>
          <w:color w:val="000000" w:themeColor="text1"/>
        </w:rPr>
        <w:t xml:space="preserve">The system </w:t>
      </w:r>
      <w:r w:rsidR="0061153C" w:rsidRPr="005A0B97">
        <w:rPr>
          <w:rStyle w:val="m3825723520261188213gmail-s1"/>
          <w:color w:val="000000" w:themeColor="text1"/>
        </w:rPr>
        <w:t>shall display the risk measurement on the company.</w:t>
      </w:r>
    </w:p>
    <w:p w:rsidR="002021C0" w:rsidRPr="005A0B97" w:rsidRDefault="002021C0" w:rsidP="002021C0">
      <w:pPr>
        <w:pStyle w:val="m3825723520261188213gmail-p4"/>
        <w:jc w:val="both"/>
        <w:rPr>
          <w:color w:val="000000" w:themeColor="text1"/>
        </w:rPr>
      </w:pPr>
      <w:r w:rsidRPr="005A0B97">
        <w:rPr>
          <w:rStyle w:val="m3825723520261188213gmail-s2"/>
          <w:b/>
          <w:color w:val="000000" w:themeColor="text1"/>
        </w:rPr>
        <w:t>R1.6</w:t>
      </w:r>
      <w:r w:rsidRPr="005A0B97">
        <w:rPr>
          <w:rStyle w:val="m3825723520261188213gmail-s2"/>
          <w:color w:val="000000" w:themeColor="text1"/>
        </w:rPr>
        <w:t xml:space="preserve"> </w:t>
      </w:r>
      <w:r w:rsidR="0061153C" w:rsidRPr="005A0B97">
        <w:rPr>
          <w:rStyle w:val="m3825723520261188213gmail-s1"/>
          <w:color w:val="000000" w:themeColor="text1"/>
        </w:rPr>
        <w:t>The system shall provide complete details of each company.</w:t>
      </w:r>
    </w:p>
    <w:p w:rsidR="002021C0" w:rsidRPr="005A0B97" w:rsidRDefault="002021C0" w:rsidP="002021C0">
      <w:pPr>
        <w:pStyle w:val="Heading2"/>
      </w:pPr>
      <w:bookmarkStart w:id="7" w:name="_Toc463405610"/>
      <w:bookmarkStart w:id="8" w:name="_Toc464938756"/>
      <w:r w:rsidRPr="005A0B97">
        <w:t>Non-Functional Requirements</w:t>
      </w:r>
      <w:bookmarkEnd w:id="7"/>
      <w:bookmarkEnd w:id="8"/>
    </w:p>
    <w:p w:rsidR="002021C0" w:rsidRPr="005A0B97" w:rsidRDefault="002021C0" w:rsidP="002021C0">
      <w:pPr>
        <w:pStyle w:val="m-4498775594528235290gmail-p5"/>
        <w:rPr>
          <w:color w:val="000000" w:themeColor="text1"/>
        </w:rPr>
      </w:pPr>
      <w:r w:rsidRPr="005A0B97">
        <w:rPr>
          <w:rStyle w:val="m-4498775594528235290gmail-s1"/>
          <w:b/>
          <w:bCs/>
          <w:color w:val="000000" w:themeColor="text1"/>
        </w:rPr>
        <w:t>R2.1 Performance</w:t>
      </w:r>
    </w:p>
    <w:p w:rsidR="002021C0" w:rsidRPr="005A0B97" w:rsidRDefault="002021C0" w:rsidP="002021C0">
      <w:pPr>
        <w:pStyle w:val="m-4498775594528235290gmail-p9"/>
        <w:rPr>
          <w:color w:val="000000" w:themeColor="text1"/>
        </w:rPr>
      </w:pPr>
      <w:r w:rsidRPr="005A0B97">
        <w:rPr>
          <w:rStyle w:val="m-4498775594528235290gmail-s1"/>
          <w:color w:val="000000" w:themeColor="text1"/>
        </w:rPr>
        <w:t>R2.1.1 The system should be able</w:t>
      </w:r>
      <w:r w:rsidR="0061153C" w:rsidRPr="005A0B97">
        <w:rPr>
          <w:rStyle w:val="m-4498775594528235290gmail-s1"/>
          <w:color w:val="000000" w:themeColor="text1"/>
        </w:rPr>
        <w:t xml:space="preserve"> to accommodate considerable amount of incoming request.</w:t>
      </w:r>
    </w:p>
    <w:p w:rsidR="002021C0" w:rsidRPr="005A0B97" w:rsidRDefault="002021C0" w:rsidP="002021C0">
      <w:pPr>
        <w:pStyle w:val="m-4498775594528235290gmail-p10"/>
        <w:rPr>
          <w:color w:val="000000" w:themeColor="text1"/>
        </w:rPr>
      </w:pPr>
      <w:r w:rsidRPr="005A0B97">
        <w:rPr>
          <w:rStyle w:val="m-4498775594528235290gmail-s2"/>
          <w:color w:val="000000" w:themeColor="text1"/>
        </w:rPr>
        <w:t xml:space="preserve">R2.1.2 </w:t>
      </w:r>
      <w:r w:rsidR="0061153C" w:rsidRPr="005A0B97">
        <w:rPr>
          <w:rStyle w:val="m-4498775594528235290gmail-s1"/>
          <w:color w:val="000000" w:themeColor="text1"/>
        </w:rPr>
        <w:t>The system’s response time while loading the application should be less than 10 seconds.</w:t>
      </w:r>
    </w:p>
    <w:p w:rsidR="002021C0" w:rsidRPr="005A0B97" w:rsidRDefault="002021C0" w:rsidP="002021C0">
      <w:pPr>
        <w:pStyle w:val="m-4498775594528235290gmail-p10"/>
        <w:rPr>
          <w:color w:val="000000" w:themeColor="text1"/>
        </w:rPr>
      </w:pPr>
      <w:r w:rsidRPr="005A0B97">
        <w:rPr>
          <w:rStyle w:val="m-4498775594528235290gmail-s2"/>
          <w:color w:val="000000" w:themeColor="text1"/>
        </w:rPr>
        <w:t xml:space="preserve">R2.1.3 </w:t>
      </w:r>
      <w:r w:rsidRPr="005A0B97">
        <w:rPr>
          <w:rStyle w:val="m-4498775594528235290gmail-s1"/>
          <w:color w:val="000000" w:themeColor="text1"/>
        </w:rPr>
        <w:t xml:space="preserve">The response time </w:t>
      </w:r>
      <w:r w:rsidR="0061153C" w:rsidRPr="005A0B97">
        <w:rPr>
          <w:rStyle w:val="m-4498775594528235290gmail-s1"/>
          <w:color w:val="000000" w:themeColor="text1"/>
        </w:rPr>
        <w:t xml:space="preserve">in loading a </w:t>
      </w:r>
      <w:r w:rsidR="00DD7045" w:rsidRPr="005A0B97">
        <w:rPr>
          <w:rStyle w:val="m-4498775594528235290gmail-s1"/>
          <w:color w:val="000000" w:themeColor="text1"/>
        </w:rPr>
        <w:t>screen</w:t>
      </w:r>
      <w:r w:rsidR="0061153C" w:rsidRPr="005A0B97">
        <w:rPr>
          <w:rStyle w:val="m-4498775594528235290gmail-s1"/>
          <w:color w:val="000000" w:themeColor="text1"/>
        </w:rPr>
        <w:t xml:space="preserve"> should be less than 10 seconds.</w:t>
      </w:r>
    </w:p>
    <w:p w:rsidR="002021C0" w:rsidRPr="005A0B97" w:rsidRDefault="002021C0" w:rsidP="002021C0">
      <w:pPr>
        <w:pStyle w:val="m-4498775594528235290gmail-p5"/>
        <w:rPr>
          <w:color w:val="000000" w:themeColor="text1"/>
        </w:rPr>
      </w:pPr>
      <w:r w:rsidRPr="005A0B97">
        <w:rPr>
          <w:rStyle w:val="m-4498775594528235290gmail-s1"/>
          <w:b/>
          <w:bCs/>
          <w:color w:val="000000" w:themeColor="text1"/>
        </w:rPr>
        <w:t>R2.2 Scalability</w:t>
      </w:r>
    </w:p>
    <w:p w:rsidR="0061153C" w:rsidRPr="005A0B97" w:rsidRDefault="002021C0" w:rsidP="002021C0">
      <w:pPr>
        <w:pStyle w:val="m-4498775594528235290gmail-p9"/>
        <w:rPr>
          <w:rStyle w:val="m-4498775594528235290gmail-s1"/>
          <w:color w:val="000000" w:themeColor="text1"/>
        </w:rPr>
      </w:pPr>
      <w:r w:rsidRPr="005A0B97">
        <w:rPr>
          <w:rStyle w:val="m-4498775594528235290gmail-s1"/>
          <w:color w:val="000000" w:themeColor="text1"/>
        </w:rPr>
        <w:t xml:space="preserve">R2.2.1 </w:t>
      </w:r>
      <w:r w:rsidR="0061153C" w:rsidRPr="005A0B97">
        <w:rPr>
          <w:rStyle w:val="m-4498775594528235290gmail-s1"/>
          <w:color w:val="000000" w:themeColor="text1"/>
        </w:rPr>
        <w:t xml:space="preserve">The </w:t>
      </w:r>
      <w:r w:rsidR="00DD7045" w:rsidRPr="005A0B97">
        <w:rPr>
          <w:rStyle w:val="m-4498775594528235290gmail-s1"/>
          <w:color w:val="000000" w:themeColor="text1"/>
        </w:rPr>
        <w:t>turnaround</w:t>
      </w:r>
      <w:r w:rsidR="0061153C" w:rsidRPr="005A0B97">
        <w:rPr>
          <w:rStyle w:val="m-4498775594528235290gmail-s1"/>
          <w:color w:val="000000" w:themeColor="text1"/>
        </w:rPr>
        <w:t xml:space="preserve"> time of the system on the database breakdown should not be more than 10 minutes.</w:t>
      </w:r>
    </w:p>
    <w:p w:rsidR="002021C0" w:rsidRPr="005A0B97" w:rsidRDefault="002021C0" w:rsidP="002021C0">
      <w:pPr>
        <w:pStyle w:val="m-4498775594528235290gmail-p9"/>
        <w:rPr>
          <w:color w:val="000000" w:themeColor="text1"/>
        </w:rPr>
      </w:pPr>
      <w:r w:rsidRPr="005A0B97">
        <w:rPr>
          <w:rStyle w:val="m-4498775594528235290gmail-s1"/>
          <w:color w:val="000000" w:themeColor="text1"/>
        </w:rPr>
        <w:t>R2.2.2.</w:t>
      </w:r>
      <w:r w:rsidR="0061153C" w:rsidRPr="005A0B97">
        <w:rPr>
          <w:rStyle w:val="m-4498775594528235290gmail-s1"/>
          <w:color w:val="000000" w:themeColor="text1"/>
        </w:rPr>
        <w:t xml:space="preserve"> Considering the immense reliance on the database calls the system should be able to vertically and horizontally scale with the growth of number of users as well as the store of the incoming data.</w:t>
      </w:r>
    </w:p>
    <w:p w:rsidR="002021C0" w:rsidRPr="005A0B97" w:rsidRDefault="002021C0" w:rsidP="002021C0">
      <w:pPr>
        <w:pStyle w:val="m-4498775594528235290gmail-p5"/>
        <w:rPr>
          <w:color w:val="000000" w:themeColor="text1"/>
        </w:rPr>
      </w:pPr>
      <w:r w:rsidRPr="005A0B97">
        <w:rPr>
          <w:rStyle w:val="m-4498775594528235290gmail-s1"/>
          <w:b/>
          <w:bCs/>
          <w:color w:val="000000" w:themeColor="text1"/>
        </w:rPr>
        <w:t>R2.3 Availability</w:t>
      </w:r>
    </w:p>
    <w:p w:rsidR="002021C0" w:rsidRPr="005A0B97" w:rsidRDefault="002021C0" w:rsidP="002021C0">
      <w:pPr>
        <w:pStyle w:val="m-4498775594528235290gmail-p9"/>
        <w:rPr>
          <w:color w:val="000000" w:themeColor="text1"/>
        </w:rPr>
      </w:pPr>
      <w:r w:rsidRPr="005A0B97">
        <w:rPr>
          <w:rStyle w:val="m-4498775594528235290gmail-s1"/>
          <w:color w:val="000000" w:themeColor="text1"/>
        </w:rPr>
        <w:t>R2.3.1 The app, specifically the calls to the remote database, must be made available for use always.</w:t>
      </w:r>
    </w:p>
    <w:p w:rsidR="002021C0" w:rsidRPr="005A0B97" w:rsidRDefault="002021C0" w:rsidP="002021C0">
      <w:pPr>
        <w:pStyle w:val="m-4498775594528235290gmail-p5"/>
        <w:rPr>
          <w:color w:val="000000" w:themeColor="text1"/>
        </w:rPr>
      </w:pPr>
      <w:r w:rsidRPr="005A0B97">
        <w:rPr>
          <w:rStyle w:val="m-4498775594528235290gmail-s1"/>
          <w:b/>
          <w:bCs/>
          <w:color w:val="000000" w:themeColor="text1"/>
        </w:rPr>
        <w:t>R2.4 Security</w:t>
      </w:r>
    </w:p>
    <w:p w:rsidR="00ED66CD" w:rsidRPr="005A0B97" w:rsidRDefault="002021C0" w:rsidP="00EA4BD1">
      <w:pPr>
        <w:pStyle w:val="m-4498775594528235290gmail-p9"/>
        <w:rPr>
          <w:color w:val="000000" w:themeColor="text1"/>
        </w:rPr>
      </w:pPr>
      <w:r w:rsidRPr="005A0B97">
        <w:rPr>
          <w:rStyle w:val="m-4498775594528235290gmail-s1"/>
          <w:color w:val="000000" w:themeColor="text1"/>
        </w:rPr>
        <w:t>R2.4.1 A</w:t>
      </w:r>
      <w:r w:rsidR="0061153C" w:rsidRPr="005A0B97">
        <w:rPr>
          <w:rStyle w:val="m-4498775594528235290gmail-s1"/>
          <w:color w:val="000000" w:themeColor="text1"/>
        </w:rPr>
        <w:t>n authentication and authorization system is</w:t>
      </w:r>
      <w:r w:rsidR="00EA4BD1" w:rsidRPr="005A0B97">
        <w:rPr>
          <w:rStyle w:val="m-4498775594528235290gmail-s1"/>
          <w:color w:val="000000" w:themeColor="text1"/>
        </w:rPr>
        <w:t xml:space="preserve"> kept in place with</w:t>
      </w:r>
      <w:r w:rsidRPr="005A0B97">
        <w:rPr>
          <w:rStyle w:val="m-4498775594528235290gmail-s1"/>
          <w:color w:val="000000" w:themeColor="text1"/>
        </w:rPr>
        <w:t xml:space="preserve"> user/password login </w:t>
      </w:r>
      <w:r w:rsidR="00EA4BD1" w:rsidRPr="005A0B97">
        <w:rPr>
          <w:rStyle w:val="m-4498775594528235290gmail-s1"/>
          <w:color w:val="000000" w:themeColor="text1"/>
        </w:rPr>
        <w:t>system.</w:t>
      </w:r>
    </w:p>
    <w:p w:rsidR="00EA4BD1" w:rsidRPr="005A0B97" w:rsidRDefault="00EA4BD1" w:rsidP="00EA4BD1">
      <w:pPr>
        <w:pStyle w:val="ListParagraph"/>
        <w:numPr>
          <w:ilvl w:val="0"/>
          <w:numId w:val="5"/>
        </w:numPr>
        <w:jc w:val="both"/>
        <w:rPr>
          <w:b/>
          <w:color w:val="000000" w:themeColor="text1"/>
          <w:sz w:val="32"/>
          <w:szCs w:val="32"/>
        </w:rPr>
      </w:pPr>
      <w:r w:rsidRPr="005A0B97">
        <w:rPr>
          <w:b/>
          <w:color w:val="000000" w:themeColor="text1"/>
          <w:sz w:val="32"/>
          <w:szCs w:val="32"/>
        </w:rPr>
        <w:lastRenderedPageBreak/>
        <w:t>High Level Architecture Design</w:t>
      </w:r>
    </w:p>
    <w:p w:rsidR="00EA4BD1" w:rsidRPr="005A0B97" w:rsidRDefault="00EA4BD1" w:rsidP="0002444E">
      <w:pPr>
        <w:ind w:left="720"/>
        <w:jc w:val="both"/>
        <w:rPr>
          <w:color w:val="000000" w:themeColor="text1"/>
        </w:rPr>
      </w:pPr>
      <w:r w:rsidRPr="005A0B97">
        <w:rPr>
          <w:noProof/>
          <w:color w:val="000000" w:themeColor="text1"/>
        </w:rPr>
        <w:drawing>
          <wp:inline distT="0" distB="0" distL="0" distR="0">
            <wp:extent cx="5019675" cy="4541611"/>
            <wp:effectExtent l="0" t="0" r="0" b="0"/>
            <wp:docPr id="30" name="Picture 30" descr="C:\Users\laksh\AppData\Local\Microsoft\Windows\INetCacheContent.Word\Android Project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ksh\AppData\Local\Microsoft\Windows\INetCacheContent.Word\Android Project Architec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5031" cy="4546457"/>
                    </a:xfrm>
                    <a:prstGeom prst="rect">
                      <a:avLst/>
                    </a:prstGeom>
                    <a:noFill/>
                    <a:ln>
                      <a:noFill/>
                    </a:ln>
                  </pic:spPr>
                </pic:pic>
              </a:graphicData>
            </a:graphic>
          </wp:inline>
        </w:drawing>
      </w:r>
    </w:p>
    <w:p w:rsidR="00392DBF" w:rsidRPr="005A0B97" w:rsidRDefault="00392DBF" w:rsidP="00641D39">
      <w:pPr>
        <w:pStyle w:val="Caption"/>
        <w:jc w:val="center"/>
        <w:rPr>
          <w:color w:val="000000" w:themeColor="text1"/>
          <w:sz w:val="22"/>
        </w:rPr>
      </w:pPr>
      <w:r w:rsidRPr="005A0B97">
        <w:rPr>
          <w:color w:val="000000" w:themeColor="text1"/>
          <w:sz w:val="22"/>
        </w:rPr>
        <w:t>Figure 1: Architecture Diagram</w:t>
      </w:r>
    </w:p>
    <w:p w:rsidR="0049122D" w:rsidRPr="005A0B97" w:rsidRDefault="0049122D" w:rsidP="0049122D">
      <w:pPr>
        <w:pStyle w:val="Heading2"/>
        <w:pBdr>
          <w:top w:val="nil"/>
          <w:left w:val="nil"/>
          <w:bottom w:val="nil"/>
          <w:right w:val="nil"/>
          <w:between w:val="nil"/>
          <w:bar w:val="nil"/>
        </w:pBdr>
        <w:jc w:val="both"/>
      </w:pPr>
      <w:bookmarkStart w:id="9" w:name="_Toc464938757"/>
      <w:r w:rsidRPr="005A0B97">
        <w:t>Statistic Analytical Layer</w:t>
      </w:r>
      <w:bookmarkEnd w:id="9"/>
    </w:p>
    <w:p w:rsidR="0049122D" w:rsidRPr="005A0B97" w:rsidRDefault="0049122D" w:rsidP="0049122D">
      <w:pPr>
        <w:pStyle w:val="BodyA"/>
        <w:spacing w:line="240" w:lineRule="auto"/>
        <w:ind w:left="696"/>
        <w:jc w:val="both"/>
        <w:rPr>
          <w:rStyle w:val="PageNumber"/>
          <w:rFonts w:cs="Times New Roman"/>
          <w:b/>
          <w:color w:val="000000" w:themeColor="text1"/>
        </w:rPr>
      </w:pPr>
    </w:p>
    <w:p w:rsidR="0049122D" w:rsidRPr="005A0B97" w:rsidRDefault="0049122D" w:rsidP="0049122D">
      <w:pPr>
        <w:pStyle w:val="BodyA"/>
        <w:spacing w:line="240" w:lineRule="auto"/>
        <w:ind w:left="696"/>
        <w:jc w:val="both"/>
        <w:rPr>
          <w:rFonts w:eastAsia="Baskerville" w:cs="Times New Roman"/>
          <w:color w:val="000000" w:themeColor="text1"/>
        </w:rPr>
      </w:pPr>
      <w:r w:rsidRPr="005A0B97">
        <w:rPr>
          <w:rStyle w:val="PageNumber"/>
          <w:rFonts w:cs="Times New Roman"/>
          <w:b/>
          <w:color w:val="000000" w:themeColor="text1"/>
        </w:rPr>
        <w:t>Data Exploration:</w:t>
      </w:r>
      <w:r w:rsidRPr="005A0B97">
        <w:rPr>
          <w:rStyle w:val="PageNumber"/>
          <w:rFonts w:cs="Times New Roman"/>
          <w:color w:val="000000" w:themeColor="text1"/>
        </w:rPr>
        <w:t xml:space="preserve"> This module includes whole exploration and analysis of each variable listed in the CSV files. It also makes the validation of all the variables which are then subjected to the next phase.</w:t>
      </w:r>
    </w:p>
    <w:p w:rsidR="0049122D" w:rsidRPr="005A0B97" w:rsidRDefault="0049122D" w:rsidP="0049122D">
      <w:pPr>
        <w:pStyle w:val="BodyA"/>
        <w:spacing w:line="240" w:lineRule="auto"/>
        <w:ind w:left="696"/>
        <w:jc w:val="both"/>
        <w:rPr>
          <w:rStyle w:val="PageNumber"/>
          <w:rFonts w:cs="Times New Roman"/>
          <w:b/>
          <w:color w:val="000000" w:themeColor="text1"/>
        </w:rPr>
      </w:pPr>
    </w:p>
    <w:p w:rsidR="0049122D" w:rsidRPr="005A0B97" w:rsidRDefault="0049122D" w:rsidP="0049122D">
      <w:pPr>
        <w:pStyle w:val="BodyA"/>
        <w:spacing w:line="240" w:lineRule="auto"/>
        <w:ind w:left="696"/>
        <w:jc w:val="both"/>
        <w:rPr>
          <w:rFonts w:eastAsia="Baskerville" w:cs="Times New Roman"/>
          <w:color w:val="000000" w:themeColor="text1"/>
        </w:rPr>
      </w:pPr>
      <w:r w:rsidRPr="005A0B97">
        <w:rPr>
          <w:rStyle w:val="PageNumber"/>
          <w:rFonts w:cs="Times New Roman"/>
          <w:b/>
          <w:color w:val="000000" w:themeColor="text1"/>
        </w:rPr>
        <w:t>Data Transformation:</w:t>
      </w:r>
      <w:r w:rsidRPr="005A0B97">
        <w:rPr>
          <w:rStyle w:val="PageNumber"/>
          <w:rFonts w:cs="Times New Roman"/>
          <w:color w:val="000000" w:themeColor="text1"/>
        </w:rPr>
        <w:t xml:space="preserve"> The contribution to this layer is the data gathered from the data collection component. This component assemblies the data into list of CSV files. This information is fed into the data exploration layer.</w:t>
      </w:r>
    </w:p>
    <w:p w:rsidR="0049122D" w:rsidRPr="005A0B97" w:rsidRDefault="0049122D" w:rsidP="0049122D">
      <w:pPr>
        <w:pStyle w:val="BodyA"/>
        <w:spacing w:line="240" w:lineRule="auto"/>
        <w:ind w:left="576"/>
        <w:jc w:val="both"/>
        <w:rPr>
          <w:rFonts w:eastAsia="Baskerville" w:cs="Times New Roman"/>
          <w:color w:val="000000" w:themeColor="text1"/>
        </w:rPr>
      </w:pPr>
    </w:p>
    <w:p w:rsidR="0049122D" w:rsidRPr="005A0B97" w:rsidRDefault="0049122D" w:rsidP="0049122D">
      <w:pPr>
        <w:pStyle w:val="BodyA"/>
        <w:spacing w:line="240" w:lineRule="auto"/>
        <w:ind w:left="720"/>
        <w:jc w:val="both"/>
        <w:rPr>
          <w:rStyle w:val="PageNumber"/>
          <w:rFonts w:cs="Times New Roman"/>
          <w:color w:val="000000" w:themeColor="text1"/>
        </w:rPr>
      </w:pPr>
      <w:r w:rsidRPr="005A0B97">
        <w:rPr>
          <w:rStyle w:val="PageNumber"/>
          <w:rFonts w:cs="Times New Roman"/>
          <w:b/>
          <w:color w:val="000000" w:themeColor="text1"/>
        </w:rPr>
        <w:t>Data Selection</w:t>
      </w:r>
      <w:r w:rsidRPr="005A0B97">
        <w:rPr>
          <w:rStyle w:val="PageNumber"/>
          <w:rFonts w:cs="Times New Roman"/>
          <w:color w:val="000000" w:themeColor="text1"/>
        </w:rPr>
        <w:t>: This component forms the primary aspect of the layer composing the selection of the prime variables required for further analysis.</w:t>
      </w:r>
    </w:p>
    <w:p w:rsidR="0049122D" w:rsidRPr="005A0B97" w:rsidRDefault="0049122D" w:rsidP="0049122D">
      <w:pPr>
        <w:pStyle w:val="BodyA"/>
        <w:spacing w:line="240" w:lineRule="auto"/>
        <w:ind w:left="720"/>
        <w:jc w:val="both"/>
        <w:rPr>
          <w:rFonts w:eastAsia="Baskerville" w:cs="Times New Roman"/>
          <w:color w:val="000000" w:themeColor="text1"/>
        </w:rPr>
      </w:pPr>
    </w:p>
    <w:p w:rsidR="0049122D" w:rsidRPr="005A0B97" w:rsidRDefault="0049122D" w:rsidP="0049122D">
      <w:pPr>
        <w:pStyle w:val="BodyA"/>
        <w:spacing w:line="240" w:lineRule="auto"/>
        <w:ind w:left="720"/>
        <w:jc w:val="both"/>
        <w:rPr>
          <w:rFonts w:eastAsia="Baskerville" w:cs="Times New Roman"/>
          <w:b/>
          <w:color w:val="000000" w:themeColor="text1"/>
        </w:rPr>
      </w:pPr>
      <w:r w:rsidRPr="005A0B97">
        <w:rPr>
          <w:rFonts w:eastAsia="Baskerville" w:cs="Times New Roman"/>
          <w:b/>
          <w:color w:val="000000" w:themeColor="text1"/>
        </w:rPr>
        <w:t xml:space="preserve">Data Modelling: </w:t>
      </w:r>
      <w:r w:rsidRPr="005A0B97">
        <w:rPr>
          <w:rStyle w:val="PageNumber"/>
          <w:color w:val="000000" w:themeColor="text1"/>
        </w:rPr>
        <w:t>This component forms the engines core that provides the prediction model on the basic system.</w:t>
      </w:r>
    </w:p>
    <w:p w:rsidR="0049122D" w:rsidRPr="005A0B97" w:rsidRDefault="0049122D" w:rsidP="0049122D">
      <w:pPr>
        <w:pStyle w:val="Heading2"/>
        <w:pBdr>
          <w:top w:val="nil"/>
          <w:left w:val="nil"/>
          <w:bottom w:val="nil"/>
          <w:right w:val="nil"/>
          <w:between w:val="nil"/>
          <w:bar w:val="nil"/>
        </w:pBdr>
        <w:jc w:val="both"/>
      </w:pPr>
      <w:r w:rsidRPr="005A0B97">
        <w:lastRenderedPageBreak/>
        <w:t xml:space="preserve">   </w:t>
      </w:r>
    </w:p>
    <w:p w:rsidR="00EA4BD1" w:rsidRPr="005A0B97" w:rsidRDefault="00EA4BD1" w:rsidP="0002444E">
      <w:pPr>
        <w:ind w:left="720"/>
        <w:jc w:val="both"/>
        <w:rPr>
          <w:color w:val="000000" w:themeColor="text1"/>
        </w:rPr>
      </w:pPr>
    </w:p>
    <w:p w:rsidR="0049122D" w:rsidRPr="005A0B97" w:rsidRDefault="0049122D" w:rsidP="0002444E">
      <w:pPr>
        <w:ind w:left="720"/>
        <w:jc w:val="both"/>
        <w:rPr>
          <w:b/>
          <w:color w:val="000000" w:themeColor="text1"/>
          <w:sz w:val="26"/>
          <w:szCs w:val="26"/>
        </w:rPr>
      </w:pPr>
      <w:r w:rsidRPr="005A0B97">
        <w:rPr>
          <w:b/>
          <w:color w:val="000000" w:themeColor="text1"/>
          <w:sz w:val="26"/>
          <w:szCs w:val="26"/>
        </w:rPr>
        <w:t>Database Access Layer</w:t>
      </w:r>
    </w:p>
    <w:p w:rsidR="0049122D" w:rsidRPr="005A0B97" w:rsidRDefault="0049122D" w:rsidP="0002444E">
      <w:pPr>
        <w:ind w:left="720"/>
        <w:jc w:val="both"/>
        <w:rPr>
          <w:b/>
          <w:color w:val="000000" w:themeColor="text1"/>
          <w:sz w:val="24"/>
          <w:szCs w:val="26"/>
        </w:rPr>
      </w:pPr>
      <w:r w:rsidRPr="005A0B97">
        <w:rPr>
          <w:b/>
          <w:color w:val="000000" w:themeColor="text1"/>
          <w:sz w:val="24"/>
          <w:szCs w:val="26"/>
        </w:rPr>
        <w:t xml:space="preserve">Data Extraction: </w:t>
      </w:r>
      <w:r w:rsidR="00273976" w:rsidRPr="005A0B97">
        <w:rPr>
          <w:color w:val="000000" w:themeColor="text1"/>
          <w:sz w:val="24"/>
          <w:szCs w:val="26"/>
        </w:rPr>
        <w:t>This is the part of the layer that extracts data from the data base in the raw format of storage for the next layer.</w:t>
      </w:r>
    </w:p>
    <w:p w:rsidR="0049122D" w:rsidRPr="005A0B97" w:rsidRDefault="0049122D" w:rsidP="0002444E">
      <w:pPr>
        <w:ind w:left="720"/>
        <w:jc w:val="both"/>
        <w:rPr>
          <w:b/>
          <w:color w:val="000000" w:themeColor="text1"/>
          <w:sz w:val="24"/>
          <w:szCs w:val="26"/>
        </w:rPr>
      </w:pPr>
      <w:r w:rsidRPr="005A0B97">
        <w:rPr>
          <w:b/>
          <w:color w:val="000000" w:themeColor="text1"/>
          <w:sz w:val="24"/>
          <w:szCs w:val="26"/>
        </w:rPr>
        <w:t>Data Interface:</w:t>
      </w:r>
      <w:r w:rsidR="00273976" w:rsidRPr="005A0B97">
        <w:rPr>
          <w:b/>
          <w:color w:val="000000" w:themeColor="text1"/>
          <w:sz w:val="24"/>
          <w:szCs w:val="26"/>
        </w:rPr>
        <w:t xml:space="preserve"> </w:t>
      </w:r>
      <w:r w:rsidR="00273976" w:rsidRPr="005A0B97">
        <w:rPr>
          <w:color w:val="000000" w:themeColor="text1"/>
          <w:sz w:val="24"/>
          <w:szCs w:val="26"/>
        </w:rPr>
        <w:t>This is the layer that exposes the data in the API Restful format for business consumption.</w:t>
      </w:r>
    </w:p>
    <w:p w:rsidR="0049122D" w:rsidRPr="005A0B97" w:rsidRDefault="0049122D" w:rsidP="0002444E">
      <w:pPr>
        <w:ind w:left="720"/>
        <w:jc w:val="both"/>
        <w:rPr>
          <w:color w:val="000000" w:themeColor="text1"/>
        </w:rPr>
      </w:pPr>
    </w:p>
    <w:p w:rsidR="0049122D" w:rsidRPr="005A0B97" w:rsidRDefault="00273976" w:rsidP="0002444E">
      <w:pPr>
        <w:ind w:left="720"/>
        <w:jc w:val="both"/>
        <w:rPr>
          <w:b/>
          <w:color w:val="000000" w:themeColor="text1"/>
          <w:sz w:val="26"/>
          <w:szCs w:val="26"/>
        </w:rPr>
      </w:pPr>
      <w:r w:rsidRPr="005A0B97">
        <w:rPr>
          <w:b/>
          <w:color w:val="000000" w:themeColor="text1"/>
          <w:sz w:val="26"/>
          <w:szCs w:val="26"/>
        </w:rPr>
        <w:t>Business Layer</w:t>
      </w:r>
    </w:p>
    <w:p w:rsidR="00EA4BD1" w:rsidRPr="005A0B97" w:rsidRDefault="00273976" w:rsidP="0002444E">
      <w:pPr>
        <w:ind w:left="720"/>
        <w:jc w:val="both"/>
        <w:rPr>
          <w:color w:val="000000" w:themeColor="text1"/>
        </w:rPr>
      </w:pPr>
      <w:r w:rsidRPr="005A0B97">
        <w:rPr>
          <w:b/>
          <w:color w:val="000000" w:themeColor="text1"/>
        </w:rPr>
        <w:t>Business Rules Implementation (</w:t>
      </w:r>
      <w:proofErr w:type="spellStart"/>
      <w:r w:rsidRPr="005A0B97">
        <w:rPr>
          <w:b/>
          <w:color w:val="000000" w:themeColor="text1"/>
        </w:rPr>
        <w:t>RestAPI</w:t>
      </w:r>
      <w:proofErr w:type="spellEnd"/>
      <w:r w:rsidRPr="005A0B97">
        <w:rPr>
          <w:b/>
          <w:color w:val="000000" w:themeColor="text1"/>
        </w:rPr>
        <w:t>)</w:t>
      </w:r>
      <w:r w:rsidRPr="005A0B97">
        <w:rPr>
          <w:color w:val="000000" w:themeColor="text1"/>
        </w:rPr>
        <w:t>: This layer is mainly used for the project to apply business rules demanded by the application of consumption.</w:t>
      </w:r>
    </w:p>
    <w:p w:rsidR="00273976" w:rsidRPr="005A0B97" w:rsidRDefault="00273976" w:rsidP="00273976">
      <w:pPr>
        <w:jc w:val="both"/>
        <w:rPr>
          <w:color w:val="000000" w:themeColor="text1"/>
        </w:rPr>
      </w:pPr>
      <w:r w:rsidRPr="005A0B97">
        <w:rPr>
          <w:color w:val="000000" w:themeColor="text1"/>
        </w:rPr>
        <w:t xml:space="preserve">               </w:t>
      </w:r>
    </w:p>
    <w:p w:rsidR="00273976" w:rsidRPr="005A0B97" w:rsidRDefault="00273976" w:rsidP="00273976">
      <w:pPr>
        <w:jc w:val="both"/>
        <w:rPr>
          <w:b/>
          <w:color w:val="000000" w:themeColor="text1"/>
        </w:rPr>
      </w:pPr>
      <w:r w:rsidRPr="005A0B97">
        <w:rPr>
          <w:b/>
          <w:color w:val="000000" w:themeColor="text1"/>
        </w:rPr>
        <w:t xml:space="preserve">              User Interface</w:t>
      </w:r>
    </w:p>
    <w:p w:rsidR="00273976" w:rsidRPr="005A0B97" w:rsidRDefault="00273976" w:rsidP="0002444E">
      <w:pPr>
        <w:ind w:left="720"/>
        <w:jc w:val="both"/>
        <w:rPr>
          <w:color w:val="000000" w:themeColor="text1"/>
        </w:rPr>
      </w:pPr>
      <w:r w:rsidRPr="005A0B97">
        <w:rPr>
          <w:color w:val="000000" w:themeColor="text1"/>
        </w:rPr>
        <w:t xml:space="preserve"> The user interface in this case is an Android application (Loll</w:t>
      </w:r>
      <w:r w:rsidR="00641D39" w:rsidRPr="005A0B97">
        <w:rPr>
          <w:color w:val="000000" w:themeColor="text1"/>
        </w:rPr>
        <w:t>i</w:t>
      </w:r>
      <w:r w:rsidRPr="005A0B97">
        <w:rPr>
          <w:color w:val="000000" w:themeColor="text1"/>
        </w:rPr>
        <w:t>pop) for display.</w:t>
      </w:r>
    </w:p>
    <w:p w:rsidR="00273976" w:rsidRPr="005A0B97" w:rsidRDefault="00392DBF" w:rsidP="0002444E">
      <w:pPr>
        <w:ind w:left="720"/>
        <w:jc w:val="both"/>
        <w:rPr>
          <w:color w:val="000000" w:themeColor="text1"/>
        </w:rPr>
      </w:pPr>
      <w:r w:rsidRPr="005A0B97">
        <w:rPr>
          <w:noProof/>
          <w:color w:val="000000" w:themeColor="text1"/>
        </w:rPr>
        <w:drawing>
          <wp:anchor distT="0" distB="0" distL="114300" distR="114300" simplePos="0" relativeHeight="251659264" behindDoc="0" locked="0" layoutInCell="1" allowOverlap="1">
            <wp:simplePos x="0" y="0"/>
            <wp:positionH relativeFrom="column">
              <wp:posOffset>361950</wp:posOffset>
            </wp:positionH>
            <wp:positionV relativeFrom="paragraph">
              <wp:posOffset>192405</wp:posOffset>
            </wp:positionV>
            <wp:extent cx="4743450" cy="2684145"/>
            <wp:effectExtent l="0" t="0" r="0" b="1905"/>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743450" cy="2684145"/>
                    </a:xfrm>
                    <a:prstGeom prst="rect">
                      <a:avLst/>
                    </a:prstGeom>
                  </pic:spPr>
                </pic:pic>
              </a:graphicData>
            </a:graphic>
          </wp:anchor>
        </w:drawing>
      </w:r>
    </w:p>
    <w:p w:rsidR="00392DBF" w:rsidRPr="005A0B97" w:rsidRDefault="00392DBF" w:rsidP="0002444E">
      <w:pPr>
        <w:ind w:left="720"/>
        <w:jc w:val="both"/>
        <w:rPr>
          <w:b/>
          <w:color w:val="000000" w:themeColor="text1"/>
        </w:rPr>
      </w:pPr>
    </w:p>
    <w:p w:rsidR="00392DBF" w:rsidRPr="005A0B97" w:rsidRDefault="00392DBF" w:rsidP="00392DBF">
      <w:pPr>
        <w:jc w:val="both"/>
        <w:rPr>
          <w:b/>
          <w:color w:val="000000" w:themeColor="text1"/>
          <w:sz w:val="28"/>
        </w:rPr>
      </w:pPr>
      <w:r w:rsidRPr="005A0B97">
        <w:rPr>
          <w:b/>
          <w:color w:val="000000" w:themeColor="text1"/>
          <w:sz w:val="28"/>
        </w:rPr>
        <w:t xml:space="preserve">  </w:t>
      </w:r>
    </w:p>
    <w:p w:rsidR="00392DBF" w:rsidRPr="005A0B97" w:rsidRDefault="00392DBF" w:rsidP="00392DBF">
      <w:pPr>
        <w:ind w:left="2160" w:firstLine="720"/>
        <w:rPr>
          <w:color w:val="000000" w:themeColor="text1"/>
        </w:rPr>
      </w:pPr>
    </w:p>
    <w:p w:rsidR="00392DBF" w:rsidRPr="005A0B97" w:rsidRDefault="00392DBF" w:rsidP="00392DBF">
      <w:pPr>
        <w:ind w:left="2160" w:firstLine="720"/>
        <w:rPr>
          <w:color w:val="000000" w:themeColor="text1"/>
        </w:rPr>
      </w:pPr>
    </w:p>
    <w:p w:rsidR="00392DBF" w:rsidRPr="005A0B97" w:rsidRDefault="00392DBF" w:rsidP="00392DBF">
      <w:pPr>
        <w:ind w:left="2160" w:firstLine="720"/>
        <w:rPr>
          <w:color w:val="000000" w:themeColor="text1"/>
        </w:rPr>
      </w:pPr>
    </w:p>
    <w:p w:rsidR="00392DBF" w:rsidRPr="005A0B97" w:rsidRDefault="00392DBF" w:rsidP="00392DBF">
      <w:pPr>
        <w:ind w:left="2160" w:firstLine="720"/>
        <w:rPr>
          <w:color w:val="000000" w:themeColor="text1"/>
        </w:rPr>
      </w:pPr>
    </w:p>
    <w:p w:rsidR="00392DBF" w:rsidRPr="005A0B97" w:rsidRDefault="00392DBF" w:rsidP="00392DBF">
      <w:pPr>
        <w:ind w:left="2160" w:firstLine="720"/>
        <w:rPr>
          <w:color w:val="000000" w:themeColor="text1"/>
        </w:rPr>
      </w:pPr>
    </w:p>
    <w:p w:rsidR="00392DBF" w:rsidRPr="005A0B97" w:rsidRDefault="00392DBF" w:rsidP="00392DBF">
      <w:pPr>
        <w:ind w:left="2160" w:firstLine="720"/>
        <w:rPr>
          <w:color w:val="000000" w:themeColor="text1"/>
        </w:rPr>
      </w:pPr>
    </w:p>
    <w:p w:rsidR="00392DBF" w:rsidRPr="005A0B97" w:rsidRDefault="00392DBF" w:rsidP="00392DBF">
      <w:pPr>
        <w:ind w:left="2160" w:firstLine="720"/>
        <w:rPr>
          <w:color w:val="000000" w:themeColor="text1"/>
        </w:rPr>
      </w:pPr>
    </w:p>
    <w:p w:rsidR="00392DBF" w:rsidRPr="005A0B97" w:rsidRDefault="00392DBF" w:rsidP="00392DBF">
      <w:pPr>
        <w:ind w:left="2160" w:firstLine="720"/>
        <w:rPr>
          <w:color w:val="000000" w:themeColor="text1"/>
        </w:rPr>
      </w:pPr>
    </w:p>
    <w:p w:rsidR="00392DBF" w:rsidRPr="005A0B97" w:rsidRDefault="00392DBF" w:rsidP="00641D39">
      <w:pPr>
        <w:pStyle w:val="Caption"/>
        <w:jc w:val="center"/>
        <w:rPr>
          <w:color w:val="000000" w:themeColor="text1"/>
          <w:sz w:val="22"/>
        </w:rPr>
      </w:pPr>
      <w:r w:rsidRPr="005A0B97">
        <w:rPr>
          <w:color w:val="000000" w:themeColor="text1"/>
          <w:sz w:val="22"/>
        </w:rPr>
        <w:t>Figure 2: Component Level Design</w:t>
      </w:r>
    </w:p>
    <w:p w:rsidR="00273976" w:rsidRPr="005A0B97" w:rsidRDefault="00273976" w:rsidP="0002444E">
      <w:pPr>
        <w:ind w:left="720"/>
        <w:jc w:val="both"/>
        <w:rPr>
          <w:color w:val="000000" w:themeColor="text1"/>
        </w:rPr>
      </w:pPr>
    </w:p>
    <w:p w:rsidR="00392DBF" w:rsidRPr="005A0B97" w:rsidRDefault="00392DBF" w:rsidP="0002444E">
      <w:pPr>
        <w:ind w:left="720"/>
        <w:jc w:val="both"/>
        <w:rPr>
          <w:color w:val="000000" w:themeColor="text1"/>
        </w:rPr>
      </w:pPr>
    </w:p>
    <w:p w:rsidR="00273976" w:rsidRPr="005A0B97" w:rsidRDefault="00273976" w:rsidP="0002444E">
      <w:pPr>
        <w:ind w:left="720"/>
        <w:jc w:val="both"/>
        <w:rPr>
          <w:color w:val="000000" w:themeColor="text1"/>
        </w:rPr>
      </w:pPr>
    </w:p>
    <w:p w:rsidR="00273976" w:rsidRPr="005A0B97" w:rsidRDefault="00273976" w:rsidP="0002444E">
      <w:pPr>
        <w:ind w:left="720"/>
        <w:jc w:val="both"/>
        <w:rPr>
          <w:color w:val="000000" w:themeColor="text1"/>
        </w:rPr>
      </w:pPr>
    </w:p>
    <w:p w:rsidR="00273976" w:rsidRPr="005A0B97" w:rsidRDefault="00273976" w:rsidP="0002444E">
      <w:pPr>
        <w:ind w:left="720"/>
        <w:jc w:val="both"/>
        <w:rPr>
          <w:color w:val="000000" w:themeColor="text1"/>
        </w:rPr>
      </w:pPr>
    </w:p>
    <w:p w:rsidR="00641D39" w:rsidRPr="005A0B97" w:rsidRDefault="00641D39" w:rsidP="00BD7290">
      <w:pPr>
        <w:pStyle w:val="Caption"/>
        <w:jc w:val="center"/>
        <w:rPr>
          <w:color w:val="000000" w:themeColor="text1"/>
          <w:sz w:val="22"/>
        </w:rPr>
      </w:pPr>
      <w:bookmarkStart w:id="10" w:name="_Toc437500507"/>
      <w:r w:rsidRPr="005A0B97">
        <w:rPr>
          <w:noProof/>
          <w:color w:val="000000" w:themeColor="text1"/>
        </w:rPr>
        <w:lastRenderedPageBreak/>
        <w:drawing>
          <wp:inline distT="0" distB="0" distL="0" distR="0" wp14:anchorId="3AE0D33E" wp14:editId="4B0DDC18">
            <wp:extent cx="5943600" cy="2195195"/>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95195"/>
                    </a:xfrm>
                    <a:prstGeom prst="rect">
                      <a:avLst/>
                    </a:prstGeom>
                  </pic:spPr>
                </pic:pic>
              </a:graphicData>
            </a:graphic>
          </wp:inline>
        </w:drawing>
      </w:r>
    </w:p>
    <w:p w:rsidR="007C2EDD" w:rsidRPr="005A0B97" w:rsidRDefault="00BD7290" w:rsidP="00BD7290">
      <w:pPr>
        <w:pStyle w:val="Caption"/>
        <w:jc w:val="center"/>
        <w:rPr>
          <w:color w:val="000000" w:themeColor="text1"/>
          <w:sz w:val="22"/>
        </w:rPr>
      </w:pPr>
      <w:r w:rsidRPr="005A0B97">
        <w:rPr>
          <w:color w:val="000000" w:themeColor="text1"/>
          <w:sz w:val="22"/>
        </w:rPr>
        <w:t xml:space="preserve">Figure </w:t>
      </w:r>
      <w:bookmarkEnd w:id="10"/>
      <w:r w:rsidR="00641D39" w:rsidRPr="005A0B97">
        <w:rPr>
          <w:color w:val="000000" w:themeColor="text1"/>
          <w:sz w:val="22"/>
        </w:rPr>
        <w:t xml:space="preserve">3: System Workflow Diagram </w:t>
      </w:r>
    </w:p>
    <w:p w:rsidR="00C23511" w:rsidRPr="005A0B97" w:rsidRDefault="00C23511" w:rsidP="00443BA8">
      <w:pPr>
        <w:pStyle w:val="ListParagraph"/>
        <w:spacing w:line="240" w:lineRule="auto"/>
        <w:ind w:left="1440"/>
        <w:rPr>
          <w:color w:val="000000" w:themeColor="text1"/>
          <w:sz w:val="24"/>
        </w:rPr>
      </w:pPr>
    </w:p>
    <w:p w:rsidR="00377CE9" w:rsidRPr="005A0B97" w:rsidRDefault="00377CE9" w:rsidP="00641D39">
      <w:pPr>
        <w:jc w:val="both"/>
        <w:rPr>
          <w:rFonts w:eastAsiaTheme="majorEastAsia" w:cstheme="majorBidi"/>
          <w:color w:val="000000" w:themeColor="text1"/>
          <w:sz w:val="32"/>
          <w:szCs w:val="32"/>
        </w:rPr>
      </w:pPr>
    </w:p>
    <w:p w:rsidR="00574E03" w:rsidRPr="005A0B97" w:rsidRDefault="00574E03" w:rsidP="00641D39">
      <w:pPr>
        <w:jc w:val="both"/>
        <w:rPr>
          <w:rFonts w:eastAsiaTheme="majorEastAsia" w:cstheme="majorBidi"/>
          <w:color w:val="000000" w:themeColor="text1"/>
          <w:sz w:val="32"/>
          <w:szCs w:val="32"/>
        </w:rPr>
      </w:pPr>
    </w:p>
    <w:p w:rsidR="00574E03" w:rsidRPr="005A0B97" w:rsidRDefault="00574E03" w:rsidP="00641D39">
      <w:pPr>
        <w:jc w:val="both"/>
        <w:rPr>
          <w:rFonts w:eastAsiaTheme="majorEastAsia" w:cstheme="majorBidi"/>
          <w:color w:val="000000" w:themeColor="text1"/>
          <w:sz w:val="32"/>
          <w:szCs w:val="32"/>
        </w:rPr>
      </w:pPr>
    </w:p>
    <w:p w:rsidR="00574E03" w:rsidRPr="005A0B97" w:rsidRDefault="00574E03" w:rsidP="00641D39">
      <w:pPr>
        <w:jc w:val="both"/>
        <w:rPr>
          <w:rFonts w:eastAsiaTheme="majorEastAsia" w:cstheme="majorBidi"/>
          <w:color w:val="000000" w:themeColor="text1"/>
          <w:sz w:val="32"/>
          <w:szCs w:val="32"/>
        </w:rPr>
      </w:pPr>
    </w:p>
    <w:p w:rsidR="00574E03" w:rsidRPr="005A0B97" w:rsidRDefault="00574E03" w:rsidP="00641D39">
      <w:pPr>
        <w:jc w:val="both"/>
        <w:rPr>
          <w:rFonts w:eastAsiaTheme="majorEastAsia" w:cstheme="majorBidi"/>
          <w:color w:val="000000" w:themeColor="text1"/>
          <w:sz w:val="32"/>
          <w:szCs w:val="32"/>
        </w:rPr>
      </w:pPr>
    </w:p>
    <w:p w:rsidR="00574E03" w:rsidRPr="005A0B97" w:rsidRDefault="00574E03" w:rsidP="00641D39">
      <w:pPr>
        <w:jc w:val="both"/>
        <w:rPr>
          <w:rFonts w:eastAsiaTheme="majorEastAsia" w:cstheme="majorBidi"/>
          <w:color w:val="000000" w:themeColor="text1"/>
          <w:sz w:val="32"/>
          <w:szCs w:val="32"/>
        </w:rPr>
      </w:pPr>
    </w:p>
    <w:p w:rsidR="00574E03" w:rsidRPr="005A0B97" w:rsidRDefault="00574E03" w:rsidP="00641D39">
      <w:pPr>
        <w:jc w:val="both"/>
        <w:rPr>
          <w:rFonts w:eastAsiaTheme="majorEastAsia" w:cstheme="majorBidi"/>
          <w:color w:val="000000" w:themeColor="text1"/>
          <w:sz w:val="32"/>
          <w:szCs w:val="32"/>
        </w:rPr>
      </w:pPr>
    </w:p>
    <w:p w:rsidR="00574E03" w:rsidRPr="005A0B97" w:rsidRDefault="00574E03" w:rsidP="00641D39">
      <w:pPr>
        <w:jc w:val="both"/>
        <w:rPr>
          <w:rFonts w:eastAsiaTheme="majorEastAsia" w:cstheme="majorBidi"/>
          <w:color w:val="000000" w:themeColor="text1"/>
          <w:sz w:val="32"/>
          <w:szCs w:val="32"/>
        </w:rPr>
      </w:pPr>
    </w:p>
    <w:p w:rsidR="00574E03" w:rsidRPr="005A0B97" w:rsidRDefault="00574E03" w:rsidP="00641D39">
      <w:pPr>
        <w:jc w:val="both"/>
        <w:rPr>
          <w:rFonts w:eastAsiaTheme="majorEastAsia" w:cstheme="majorBidi"/>
          <w:color w:val="000000" w:themeColor="text1"/>
          <w:sz w:val="32"/>
          <w:szCs w:val="32"/>
        </w:rPr>
      </w:pPr>
    </w:p>
    <w:p w:rsidR="00574E03" w:rsidRPr="005A0B97" w:rsidRDefault="00574E03" w:rsidP="00641D39">
      <w:pPr>
        <w:jc w:val="both"/>
        <w:rPr>
          <w:rFonts w:eastAsiaTheme="majorEastAsia" w:cstheme="majorBidi"/>
          <w:color w:val="000000" w:themeColor="text1"/>
          <w:sz w:val="32"/>
          <w:szCs w:val="32"/>
        </w:rPr>
      </w:pPr>
    </w:p>
    <w:p w:rsidR="00574E03" w:rsidRPr="005A0B97" w:rsidRDefault="00574E03" w:rsidP="00641D39">
      <w:pPr>
        <w:jc w:val="both"/>
        <w:rPr>
          <w:rFonts w:eastAsiaTheme="majorEastAsia" w:cstheme="majorBidi"/>
          <w:color w:val="000000" w:themeColor="text1"/>
          <w:sz w:val="32"/>
          <w:szCs w:val="32"/>
        </w:rPr>
      </w:pPr>
    </w:p>
    <w:p w:rsidR="00574E03" w:rsidRPr="005A0B97" w:rsidRDefault="00574E03" w:rsidP="00641D39">
      <w:pPr>
        <w:jc w:val="both"/>
        <w:rPr>
          <w:rFonts w:eastAsiaTheme="majorEastAsia" w:cstheme="majorBidi"/>
          <w:color w:val="000000" w:themeColor="text1"/>
          <w:sz w:val="32"/>
          <w:szCs w:val="32"/>
        </w:rPr>
      </w:pPr>
    </w:p>
    <w:p w:rsidR="00574E03" w:rsidRPr="005A0B97" w:rsidRDefault="00574E03" w:rsidP="00641D39">
      <w:pPr>
        <w:jc w:val="both"/>
        <w:rPr>
          <w:rFonts w:eastAsiaTheme="majorEastAsia" w:cstheme="majorBidi"/>
          <w:color w:val="000000" w:themeColor="text1"/>
          <w:sz w:val="32"/>
          <w:szCs w:val="32"/>
        </w:rPr>
      </w:pPr>
    </w:p>
    <w:p w:rsidR="00574E03" w:rsidRPr="005A0B97" w:rsidRDefault="00574E03" w:rsidP="00641D39">
      <w:pPr>
        <w:jc w:val="both"/>
        <w:rPr>
          <w:rFonts w:eastAsiaTheme="majorEastAsia" w:cstheme="majorBidi"/>
          <w:color w:val="000000" w:themeColor="text1"/>
          <w:sz w:val="32"/>
          <w:szCs w:val="32"/>
        </w:rPr>
      </w:pPr>
    </w:p>
    <w:p w:rsidR="00574E03" w:rsidRPr="005A0B97" w:rsidRDefault="00574E03" w:rsidP="00641D39">
      <w:pPr>
        <w:jc w:val="both"/>
        <w:rPr>
          <w:rFonts w:eastAsiaTheme="majorEastAsia" w:cstheme="majorBidi"/>
          <w:color w:val="000000" w:themeColor="text1"/>
          <w:sz w:val="32"/>
          <w:szCs w:val="32"/>
        </w:rPr>
      </w:pPr>
    </w:p>
    <w:p w:rsidR="00574E03" w:rsidRPr="005A0B97" w:rsidRDefault="00574E03" w:rsidP="00574E03">
      <w:pPr>
        <w:pStyle w:val="ListParagraph"/>
        <w:numPr>
          <w:ilvl w:val="0"/>
          <w:numId w:val="5"/>
        </w:numPr>
        <w:jc w:val="both"/>
        <w:rPr>
          <w:rFonts w:eastAsiaTheme="majorEastAsia" w:cstheme="majorBidi"/>
          <w:b/>
          <w:color w:val="000000" w:themeColor="text1"/>
          <w:sz w:val="40"/>
          <w:szCs w:val="32"/>
        </w:rPr>
      </w:pPr>
      <w:r w:rsidRPr="005A0B97">
        <w:rPr>
          <w:b/>
          <w:color w:val="000000" w:themeColor="text1"/>
          <w:sz w:val="28"/>
        </w:rPr>
        <w:lastRenderedPageBreak/>
        <w:t>Mobile &amp; Cloud Technologies Used &amp; Descriptions</w:t>
      </w:r>
    </w:p>
    <w:p w:rsidR="00574E03" w:rsidRPr="005A0B97" w:rsidRDefault="00574E03" w:rsidP="00574E03">
      <w:pPr>
        <w:jc w:val="both"/>
        <w:rPr>
          <w:rFonts w:eastAsiaTheme="majorEastAsia" w:cstheme="majorBidi"/>
          <w:b/>
          <w:color w:val="000000" w:themeColor="text1"/>
          <w:sz w:val="40"/>
          <w:szCs w:val="32"/>
        </w:rPr>
      </w:pPr>
    </w:p>
    <w:p w:rsidR="00574E03" w:rsidRPr="005A0B97" w:rsidRDefault="00574E03" w:rsidP="00574E03">
      <w:pPr>
        <w:jc w:val="both"/>
        <w:rPr>
          <w:rFonts w:eastAsiaTheme="majorEastAsia" w:cstheme="majorBidi"/>
          <w:b/>
          <w:color w:val="000000" w:themeColor="text1"/>
          <w:sz w:val="40"/>
          <w:szCs w:val="32"/>
        </w:rPr>
      </w:pPr>
      <w:r w:rsidRPr="005A0B97">
        <w:rPr>
          <w:rFonts w:eastAsiaTheme="majorEastAsia" w:cstheme="majorBidi"/>
          <w:b/>
          <w:noProof/>
          <w:color w:val="000000" w:themeColor="text1"/>
          <w:sz w:val="40"/>
          <w:szCs w:val="32"/>
        </w:rPr>
        <w:drawing>
          <wp:inline distT="0" distB="0" distL="0" distR="0" wp14:anchorId="15EDE3FE">
            <wp:extent cx="5706110" cy="5346700"/>
            <wp:effectExtent l="0" t="0" r="8890" b="635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6110" cy="5346700"/>
                    </a:xfrm>
                    <a:prstGeom prst="rect">
                      <a:avLst/>
                    </a:prstGeom>
                    <a:noFill/>
                  </pic:spPr>
                </pic:pic>
              </a:graphicData>
            </a:graphic>
          </wp:inline>
        </w:drawing>
      </w:r>
    </w:p>
    <w:p w:rsidR="00574E03" w:rsidRPr="005A0B97" w:rsidRDefault="00574E03" w:rsidP="00574E03">
      <w:pPr>
        <w:jc w:val="both"/>
        <w:rPr>
          <w:rFonts w:eastAsiaTheme="majorEastAsia" w:cstheme="majorBidi"/>
          <w:b/>
          <w:color w:val="000000" w:themeColor="text1"/>
          <w:szCs w:val="32"/>
        </w:rPr>
      </w:pPr>
      <w:r w:rsidRPr="005A0B97">
        <w:rPr>
          <w:rFonts w:eastAsiaTheme="majorEastAsia" w:cstheme="majorBidi"/>
          <w:b/>
          <w:color w:val="000000" w:themeColor="text1"/>
          <w:szCs w:val="32"/>
        </w:rPr>
        <w:t>Deployment Links:</w:t>
      </w:r>
    </w:p>
    <w:p w:rsidR="00574E03" w:rsidRPr="005A0B97" w:rsidRDefault="00574E03" w:rsidP="00574E03">
      <w:pPr>
        <w:jc w:val="both"/>
        <w:rPr>
          <w:rFonts w:eastAsiaTheme="majorEastAsia" w:cstheme="majorBidi"/>
          <w:color w:val="000000" w:themeColor="text1"/>
          <w:szCs w:val="32"/>
        </w:rPr>
      </w:pPr>
      <w:r w:rsidRPr="005A0B97">
        <w:rPr>
          <w:color w:val="000000" w:themeColor="text1"/>
        </w:rPr>
        <w:t xml:space="preserve"> </w:t>
      </w:r>
      <w:hyperlink r:id="rId12" w:history="1">
        <w:r w:rsidRPr="005A0B97">
          <w:rPr>
            <w:rStyle w:val="Hyperlink"/>
            <w:rFonts w:eastAsiaTheme="majorEastAsia" w:cstheme="majorBidi"/>
            <w:color w:val="000000" w:themeColor="text1"/>
            <w:szCs w:val="32"/>
          </w:rPr>
          <w:t>http://ec2-54-191-3-213.us-west-2.compute.amazonaws.com:1111/investor/retrieve/companies</w:t>
        </w:r>
      </w:hyperlink>
      <w:r w:rsidRPr="005A0B97">
        <w:rPr>
          <w:rFonts w:eastAsiaTheme="majorEastAsia" w:cstheme="majorBidi"/>
          <w:color w:val="000000" w:themeColor="text1"/>
          <w:szCs w:val="32"/>
        </w:rPr>
        <w:t>...</w:t>
      </w:r>
    </w:p>
    <w:p w:rsidR="00574E03" w:rsidRPr="005A0B97" w:rsidRDefault="00574E03" w:rsidP="00574E03">
      <w:pPr>
        <w:jc w:val="both"/>
        <w:rPr>
          <w:rFonts w:eastAsiaTheme="majorEastAsia" w:cstheme="majorBidi"/>
          <w:color w:val="000000" w:themeColor="text1"/>
          <w:szCs w:val="32"/>
        </w:rPr>
      </w:pPr>
    </w:p>
    <w:p w:rsidR="00132AA5" w:rsidRPr="005A0B97" w:rsidRDefault="00574E03" w:rsidP="00132AA5">
      <w:pPr>
        <w:spacing w:before="240"/>
        <w:ind w:left="360" w:firstLine="360"/>
        <w:jc w:val="both"/>
        <w:rPr>
          <w:rFonts w:cs="Times New Roman"/>
          <w:color w:val="000000" w:themeColor="text1"/>
          <w:sz w:val="24"/>
          <w:szCs w:val="24"/>
        </w:rPr>
      </w:pPr>
      <w:r w:rsidRPr="005A0B97">
        <w:rPr>
          <w:rFonts w:cs="Times New Roman"/>
          <w:color w:val="000000" w:themeColor="text1"/>
          <w:sz w:val="24"/>
          <w:szCs w:val="24"/>
        </w:rPr>
        <w:t xml:space="preserve">A </w:t>
      </w:r>
      <w:r w:rsidR="00970EBB" w:rsidRPr="005A0B97">
        <w:rPr>
          <w:rFonts w:cs="Times New Roman"/>
          <w:color w:val="000000" w:themeColor="text1"/>
          <w:sz w:val="24"/>
          <w:szCs w:val="24"/>
        </w:rPr>
        <w:t>current</w:t>
      </w:r>
      <w:r w:rsidRPr="005A0B97">
        <w:rPr>
          <w:rFonts w:cs="Times New Roman"/>
          <w:color w:val="000000" w:themeColor="text1"/>
          <w:sz w:val="24"/>
          <w:szCs w:val="24"/>
        </w:rPr>
        <w:t xml:space="preserve"> </w:t>
      </w:r>
      <w:r w:rsidR="00970EBB" w:rsidRPr="005A0B97">
        <w:rPr>
          <w:rFonts w:cs="Times New Roman"/>
          <w:color w:val="000000" w:themeColor="text1"/>
          <w:sz w:val="24"/>
          <w:szCs w:val="24"/>
        </w:rPr>
        <w:t>tendency</w:t>
      </w:r>
      <w:r w:rsidRPr="005A0B97">
        <w:rPr>
          <w:rFonts w:cs="Times New Roman"/>
          <w:color w:val="000000" w:themeColor="text1"/>
          <w:sz w:val="24"/>
          <w:szCs w:val="24"/>
        </w:rPr>
        <w:t xml:space="preserve"> in software is SaaS (Software-as-a-Service), is a software delivery model that allows the software service companies to deliver the software as on-demand service instead of </w:t>
      </w:r>
      <w:r w:rsidR="00132AA5" w:rsidRPr="005A0B97">
        <w:rPr>
          <w:rFonts w:cs="Times New Roman"/>
          <w:color w:val="000000" w:themeColor="text1"/>
          <w:sz w:val="24"/>
          <w:szCs w:val="24"/>
        </w:rPr>
        <w:t>connecting</w:t>
      </w:r>
      <w:r w:rsidRPr="005A0B97">
        <w:rPr>
          <w:rFonts w:cs="Times New Roman"/>
          <w:color w:val="000000" w:themeColor="text1"/>
          <w:sz w:val="24"/>
          <w:szCs w:val="24"/>
        </w:rPr>
        <w:t xml:space="preserve"> the </w:t>
      </w:r>
      <w:r w:rsidR="00132AA5" w:rsidRPr="005A0B97">
        <w:rPr>
          <w:rFonts w:cs="Times New Roman"/>
          <w:color w:val="000000" w:themeColor="text1"/>
          <w:sz w:val="24"/>
          <w:szCs w:val="24"/>
        </w:rPr>
        <w:t>request</w:t>
      </w:r>
      <w:r w:rsidRPr="005A0B97">
        <w:rPr>
          <w:rFonts w:cs="Times New Roman"/>
          <w:color w:val="000000" w:themeColor="text1"/>
          <w:sz w:val="24"/>
          <w:szCs w:val="24"/>
        </w:rPr>
        <w:t xml:space="preserve"> on every computer. This is a</w:t>
      </w:r>
      <w:r w:rsidR="00132AA5">
        <w:rPr>
          <w:rFonts w:cs="Times New Roman"/>
          <w:color w:val="000000" w:themeColor="text1"/>
          <w:sz w:val="24"/>
          <w:szCs w:val="24"/>
        </w:rPr>
        <w:t>n</w:t>
      </w:r>
      <w:r w:rsidRPr="005A0B97">
        <w:rPr>
          <w:rFonts w:cs="Times New Roman"/>
          <w:color w:val="000000" w:themeColor="text1"/>
          <w:sz w:val="24"/>
          <w:szCs w:val="24"/>
        </w:rPr>
        <w:t xml:space="preserve"> </w:t>
      </w:r>
      <w:r w:rsidR="00132AA5" w:rsidRPr="005A0B97">
        <w:rPr>
          <w:rFonts w:cs="Times New Roman"/>
          <w:color w:val="000000" w:themeColor="text1"/>
          <w:sz w:val="24"/>
          <w:szCs w:val="24"/>
        </w:rPr>
        <w:t>exclusive</w:t>
      </w:r>
      <w:r w:rsidRPr="005A0B97">
        <w:rPr>
          <w:rFonts w:cs="Times New Roman"/>
          <w:color w:val="000000" w:themeColor="text1"/>
          <w:sz w:val="24"/>
          <w:szCs w:val="24"/>
        </w:rPr>
        <w:t xml:space="preserve"> </w:t>
      </w:r>
      <w:r w:rsidR="00132AA5" w:rsidRPr="005A0B97">
        <w:rPr>
          <w:rFonts w:cs="Times New Roman"/>
          <w:color w:val="000000" w:themeColor="text1"/>
          <w:sz w:val="24"/>
          <w:szCs w:val="24"/>
        </w:rPr>
        <w:t>enterprise</w:t>
      </w:r>
      <w:r w:rsidRPr="005A0B97">
        <w:rPr>
          <w:rFonts w:cs="Times New Roman"/>
          <w:color w:val="000000" w:themeColor="text1"/>
          <w:sz w:val="24"/>
          <w:szCs w:val="24"/>
        </w:rPr>
        <w:t xml:space="preserve"> that helps the </w:t>
      </w:r>
      <w:r w:rsidR="00132AA5">
        <w:rPr>
          <w:rFonts w:cs="Times New Roman"/>
          <w:color w:val="000000" w:themeColor="text1"/>
          <w:sz w:val="24"/>
          <w:szCs w:val="24"/>
        </w:rPr>
        <w:t>investor</w:t>
      </w:r>
      <w:r w:rsidRPr="005A0B97">
        <w:rPr>
          <w:rFonts w:cs="Times New Roman"/>
          <w:color w:val="000000" w:themeColor="text1"/>
          <w:sz w:val="24"/>
          <w:szCs w:val="24"/>
        </w:rPr>
        <w:t xml:space="preserve"> to use different software services that are hosted on the cloud </w:t>
      </w:r>
    </w:p>
    <w:p w:rsidR="00574E03" w:rsidRPr="005A0B97" w:rsidRDefault="00574E03" w:rsidP="00574E03">
      <w:pPr>
        <w:spacing w:before="240"/>
        <w:ind w:left="360" w:firstLine="360"/>
        <w:jc w:val="both"/>
        <w:rPr>
          <w:rFonts w:cs="Times New Roman"/>
          <w:color w:val="000000" w:themeColor="text1"/>
          <w:sz w:val="24"/>
          <w:szCs w:val="24"/>
        </w:rPr>
      </w:pPr>
    </w:p>
    <w:p w:rsidR="00132AA5" w:rsidRDefault="00132AA5" w:rsidP="00574E03">
      <w:pPr>
        <w:ind w:left="360" w:firstLine="30"/>
        <w:jc w:val="both"/>
        <w:rPr>
          <w:rFonts w:cs="Times New Roman"/>
          <w:color w:val="000000" w:themeColor="text1"/>
          <w:sz w:val="24"/>
          <w:szCs w:val="24"/>
        </w:rPr>
      </w:pPr>
      <w:r>
        <w:rPr>
          <w:rFonts w:cs="Times New Roman"/>
          <w:color w:val="000000" w:themeColor="text1"/>
          <w:sz w:val="24"/>
          <w:szCs w:val="24"/>
        </w:rPr>
        <w:lastRenderedPageBreak/>
        <w:t xml:space="preserve">An Android application is used as a mobile platform </w:t>
      </w:r>
      <w:r w:rsidR="006B4594">
        <w:rPr>
          <w:rFonts w:cs="Times New Roman"/>
          <w:color w:val="000000" w:themeColor="text1"/>
          <w:sz w:val="24"/>
          <w:szCs w:val="24"/>
        </w:rPr>
        <w:t>given its wide usage across the world.</w:t>
      </w:r>
    </w:p>
    <w:p w:rsidR="00574E03" w:rsidRPr="005A0B97" w:rsidRDefault="00574E03" w:rsidP="00574E03">
      <w:pPr>
        <w:ind w:left="360" w:firstLine="30"/>
        <w:jc w:val="both"/>
        <w:rPr>
          <w:rFonts w:cs="Times New Roman"/>
          <w:color w:val="000000" w:themeColor="text1"/>
          <w:sz w:val="24"/>
          <w:szCs w:val="24"/>
        </w:rPr>
      </w:pPr>
      <w:r w:rsidRPr="005A0B97">
        <w:rPr>
          <w:rFonts w:cs="Times New Roman"/>
          <w:color w:val="000000" w:themeColor="text1"/>
          <w:sz w:val="24"/>
          <w:szCs w:val="24"/>
        </w:rPr>
        <w:t>Amazon Elastic Compute Cloud (Amazon EC2) is a web service that provides resizable compute capacity in the cloud. It is designed to make web-scale cloud computing easier for developers.</w:t>
      </w:r>
    </w:p>
    <w:p w:rsidR="00E25FC0" w:rsidRPr="005A0B97" w:rsidRDefault="00E25FC0" w:rsidP="00574E03">
      <w:pPr>
        <w:ind w:left="360" w:firstLine="360"/>
        <w:jc w:val="both"/>
        <w:rPr>
          <w:rFonts w:cs="Times New Roman"/>
          <w:color w:val="000000" w:themeColor="text1"/>
          <w:sz w:val="24"/>
          <w:szCs w:val="24"/>
        </w:rPr>
      </w:pPr>
    </w:p>
    <w:p w:rsidR="00574E03" w:rsidRPr="005A0B97" w:rsidRDefault="00574E03" w:rsidP="00574E03">
      <w:pPr>
        <w:ind w:left="360" w:firstLine="360"/>
        <w:jc w:val="both"/>
        <w:rPr>
          <w:rFonts w:cs="Times New Roman"/>
          <w:color w:val="000000" w:themeColor="text1"/>
          <w:sz w:val="24"/>
          <w:szCs w:val="24"/>
        </w:rPr>
      </w:pPr>
      <w:r w:rsidRPr="005A0B97">
        <w:rPr>
          <w:rFonts w:cs="Times New Roman"/>
          <w:color w:val="000000" w:themeColor="text1"/>
          <w:sz w:val="24"/>
          <w:szCs w:val="24"/>
        </w:rPr>
        <w:t xml:space="preserve">Amazon EC2’s simple web service interface allows you to obtain and configure capacity with minimal friction. It provides you with complete control of your computing resources and lets you run on Amazon’s proven computing environment. Amazon EC2 reduces the time required to obtain and boot new server instances to minutes, allowing you to quickly scale capacity, both up and down, as your computing requirements change. Amazon EC2 changes the economics of computing by allowing you to pay only for capacity that you </w:t>
      </w:r>
      <w:r w:rsidR="001A2D02" w:rsidRPr="005A0B97">
        <w:rPr>
          <w:rFonts w:cs="Times New Roman"/>
          <w:color w:val="000000" w:themeColor="text1"/>
          <w:sz w:val="24"/>
          <w:szCs w:val="24"/>
        </w:rPr>
        <w:t>use</w:t>
      </w:r>
      <w:r w:rsidRPr="005A0B97">
        <w:rPr>
          <w:rFonts w:cs="Times New Roman"/>
          <w:color w:val="000000" w:themeColor="text1"/>
          <w:sz w:val="24"/>
          <w:szCs w:val="24"/>
        </w:rPr>
        <w:t>. Amazon EC2 provides developers the tools to build failure resilient applications and isolate themselves from common failure scenarios.</w:t>
      </w:r>
    </w:p>
    <w:p w:rsidR="00574E03" w:rsidRPr="005A0B97" w:rsidRDefault="00970EBB" w:rsidP="00574E03">
      <w:pPr>
        <w:jc w:val="both"/>
        <w:rPr>
          <w:rFonts w:eastAsiaTheme="majorEastAsia" w:cstheme="majorBidi"/>
          <w:color w:val="000000" w:themeColor="text1"/>
          <w:szCs w:val="32"/>
        </w:rPr>
      </w:pPr>
      <w:proofErr w:type="gramStart"/>
      <w:r w:rsidRPr="005A0B97">
        <w:rPr>
          <w:rFonts w:eastAsiaTheme="majorEastAsia" w:cstheme="majorBidi"/>
          <w:color w:val="000000" w:themeColor="text1"/>
          <w:szCs w:val="32"/>
        </w:rPr>
        <w:t>Re</w:t>
      </w:r>
      <w:r w:rsidR="001A2D02" w:rsidRPr="005A0B97">
        <w:rPr>
          <w:rFonts w:eastAsiaTheme="majorEastAsia" w:cstheme="majorBidi"/>
          <w:color w:val="000000" w:themeColor="text1"/>
          <w:szCs w:val="32"/>
        </w:rPr>
        <w:t xml:space="preserve">ferences </w:t>
      </w:r>
      <w:r w:rsidRPr="005A0B97">
        <w:rPr>
          <w:rFonts w:eastAsiaTheme="majorEastAsia" w:cstheme="majorBidi"/>
          <w:color w:val="000000" w:themeColor="text1"/>
          <w:szCs w:val="32"/>
        </w:rPr>
        <w:t>:</w:t>
      </w:r>
      <w:proofErr w:type="gramEnd"/>
      <w:r w:rsidRPr="005A0B97">
        <w:rPr>
          <w:rFonts w:eastAsiaTheme="majorEastAsia" w:cstheme="majorBidi"/>
          <w:color w:val="000000" w:themeColor="text1"/>
          <w:szCs w:val="32"/>
        </w:rPr>
        <w:t xml:space="preserve"> </w:t>
      </w:r>
      <w:r w:rsidR="001A2D02" w:rsidRPr="005A0B97">
        <w:rPr>
          <w:rFonts w:eastAsiaTheme="majorEastAsia" w:cstheme="majorBidi"/>
          <w:color w:val="000000" w:themeColor="text1"/>
          <w:szCs w:val="32"/>
        </w:rPr>
        <w:t xml:space="preserve"> </w:t>
      </w:r>
      <w:r w:rsidR="00132AA5" w:rsidRPr="00132AA5">
        <w:rPr>
          <w:rFonts w:eastAsiaTheme="majorEastAsia" w:cstheme="majorBidi"/>
          <w:color w:val="000000" w:themeColor="text1"/>
          <w:szCs w:val="32"/>
        </w:rPr>
        <w:t>https://aws.amazon.com/ec2/</w:t>
      </w:r>
    </w:p>
    <w:p w:rsidR="00574E03" w:rsidRPr="005A0B97" w:rsidRDefault="00574E03" w:rsidP="00574E03">
      <w:pPr>
        <w:jc w:val="both"/>
        <w:rPr>
          <w:rFonts w:eastAsiaTheme="majorEastAsia" w:cstheme="majorBidi"/>
          <w:color w:val="000000" w:themeColor="text1"/>
          <w:szCs w:val="32"/>
        </w:rPr>
      </w:pPr>
    </w:p>
    <w:p w:rsidR="00E25FC0" w:rsidRPr="00C826D3" w:rsidRDefault="00E25FC0" w:rsidP="00C826D3">
      <w:pPr>
        <w:jc w:val="both"/>
        <w:rPr>
          <w:b/>
          <w:noProof/>
          <w:color w:val="000000" w:themeColor="text1"/>
          <w:sz w:val="24"/>
        </w:rPr>
      </w:pPr>
      <w:r w:rsidRPr="00C826D3">
        <w:rPr>
          <w:b/>
          <w:noProof/>
          <w:color w:val="000000" w:themeColor="text1"/>
          <w:sz w:val="24"/>
        </w:rPr>
        <w:t>Design Patterns Used – Front End, Middle Tier</w:t>
      </w:r>
      <w:r w:rsidR="003A7463" w:rsidRPr="00C826D3">
        <w:rPr>
          <w:b/>
          <w:noProof/>
          <w:color w:val="000000" w:themeColor="text1"/>
          <w:sz w:val="24"/>
        </w:rPr>
        <w:t>, Data Store and Cloud Technologies</w:t>
      </w:r>
    </w:p>
    <w:p w:rsidR="00E25FC0" w:rsidRPr="005A0B97" w:rsidRDefault="00E25FC0" w:rsidP="00574E03">
      <w:pPr>
        <w:jc w:val="both"/>
        <w:rPr>
          <w:noProof/>
          <w:color w:val="000000" w:themeColor="text1"/>
        </w:rPr>
      </w:pPr>
    </w:p>
    <w:p w:rsidR="00574E03" w:rsidRPr="005A0B97" w:rsidRDefault="00574E03" w:rsidP="00574E03">
      <w:pPr>
        <w:jc w:val="both"/>
        <w:rPr>
          <w:rFonts w:eastAsiaTheme="majorEastAsia" w:cstheme="majorBidi"/>
          <w:color w:val="000000" w:themeColor="text1"/>
          <w:szCs w:val="32"/>
        </w:rPr>
      </w:pPr>
      <w:r w:rsidRPr="005A0B97">
        <w:rPr>
          <w:noProof/>
          <w:color w:val="000000" w:themeColor="text1"/>
        </w:rPr>
        <w:drawing>
          <wp:inline distT="0" distB="0" distL="0" distR="0" wp14:anchorId="0B50FEA4" wp14:editId="7B5ED7D2">
            <wp:extent cx="5943600" cy="29679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67990"/>
                    </a:xfrm>
                    <a:prstGeom prst="rect">
                      <a:avLst/>
                    </a:prstGeom>
                  </pic:spPr>
                </pic:pic>
              </a:graphicData>
            </a:graphic>
          </wp:inline>
        </w:drawing>
      </w:r>
    </w:p>
    <w:p w:rsidR="00E25FC0" w:rsidRPr="00C826D3" w:rsidRDefault="00E25FC0" w:rsidP="00C826D3">
      <w:pPr>
        <w:jc w:val="both"/>
        <w:rPr>
          <w:b/>
          <w:noProof/>
          <w:color w:val="000000" w:themeColor="text1"/>
          <w:sz w:val="24"/>
        </w:rPr>
      </w:pPr>
      <w:bookmarkStart w:id="11" w:name="_Toc464938758"/>
      <w:r w:rsidRPr="00C826D3">
        <w:rPr>
          <w:b/>
          <w:noProof/>
          <w:color w:val="000000" w:themeColor="text1"/>
          <w:sz w:val="24"/>
        </w:rPr>
        <w:t>Middle Tier:  The Spring Framework</w:t>
      </w:r>
      <w:r w:rsidR="00970EBB" w:rsidRPr="00C826D3">
        <w:rPr>
          <w:b/>
          <w:noProof/>
          <w:color w:val="000000" w:themeColor="text1"/>
          <w:sz w:val="24"/>
        </w:rPr>
        <w:t xml:space="preserve"> with Maven build</w:t>
      </w:r>
      <w:bookmarkEnd w:id="11"/>
    </w:p>
    <w:p w:rsidR="00E25FC0" w:rsidRPr="005A0B97" w:rsidRDefault="00970EBB" w:rsidP="00E25FC0">
      <w:pPr>
        <w:rPr>
          <w:color w:val="000000" w:themeColor="text1"/>
          <w:sz w:val="20"/>
        </w:rPr>
      </w:pPr>
      <w:r w:rsidRPr="005A0B97">
        <w:rPr>
          <w:rFonts w:ascii="Arial" w:hAnsi="Arial" w:cs="Arial"/>
          <w:color w:val="000000" w:themeColor="text1"/>
          <w:sz w:val="24"/>
          <w:szCs w:val="27"/>
          <w:shd w:val="clear" w:color="auto" w:fill="FFFFFF"/>
        </w:rPr>
        <w:t>Maven configuration file, “</w:t>
      </w:r>
      <w:r w:rsidRPr="005A0B97">
        <w:rPr>
          <w:rStyle w:val="Emphasis"/>
          <w:rFonts w:ascii="Arial" w:hAnsi="Arial" w:cs="Arial"/>
          <w:color w:val="000000" w:themeColor="text1"/>
          <w:sz w:val="24"/>
          <w:szCs w:val="27"/>
          <w:bdr w:val="none" w:sz="0" w:space="0" w:color="auto" w:frame="1"/>
          <w:shd w:val="clear" w:color="auto" w:fill="FFFFFF"/>
        </w:rPr>
        <w:t>pom.xml</w:t>
      </w:r>
      <w:r w:rsidRPr="005A0B97">
        <w:rPr>
          <w:rFonts w:ascii="Arial" w:hAnsi="Arial" w:cs="Arial"/>
          <w:color w:val="000000" w:themeColor="text1"/>
          <w:sz w:val="24"/>
          <w:szCs w:val="27"/>
          <w:shd w:val="clear" w:color="auto" w:fill="FFFFFF"/>
        </w:rPr>
        <w:t>”</w:t>
      </w:r>
    </w:p>
    <w:p w:rsidR="00970EBB" w:rsidRPr="005A0B97" w:rsidRDefault="00970EBB" w:rsidP="00E25FC0">
      <w:pPr>
        <w:rPr>
          <w:color w:val="000000" w:themeColor="text1"/>
        </w:rPr>
      </w:pPr>
    </w:p>
    <w:p w:rsidR="00970EBB" w:rsidRPr="005A0B97" w:rsidRDefault="00970EBB" w:rsidP="00E25FC0">
      <w:pPr>
        <w:rPr>
          <w:color w:val="000000" w:themeColor="text1"/>
        </w:rPr>
      </w:pPr>
      <w:r w:rsidRPr="005A0B97">
        <w:rPr>
          <w:noProof/>
          <w:color w:val="000000" w:themeColor="text1"/>
        </w:rPr>
        <w:lastRenderedPageBreak/>
        <w:drawing>
          <wp:inline distT="0" distB="0" distL="0" distR="0" wp14:anchorId="4DBBD117" wp14:editId="49AF06E3">
            <wp:extent cx="5943600" cy="4107815"/>
            <wp:effectExtent l="0" t="0" r="0" b="6985"/>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107815"/>
                    </a:xfrm>
                    <a:prstGeom prst="rect">
                      <a:avLst/>
                    </a:prstGeom>
                  </pic:spPr>
                </pic:pic>
              </a:graphicData>
            </a:graphic>
          </wp:inline>
        </w:drawing>
      </w:r>
    </w:p>
    <w:p w:rsidR="00970EBB" w:rsidRPr="005A0B97" w:rsidRDefault="00970EBB" w:rsidP="00E25FC0">
      <w:pPr>
        <w:rPr>
          <w:color w:val="000000" w:themeColor="text1"/>
        </w:rPr>
      </w:pPr>
    </w:p>
    <w:p w:rsidR="003A7463" w:rsidRPr="005A0B97" w:rsidRDefault="003A7463" w:rsidP="00E25FC0">
      <w:pPr>
        <w:rPr>
          <w:color w:val="000000" w:themeColor="text1"/>
        </w:rPr>
      </w:pPr>
    </w:p>
    <w:p w:rsidR="003A7463" w:rsidRPr="005A0B97" w:rsidRDefault="003A7463" w:rsidP="00E25FC0">
      <w:pPr>
        <w:rPr>
          <w:color w:val="000000" w:themeColor="text1"/>
        </w:rPr>
      </w:pPr>
    </w:p>
    <w:p w:rsidR="003A7463" w:rsidRPr="005A0B97" w:rsidRDefault="003A7463" w:rsidP="00E25FC0">
      <w:pPr>
        <w:rPr>
          <w:color w:val="000000" w:themeColor="text1"/>
        </w:rPr>
      </w:pPr>
    </w:p>
    <w:p w:rsidR="003A7463" w:rsidRPr="005A0B97" w:rsidRDefault="003A7463" w:rsidP="00E25FC0">
      <w:pPr>
        <w:rPr>
          <w:color w:val="000000" w:themeColor="text1"/>
        </w:rPr>
      </w:pPr>
    </w:p>
    <w:p w:rsidR="003A7463" w:rsidRPr="005A0B97" w:rsidRDefault="003A7463" w:rsidP="00E25FC0">
      <w:pPr>
        <w:rPr>
          <w:color w:val="000000" w:themeColor="text1"/>
        </w:rPr>
      </w:pPr>
    </w:p>
    <w:p w:rsidR="003A7463" w:rsidRPr="005A0B97" w:rsidRDefault="003A7463" w:rsidP="00E25FC0">
      <w:pPr>
        <w:rPr>
          <w:color w:val="000000" w:themeColor="text1"/>
        </w:rPr>
      </w:pPr>
    </w:p>
    <w:p w:rsidR="003A7463" w:rsidRPr="005A0B97" w:rsidRDefault="003A7463" w:rsidP="00E25FC0">
      <w:pPr>
        <w:rPr>
          <w:color w:val="000000" w:themeColor="text1"/>
        </w:rPr>
      </w:pPr>
    </w:p>
    <w:p w:rsidR="003A7463" w:rsidRPr="005A0B97" w:rsidRDefault="003A7463" w:rsidP="00E25FC0">
      <w:pPr>
        <w:rPr>
          <w:color w:val="000000" w:themeColor="text1"/>
        </w:rPr>
      </w:pPr>
    </w:p>
    <w:p w:rsidR="003A7463" w:rsidRPr="005A0B97" w:rsidRDefault="003A7463" w:rsidP="00E25FC0">
      <w:pPr>
        <w:rPr>
          <w:color w:val="000000" w:themeColor="text1"/>
        </w:rPr>
      </w:pPr>
    </w:p>
    <w:p w:rsidR="003A7463" w:rsidRPr="005A0B97" w:rsidRDefault="003A7463" w:rsidP="00E25FC0">
      <w:pPr>
        <w:rPr>
          <w:color w:val="000000" w:themeColor="text1"/>
        </w:rPr>
      </w:pPr>
    </w:p>
    <w:p w:rsidR="003A7463" w:rsidRPr="005A0B97" w:rsidRDefault="003A7463" w:rsidP="00E25FC0">
      <w:pPr>
        <w:rPr>
          <w:color w:val="000000" w:themeColor="text1"/>
        </w:rPr>
      </w:pPr>
    </w:p>
    <w:p w:rsidR="00970EBB" w:rsidRPr="005A0B97" w:rsidRDefault="00970EBB" w:rsidP="00970EBB">
      <w:pPr>
        <w:pStyle w:val="Heading2"/>
        <w:shd w:val="clear" w:color="auto" w:fill="FFFFFF"/>
        <w:spacing w:before="480" w:after="240" w:line="312" w:lineRule="atLeast"/>
        <w:textAlignment w:val="baseline"/>
        <w:rPr>
          <w:rFonts w:ascii="Arial" w:hAnsi="Arial" w:cs="Arial"/>
        </w:rPr>
      </w:pPr>
      <w:bookmarkStart w:id="12" w:name="_Toc464938759"/>
      <w:r w:rsidRPr="005A0B97">
        <w:rPr>
          <w:rFonts w:ascii="Arial" w:hAnsi="Arial" w:cs="Arial"/>
        </w:rPr>
        <w:lastRenderedPageBreak/>
        <w:t>Entity Classes</w:t>
      </w:r>
      <w:bookmarkEnd w:id="12"/>
    </w:p>
    <w:p w:rsidR="00970EBB" w:rsidRPr="00970EBB" w:rsidRDefault="00970EBB" w:rsidP="00970EBB">
      <w:pPr>
        <w:shd w:val="clear" w:color="auto" w:fill="FFFFFF"/>
        <w:spacing w:after="0" w:line="360" w:lineRule="atLeast"/>
        <w:textAlignment w:val="baseline"/>
        <w:rPr>
          <w:rFonts w:eastAsia="Times New Roman" w:cs="Times New Roman"/>
          <w:color w:val="000000" w:themeColor="text1"/>
          <w:sz w:val="24"/>
          <w:szCs w:val="24"/>
        </w:rPr>
      </w:pPr>
      <w:r w:rsidRPr="00970EBB">
        <w:rPr>
          <w:rFonts w:eastAsia="Times New Roman" w:cs="Times New Roman"/>
          <w:color w:val="000000" w:themeColor="text1"/>
          <w:sz w:val="24"/>
          <w:szCs w:val="24"/>
        </w:rPr>
        <w:t xml:space="preserve">To be able to store information about </w:t>
      </w:r>
      <w:r w:rsidRPr="005A0B97">
        <w:rPr>
          <w:rFonts w:eastAsia="Times New Roman" w:cs="Times New Roman"/>
          <w:color w:val="000000" w:themeColor="text1"/>
          <w:sz w:val="24"/>
          <w:szCs w:val="24"/>
        </w:rPr>
        <w:t>investor Start-Ups</w:t>
      </w:r>
      <w:r w:rsidRPr="00970EBB">
        <w:rPr>
          <w:rFonts w:eastAsia="Times New Roman" w:cs="Times New Roman"/>
          <w:color w:val="000000" w:themeColor="text1"/>
          <w:sz w:val="24"/>
          <w:szCs w:val="24"/>
        </w:rPr>
        <w:t xml:space="preserve"> a</w:t>
      </w:r>
      <w:r w:rsidRPr="005A0B97">
        <w:rPr>
          <w:rFonts w:eastAsia="Times New Roman" w:cs="Times New Roman"/>
          <w:color w:val="000000" w:themeColor="text1"/>
          <w:sz w:val="24"/>
          <w:szCs w:val="24"/>
        </w:rPr>
        <w:t>n entity class called: “Investor</w:t>
      </w:r>
      <w:r w:rsidRPr="00970EBB">
        <w:rPr>
          <w:rFonts w:eastAsia="Times New Roman" w:cs="Times New Roman"/>
          <w:color w:val="000000" w:themeColor="text1"/>
          <w:sz w:val="24"/>
          <w:szCs w:val="24"/>
        </w:rPr>
        <w:t xml:space="preserve">” </w:t>
      </w:r>
      <w:r w:rsidRPr="005A0B97">
        <w:rPr>
          <w:rFonts w:eastAsia="Times New Roman" w:cs="Times New Roman"/>
          <w:color w:val="000000" w:themeColor="text1"/>
          <w:sz w:val="24"/>
          <w:szCs w:val="24"/>
        </w:rPr>
        <w:t>is developed.</w:t>
      </w:r>
    </w:p>
    <w:p w:rsidR="00970EBB" w:rsidRPr="005A0B97" w:rsidRDefault="00970EBB" w:rsidP="00970EBB">
      <w:pPr>
        <w:rPr>
          <w:rFonts w:ascii="Arial" w:eastAsia="Times New Roman" w:hAnsi="Arial" w:cs="Arial"/>
          <w:color w:val="000000" w:themeColor="text1"/>
          <w:sz w:val="29"/>
          <w:szCs w:val="29"/>
        </w:rPr>
      </w:pPr>
    </w:p>
    <w:p w:rsidR="00970EBB" w:rsidRPr="005A0B97" w:rsidRDefault="00970EBB" w:rsidP="00970EBB">
      <w:pPr>
        <w:rPr>
          <w:color w:val="000000" w:themeColor="text1"/>
        </w:rPr>
      </w:pPr>
      <w:r w:rsidRPr="005A0B97">
        <w:rPr>
          <w:noProof/>
          <w:color w:val="000000" w:themeColor="text1"/>
        </w:rPr>
        <w:drawing>
          <wp:inline distT="0" distB="0" distL="0" distR="0" wp14:anchorId="0AF8923D" wp14:editId="6B6E0028">
            <wp:extent cx="5343525" cy="5619750"/>
            <wp:effectExtent l="0" t="0" r="9525"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43525" cy="5619750"/>
                    </a:xfrm>
                    <a:prstGeom prst="rect">
                      <a:avLst/>
                    </a:prstGeom>
                  </pic:spPr>
                </pic:pic>
              </a:graphicData>
            </a:graphic>
          </wp:inline>
        </w:drawing>
      </w:r>
    </w:p>
    <w:p w:rsidR="00970EBB" w:rsidRPr="005A0B97" w:rsidRDefault="00970EBB" w:rsidP="00970EBB">
      <w:pPr>
        <w:rPr>
          <w:color w:val="000000" w:themeColor="text1"/>
        </w:rPr>
      </w:pPr>
    </w:p>
    <w:p w:rsidR="003A7463" w:rsidRPr="005A0B97" w:rsidRDefault="003A7463" w:rsidP="00970EBB">
      <w:pPr>
        <w:rPr>
          <w:color w:val="000000" w:themeColor="text1"/>
        </w:rPr>
      </w:pPr>
    </w:p>
    <w:p w:rsidR="003A7463" w:rsidRPr="005A0B97" w:rsidRDefault="003A7463" w:rsidP="00970EBB">
      <w:pPr>
        <w:rPr>
          <w:color w:val="000000" w:themeColor="text1"/>
        </w:rPr>
      </w:pPr>
    </w:p>
    <w:p w:rsidR="003A7463" w:rsidRPr="005A0B97" w:rsidRDefault="003A7463" w:rsidP="00970EBB">
      <w:pPr>
        <w:rPr>
          <w:color w:val="000000" w:themeColor="text1"/>
        </w:rPr>
      </w:pPr>
    </w:p>
    <w:p w:rsidR="003A7463" w:rsidRPr="005A0B97" w:rsidRDefault="003A7463" w:rsidP="00970EBB">
      <w:pPr>
        <w:rPr>
          <w:color w:val="000000" w:themeColor="text1"/>
        </w:rPr>
      </w:pPr>
    </w:p>
    <w:p w:rsidR="003A7463" w:rsidRPr="005A0B97" w:rsidRDefault="003A7463" w:rsidP="00970EBB">
      <w:pPr>
        <w:rPr>
          <w:color w:val="000000" w:themeColor="text1"/>
        </w:rPr>
      </w:pPr>
    </w:p>
    <w:p w:rsidR="003A7463" w:rsidRPr="005A0B97" w:rsidRDefault="003A7463" w:rsidP="00970EBB">
      <w:pPr>
        <w:rPr>
          <w:color w:val="000000" w:themeColor="text1"/>
        </w:rPr>
      </w:pPr>
    </w:p>
    <w:p w:rsidR="00970EBB" w:rsidRPr="005A0B97" w:rsidRDefault="00970EBB" w:rsidP="00970EBB">
      <w:pPr>
        <w:pStyle w:val="Heading3"/>
        <w:shd w:val="clear" w:color="auto" w:fill="FFFFFF"/>
        <w:spacing w:before="480" w:after="240" w:line="312" w:lineRule="atLeast"/>
        <w:textAlignment w:val="baseline"/>
        <w:rPr>
          <w:rFonts w:ascii="Arial" w:hAnsi="Arial" w:cs="Arial"/>
          <w:sz w:val="28"/>
          <w:szCs w:val="28"/>
        </w:rPr>
      </w:pPr>
      <w:bookmarkStart w:id="13" w:name="_Toc464938760"/>
      <w:r w:rsidRPr="005A0B97">
        <w:rPr>
          <w:rFonts w:ascii="Arial" w:hAnsi="Arial" w:cs="Arial"/>
          <w:sz w:val="28"/>
          <w:szCs w:val="28"/>
        </w:rPr>
        <w:t>Repositories</w:t>
      </w:r>
      <w:bookmarkEnd w:id="13"/>
    </w:p>
    <w:p w:rsidR="00970EBB" w:rsidRPr="005A0B97" w:rsidRDefault="00970EBB" w:rsidP="00970EBB">
      <w:pPr>
        <w:pStyle w:val="NormalWeb"/>
        <w:shd w:val="clear" w:color="auto" w:fill="FFFFFF"/>
        <w:spacing w:before="0" w:beforeAutospacing="0" w:after="240" w:afterAutospacing="0" w:line="360" w:lineRule="atLeast"/>
        <w:textAlignment w:val="baseline"/>
        <w:rPr>
          <w:rFonts w:ascii="Times New Roman" w:hAnsi="Times New Roman"/>
          <w:color w:val="000000" w:themeColor="text1"/>
          <w:sz w:val="24"/>
          <w:szCs w:val="24"/>
        </w:rPr>
      </w:pPr>
      <w:r w:rsidRPr="005A0B97">
        <w:rPr>
          <w:rFonts w:ascii="Times New Roman" w:hAnsi="Times New Roman"/>
          <w:color w:val="000000" w:themeColor="text1"/>
          <w:sz w:val="24"/>
          <w:szCs w:val="24"/>
        </w:rPr>
        <w:t>With JPA Investor Repository that allows CRUD operation:</w:t>
      </w:r>
    </w:p>
    <w:p w:rsidR="00970EBB" w:rsidRPr="005A0B97" w:rsidRDefault="003A7463" w:rsidP="00970EBB">
      <w:pPr>
        <w:numPr>
          <w:ilvl w:val="0"/>
          <w:numId w:val="38"/>
        </w:numPr>
        <w:shd w:val="clear" w:color="auto" w:fill="FFFFFF"/>
        <w:spacing w:after="180" w:line="360" w:lineRule="atLeast"/>
        <w:ind w:left="450"/>
        <w:textAlignment w:val="baseline"/>
        <w:rPr>
          <w:rFonts w:cs="Times New Roman"/>
          <w:color w:val="000000" w:themeColor="text1"/>
          <w:sz w:val="24"/>
          <w:szCs w:val="24"/>
        </w:rPr>
      </w:pPr>
      <w:r w:rsidRPr="005A0B97">
        <w:rPr>
          <w:rFonts w:cs="Times New Roman"/>
          <w:color w:val="000000" w:themeColor="text1"/>
          <w:sz w:val="24"/>
          <w:szCs w:val="24"/>
        </w:rPr>
        <w:t>“</w:t>
      </w:r>
      <w:proofErr w:type="spellStart"/>
      <w:proofErr w:type="gramStart"/>
      <w:r w:rsidRPr="005A0B97">
        <w:rPr>
          <w:rFonts w:cs="Times New Roman"/>
          <w:color w:val="000000" w:themeColor="text1"/>
          <w:sz w:val="24"/>
          <w:szCs w:val="24"/>
        </w:rPr>
        <w:t>respository.list</w:t>
      </w:r>
      <w:r w:rsidR="00970EBB" w:rsidRPr="005A0B97">
        <w:rPr>
          <w:rFonts w:cs="Times New Roman"/>
          <w:color w:val="000000" w:themeColor="text1"/>
          <w:sz w:val="24"/>
          <w:szCs w:val="24"/>
        </w:rPr>
        <w:t>All</w:t>
      </w:r>
      <w:proofErr w:type="spellEnd"/>
      <w:proofErr w:type="gramEnd"/>
      <w:r w:rsidR="00970EBB" w:rsidRPr="005A0B97">
        <w:rPr>
          <w:rFonts w:cs="Times New Roman"/>
          <w:color w:val="000000" w:themeColor="text1"/>
          <w:sz w:val="24"/>
          <w:szCs w:val="24"/>
        </w:rPr>
        <w:t>()”: returns all Companies List</w:t>
      </w:r>
    </w:p>
    <w:p w:rsidR="00970EBB" w:rsidRPr="005A0B97" w:rsidRDefault="00970EBB" w:rsidP="00970EBB">
      <w:pPr>
        <w:rPr>
          <w:color w:val="000000" w:themeColor="text1"/>
        </w:rPr>
      </w:pPr>
      <w:r w:rsidRPr="005A0B97">
        <w:rPr>
          <w:noProof/>
          <w:color w:val="000000" w:themeColor="text1"/>
        </w:rPr>
        <w:drawing>
          <wp:inline distT="0" distB="0" distL="0" distR="0" wp14:anchorId="5FB34F00" wp14:editId="16C06997">
            <wp:extent cx="5943600" cy="4242435"/>
            <wp:effectExtent l="0" t="0" r="0" b="5715"/>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242435"/>
                    </a:xfrm>
                    <a:prstGeom prst="rect">
                      <a:avLst/>
                    </a:prstGeom>
                  </pic:spPr>
                </pic:pic>
              </a:graphicData>
            </a:graphic>
          </wp:inline>
        </w:drawing>
      </w:r>
    </w:p>
    <w:p w:rsidR="00970EBB" w:rsidRPr="005A0B97" w:rsidRDefault="00970EBB" w:rsidP="00E25FC0">
      <w:pPr>
        <w:rPr>
          <w:color w:val="000000" w:themeColor="text1"/>
        </w:rPr>
      </w:pPr>
    </w:p>
    <w:p w:rsidR="00970EBB" w:rsidRPr="005A0B97" w:rsidRDefault="00970EBB" w:rsidP="00E25FC0">
      <w:pPr>
        <w:rPr>
          <w:color w:val="000000" w:themeColor="text1"/>
        </w:rPr>
      </w:pPr>
    </w:p>
    <w:p w:rsidR="003A7463" w:rsidRPr="005A0B97" w:rsidRDefault="003A7463" w:rsidP="00E25FC0">
      <w:pPr>
        <w:rPr>
          <w:color w:val="000000" w:themeColor="text1"/>
        </w:rPr>
      </w:pPr>
    </w:p>
    <w:p w:rsidR="003A7463" w:rsidRPr="005A0B97" w:rsidRDefault="003A7463" w:rsidP="00E25FC0">
      <w:pPr>
        <w:rPr>
          <w:color w:val="000000" w:themeColor="text1"/>
        </w:rPr>
      </w:pPr>
    </w:p>
    <w:p w:rsidR="003A7463" w:rsidRPr="005A0B97" w:rsidRDefault="003A7463" w:rsidP="00E25FC0">
      <w:pPr>
        <w:rPr>
          <w:color w:val="000000" w:themeColor="text1"/>
        </w:rPr>
      </w:pPr>
    </w:p>
    <w:p w:rsidR="003A7463" w:rsidRPr="005A0B97" w:rsidRDefault="003A7463" w:rsidP="00E25FC0">
      <w:pPr>
        <w:rPr>
          <w:color w:val="000000" w:themeColor="text1"/>
        </w:rPr>
      </w:pPr>
    </w:p>
    <w:p w:rsidR="003A7463" w:rsidRPr="005A0B97" w:rsidRDefault="003A7463" w:rsidP="00E25FC0">
      <w:pPr>
        <w:rPr>
          <w:color w:val="000000" w:themeColor="text1"/>
        </w:rPr>
      </w:pPr>
    </w:p>
    <w:p w:rsidR="003A7463" w:rsidRPr="005A0B97" w:rsidRDefault="003A7463" w:rsidP="00E25FC0">
      <w:pPr>
        <w:rPr>
          <w:color w:val="000000" w:themeColor="text1"/>
        </w:rPr>
      </w:pPr>
    </w:p>
    <w:p w:rsidR="003A7463" w:rsidRPr="005A0B97" w:rsidRDefault="003A7463" w:rsidP="00E25FC0">
      <w:pPr>
        <w:rPr>
          <w:color w:val="000000" w:themeColor="text1"/>
        </w:rPr>
      </w:pPr>
    </w:p>
    <w:p w:rsidR="00970EBB" w:rsidRPr="005A0B97" w:rsidRDefault="00970EBB" w:rsidP="00970EBB">
      <w:pPr>
        <w:pStyle w:val="Heading2"/>
        <w:shd w:val="clear" w:color="auto" w:fill="FFFFFF"/>
        <w:spacing w:before="480" w:after="240" w:line="312" w:lineRule="atLeast"/>
        <w:textAlignment w:val="baseline"/>
        <w:rPr>
          <w:rFonts w:ascii="Arial" w:hAnsi="Arial" w:cs="Arial"/>
        </w:rPr>
      </w:pPr>
      <w:bookmarkStart w:id="14" w:name="_Toc464938761"/>
      <w:r w:rsidRPr="005A0B97">
        <w:rPr>
          <w:rFonts w:ascii="Arial" w:hAnsi="Arial" w:cs="Arial"/>
        </w:rPr>
        <w:t>Controller</w:t>
      </w:r>
      <w:bookmarkEnd w:id="14"/>
    </w:p>
    <w:p w:rsidR="003A7463" w:rsidRPr="005A0B97" w:rsidRDefault="003A7463" w:rsidP="003A7463">
      <w:pPr>
        <w:rPr>
          <w:color w:val="000000" w:themeColor="text1"/>
        </w:rPr>
      </w:pPr>
      <w:r w:rsidRPr="005A0B97">
        <w:rPr>
          <w:color w:val="000000" w:themeColor="text1"/>
        </w:rPr>
        <w:t>The controller will map request URIs to view templates and perform all necessary processing in between.</w:t>
      </w:r>
    </w:p>
    <w:p w:rsidR="003A7463" w:rsidRPr="005A0B97" w:rsidRDefault="003A7463" w:rsidP="003A7463">
      <w:pPr>
        <w:rPr>
          <w:color w:val="000000" w:themeColor="text1"/>
        </w:rPr>
      </w:pPr>
      <w:r w:rsidRPr="005A0B97">
        <w:rPr>
          <w:noProof/>
          <w:color w:val="000000" w:themeColor="text1"/>
        </w:rPr>
        <w:drawing>
          <wp:inline distT="0" distB="0" distL="0" distR="0" wp14:anchorId="259CD400" wp14:editId="00BDD4DC">
            <wp:extent cx="5943600" cy="4659630"/>
            <wp:effectExtent l="0" t="0" r="0" b="762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659630"/>
                    </a:xfrm>
                    <a:prstGeom prst="rect">
                      <a:avLst/>
                    </a:prstGeom>
                  </pic:spPr>
                </pic:pic>
              </a:graphicData>
            </a:graphic>
          </wp:inline>
        </w:drawing>
      </w:r>
    </w:p>
    <w:p w:rsidR="003A7463" w:rsidRPr="005A0B97" w:rsidRDefault="003A7463" w:rsidP="00574E03">
      <w:pPr>
        <w:jc w:val="both"/>
        <w:rPr>
          <w:rFonts w:eastAsiaTheme="majorEastAsia" w:cstheme="majorBidi"/>
          <w:color w:val="000000" w:themeColor="text1"/>
          <w:szCs w:val="32"/>
        </w:rPr>
      </w:pPr>
    </w:p>
    <w:p w:rsidR="003A7463" w:rsidRPr="005A0B97" w:rsidRDefault="003A7463" w:rsidP="00574E03">
      <w:pPr>
        <w:jc w:val="both"/>
        <w:rPr>
          <w:rFonts w:eastAsiaTheme="majorEastAsia" w:cstheme="majorBidi"/>
          <w:color w:val="000000" w:themeColor="text1"/>
          <w:szCs w:val="32"/>
        </w:rPr>
      </w:pPr>
    </w:p>
    <w:p w:rsidR="003A7463" w:rsidRPr="005A0B97" w:rsidRDefault="003A7463" w:rsidP="00574E03">
      <w:pPr>
        <w:jc w:val="both"/>
        <w:rPr>
          <w:rFonts w:eastAsiaTheme="majorEastAsia" w:cstheme="majorBidi"/>
          <w:color w:val="000000" w:themeColor="text1"/>
          <w:szCs w:val="32"/>
        </w:rPr>
      </w:pPr>
    </w:p>
    <w:p w:rsidR="003A7463" w:rsidRPr="005A0B97" w:rsidRDefault="003A7463" w:rsidP="00574E03">
      <w:pPr>
        <w:jc w:val="both"/>
        <w:rPr>
          <w:rFonts w:eastAsiaTheme="majorEastAsia" w:cstheme="majorBidi"/>
          <w:color w:val="000000" w:themeColor="text1"/>
          <w:szCs w:val="32"/>
        </w:rPr>
      </w:pPr>
    </w:p>
    <w:p w:rsidR="003A7463" w:rsidRPr="005A0B97" w:rsidRDefault="003A7463" w:rsidP="00574E03">
      <w:pPr>
        <w:jc w:val="both"/>
        <w:rPr>
          <w:rFonts w:eastAsiaTheme="majorEastAsia" w:cstheme="majorBidi"/>
          <w:color w:val="000000" w:themeColor="text1"/>
          <w:szCs w:val="32"/>
        </w:rPr>
      </w:pPr>
    </w:p>
    <w:p w:rsidR="003A7463" w:rsidRPr="005A0B97" w:rsidRDefault="003A7463" w:rsidP="00574E03">
      <w:pPr>
        <w:jc w:val="both"/>
        <w:rPr>
          <w:rFonts w:eastAsiaTheme="majorEastAsia" w:cstheme="majorBidi"/>
          <w:color w:val="000000" w:themeColor="text1"/>
          <w:szCs w:val="32"/>
        </w:rPr>
      </w:pPr>
    </w:p>
    <w:p w:rsidR="003A7463" w:rsidRPr="005A0B97" w:rsidRDefault="003A7463" w:rsidP="003A7463">
      <w:pPr>
        <w:jc w:val="both"/>
        <w:rPr>
          <w:rFonts w:eastAsiaTheme="majorEastAsia" w:cstheme="majorBidi"/>
          <w:color w:val="000000" w:themeColor="text1"/>
          <w:szCs w:val="32"/>
        </w:rPr>
      </w:pPr>
    </w:p>
    <w:p w:rsidR="003A7463" w:rsidRPr="005A0B97" w:rsidRDefault="003A7463" w:rsidP="001A2D02">
      <w:pPr>
        <w:ind w:left="720" w:hanging="720"/>
        <w:jc w:val="both"/>
        <w:rPr>
          <w:b/>
          <w:bCs/>
          <w:color w:val="000000" w:themeColor="text1"/>
          <w:sz w:val="28"/>
          <w:szCs w:val="32"/>
        </w:rPr>
      </w:pPr>
      <w:r w:rsidRPr="005A0B97">
        <w:rPr>
          <w:b/>
          <w:bCs/>
          <w:color w:val="000000" w:themeColor="text1"/>
          <w:sz w:val="28"/>
          <w:szCs w:val="32"/>
        </w:rPr>
        <w:lastRenderedPageBreak/>
        <w:t>Data Cleansing, Preparation, Exploration &amp; Modeling Using R (Testing</w:t>
      </w:r>
      <w:r w:rsidR="001A2D02" w:rsidRPr="005A0B97">
        <w:rPr>
          <w:b/>
          <w:bCs/>
          <w:color w:val="000000" w:themeColor="text1"/>
          <w:sz w:val="28"/>
          <w:szCs w:val="32"/>
        </w:rPr>
        <w:t xml:space="preserve"> and   Automation</w:t>
      </w:r>
      <w:r w:rsidRPr="005A0B97">
        <w:rPr>
          <w:b/>
          <w:bCs/>
          <w:color w:val="000000" w:themeColor="text1"/>
          <w:sz w:val="28"/>
          <w:szCs w:val="32"/>
        </w:rPr>
        <w:t>)</w:t>
      </w:r>
    </w:p>
    <w:p w:rsidR="001A2D02" w:rsidRPr="005A0B97" w:rsidRDefault="001A2D02" w:rsidP="003A7463">
      <w:pPr>
        <w:jc w:val="both"/>
        <w:rPr>
          <w:bCs/>
          <w:color w:val="000000" w:themeColor="text1"/>
          <w:sz w:val="24"/>
          <w:szCs w:val="32"/>
        </w:rPr>
      </w:pPr>
      <w:r w:rsidRPr="005A0B97">
        <w:rPr>
          <w:bCs/>
          <w:color w:val="000000" w:themeColor="text1"/>
          <w:sz w:val="24"/>
          <w:szCs w:val="32"/>
        </w:rPr>
        <w:t>The Analytic layer involves all the major phases of software development in the project</w:t>
      </w:r>
    </w:p>
    <w:p w:rsidR="001A2D02" w:rsidRPr="005A0B97" w:rsidRDefault="001A2D02" w:rsidP="001A2D02">
      <w:pPr>
        <w:pStyle w:val="Default"/>
        <w:rPr>
          <w:color w:val="000000" w:themeColor="text1"/>
        </w:rPr>
      </w:pPr>
      <w:r w:rsidRPr="005A0B97">
        <w:rPr>
          <w:color w:val="000000" w:themeColor="text1"/>
        </w:rPr>
        <w:t>Th</w:t>
      </w:r>
      <w:bookmarkStart w:id="15" w:name="_GoBack"/>
      <w:bookmarkEnd w:id="15"/>
      <w:r w:rsidRPr="005A0B97">
        <w:rPr>
          <w:color w:val="000000" w:themeColor="text1"/>
        </w:rPr>
        <w:t>e following steps were followed in establishing the Analytical Layer and Testing</w:t>
      </w:r>
    </w:p>
    <w:p w:rsidR="001A2D02" w:rsidRPr="005A0B97" w:rsidRDefault="001A2D02" w:rsidP="001A2D02">
      <w:pPr>
        <w:pStyle w:val="Default"/>
        <w:rPr>
          <w:color w:val="000000" w:themeColor="text1"/>
        </w:rPr>
      </w:pPr>
    </w:p>
    <w:p w:rsidR="001A2D02" w:rsidRPr="005A0B97" w:rsidRDefault="001A2D02" w:rsidP="001A2D02">
      <w:pPr>
        <w:pStyle w:val="Default"/>
        <w:numPr>
          <w:ilvl w:val="0"/>
          <w:numId w:val="39"/>
        </w:numPr>
        <w:rPr>
          <w:color w:val="000000" w:themeColor="text1"/>
        </w:rPr>
      </w:pPr>
      <w:r w:rsidRPr="005A0B97">
        <w:rPr>
          <w:color w:val="000000" w:themeColor="text1"/>
        </w:rPr>
        <w:t>Import the data in R</w:t>
      </w:r>
    </w:p>
    <w:p w:rsidR="001A2D02" w:rsidRPr="005A0B97" w:rsidRDefault="001A2D02" w:rsidP="001A2D02">
      <w:pPr>
        <w:pStyle w:val="Default"/>
        <w:rPr>
          <w:color w:val="000000" w:themeColor="text1"/>
        </w:rPr>
      </w:pPr>
    </w:p>
    <w:p w:rsidR="001A2D02" w:rsidRPr="005A0B97" w:rsidRDefault="001A2D02" w:rsidP="001A2D02">
      <w:pPr>
        <w:pStyle w:val="Default"/>
        <w:numPr>
          <w:ilvl w:val="0"/>
          <w:numId w:val="39"/>
        </w:numPr>
        <w:rPr>
          <w:color w:val="000000" w:themeColor="text1"/>
        </w:rPr>
      </w:pPr>
      <w:r w:rsidRPr="005A0B97">
        <w:rPr>
          <w:color w:val="000000" w:themeColor="text1"/>
        </w:rPr>
        <w:t>Checking for anomalies</w:t>
      </w:r>
    </w:p>
    <w:p w:rsidR="001A2D02" w:rsidRPr="005A0B97" w:rsidRDefault="001A2D02" w:rsidP="001A2D02">
      <w:pPr>
        <w:pStyle w:val="ListParagraph"/>
        <w:rPr>
          <w:color w:val="000000" w:themeColor="text1"/>
        </w:rPr>
      </w:pPr>
    </w:p>
    <w:p w:rsidR="001A2D02" w:rsidRPr="005A0B97" w:rsidRDefault="001A2D02" w:rsidP="001A2D02">
      <w:pPr>
        <w:pStyle w:val="Default"/>
        <w:numPr>
          <w:ilvl w:val="0"/>
          <w:numId w:val="39"/>
        </w:numPr>
        <w:rPr>
          <w:color w:val="000000" w:themeColor="text1"/>
        </w:rPr>
      </w:pPr>
      <w:r w:rsidRPr="005A0B97">
        <w:rPr>
          <w:color w:val="000000" w:themeColor="text1"/>
        </w:rPr>
        <w:t>Individual Variable Exploration</w:t>
      </w:r>
    </w:p>
    <w:p w:rsidR="001A2D02" w:rsidRPr="005A0B97" w:rsidRDefault="001A2D02" w:rsidP="001A2D02">
      <w:pPr>
        <w:pStyle w:val="ListParagraph"/>
        <w:rPr>
          <w:color w:val="000000" w:themeColor="text1"/>
        </w:rPr>
      </w:pPr>
    </w:p>
    <w:p w:rsidR="001A2D02" w:rsidRPr="005A0B97" w:rsidRDefault="001A2D02" w:rsidP="001A2D02">
      <w:pPr>
        <w:pStyle w:val="Default"/>
        <w:numPr>
          <w:ilvl w:val="0"/>
          <w:numId w:val="39"/>
        </w:numPr>
        <w:rPr>
          <w:color w:val="000000" w:themeColor="text1"/>
        </w:rPr>
      </w:pPr>
      <w:r w:rsidRPr="005A0B97">
        <w:rPr>
          <w:color w:val="000000" w:themeColor="text1"/>
        </w:rPr>
        <w:t>Creating new Feature</w:t>
      </w:r>
    </w:p>
    <w:p w:rsidR="001A2D02" w:rsidRPr="005A0B97" w:rsidRDefault="001A2D02" w:rsidP="001A2D02">
      <w:pPr>
        <w:pStyle w:val="ListParagraph"/>
        <w:rPr>
          <w:color w:val="000000" w:themeColor="text1"/>
        </w:rPr>
      </w:pPr>
    </w:p>
    <w:p w:rsidR="001A2D02" w:rsidRPr="005A0B97" w:rsidRDefault="001A2D02" w:rsidP="001A2D02">
      <w:pPr>
        <w:pStyle w:val="Default"/>
        <w:numPr>
          <w:ilvl w:val="0"/>
          <w:numId w:val="39"/>
        </w:numPr>
        <w:rPr>
          <w:color w:val="000000" w:themeColor="text1"/>
        </w:rPr>
      </w:pPr>
      <w:r w:rsidRPr="005A0B97">
        <w:rPr>
          <w:color w:val="000000" w:themeColor="text1"/>
        </w:rPr>
        <w:t>Treating the data missing for consistency</w:t>
      </w:r>
    </w:p>
    <w:p w:rsidR="001A2D02" w:rsidRPr="005A0B97" w:rsidRDefault="001A2D02" w:rsidP="001A2D02">
      <w:pPr>
        <w:pStyle w:val="ListParagraph"/>
        <w:rPr>
          <w:color w:val="000000" w:themeColor="text1"/>
        </w:rPr>
      </w:pPr>
    </w:p>
    <w:p w:rsidR="00275B12" w:rsidRPr="005A0B97" w:rsidRDefault="001A2D02" w:rsidP="001A2D02">
      <w:pPr>
        <w:pStyle w:val="Default"/>
        <w:numPr>
          <w:ilvl w:val="0"/>
          <w:numId w:val="39"/>
        </w:numPr>
        <w:rPr>
          <w:color w:val="000000" w:themeColor="text1"/>
        </w:rPr>
      </w:pPr>
      <w:r w:rsidRPr="005A0B97">
        <w:rPr>
          <w:color w:val="000000" w:themeColor="text1"/>
        </w:rPr>
        <w:t>Hypothesis testing and feature selection</w:t>
      </w:r>
    </w:p>
    <w:p w:rsidR="001A2D02" w:rsidRPr="005A0B97" w:rsidRDefault="001A2D02" w:rsidP="001A2D02">
      <w:pPr>
        <w:pStyle w:val="ListParagraph"/>
        <w:rPr>
          <w:color w:val="000000" w:themeColor="text1"/>
        </w:rPr>
      </w:pPr>
    </w:p>
    <w:p w:rsidR="00343C20" w:rsidRPr="005A0B97" w:rsidRDefault="00343C20" w:rsidP="00343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proofErr w:type="gramStart"/>
      <w:r w:rsidRPr="005A0B97">
        <w:rPr>
          <w:rFonts w:ascii="Lucida Console" w:eastAsia="Times New Roman" w:hAnsi="Lucida Console" w:cs="Courier New"/>
          <w:color w:val="000000" w:themeColor="text1"/>
          <w:sz w:val="20"/>
          <w:szCs w:val="20"/>
        </w:rPr>
        <w:t>table(</w:t>
      </w:r>
      <w:proofErr w:type="spellStart"/>
      <w:proofErr w:type="gramEnd"/>
      <w:r w:rsidRPr="005A0B97">
        <w:rPr>
          <w:rFonts w:ascii="Lucida Console" w:eastAsia="Times New Roman" w:hAnsi="Lucida Console" w:cs="Courier New"/>
          <w:color w:val="000000" w:themeColor="text1"/>
          <w:sz w:val="20"/>
          <w:szCs w:val="20"/>
        </w:rPr>
        <w:t>char_df$Country.of.company,useNA</w:t>
      </w:r>
      <w:proofErr w:type="spellEnd"/>
      <w:r w:rsidRPr="005A0B97">
        <w:rPr>
          <w:rFonts w:ascii="Lucida Console" w:eastAsia="Times New Roman" w:hAnsi="Lucida Console" w:cs="Courier New"/>
          <w:color w:val="000000" w:themeColor="text1"/>
          <w:sz w:val="20"/>
          <w:szCs w:val="20"/>
        </w:rPr>
        <w:t xml:space="preserve"> = "always")</w:t>
      </w:r>
    </w:p>
    <w:p w:rsidR="00343C20" w:rsidRPr="005A0B97" w:rsidRDefault="00343C20" w:rsidP="00343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p>
    <w:p w:rsidR="00343C20" w:rsidRPr="005A0B97" w:rsidRDefault="00343C20" w:rsidP="00343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Argentina            Austria         Azerbaijan </w:t>
      </w:r>
    </w:p>
    <w:p w:rsidR="00343C20" w:rsidRPr="005A0B97" w:rsidRDefault="00343C20" w:rsidP="00343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2                  2                  2 </w:t>
      </w:r>
    </w:p>
    <w:p w:rsidR="00343C20" w:rsidRPr="005A0B97" w:rsidRDefault="00343C20" w:rsidP="00343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Belgium           Bulgaria             Canada </w:t>
      </w:r>
    </w:p>
    <w:p w:rsidR="00343C20" w:rsidRPr="005A0B97" w:rsidRDefault="00343C20" w:rsidP="00343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5                  3                  3 </w:t>
      </w:r>
    </w:p>
    <w:p w:rsidR="00343C20" w:rsidRPr="005A0B97" w:rsidRDefault="00343C20" w:rsidP="00343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Czech Republic            Denmark            Estonia </w:t>
      </w:r>
    </w:p>
    <w:p w:rsidR="00343C20" w:rsidRPr="005A0B97" w:rsidRDefault="00343C20" w:rsidP="00343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1                  3                  1 </w:t>
      </w:r>
    </w:p>
    <w:p w:rsidR="00343C20" w:rsidRPr="005A0B97" w:rsidRDefault="00343C20" w:rsidP="00343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Finland             France            Germany </w:t>
      </w:r>
    </w:p>
    <w:p w:rsidR="00343C20" w:rsidRPr="005A0B97" w:rsidRDefault="00343C20" w:rsidP="00343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2                  8                  6 </w:t>
      </w:r>
    </w:p>
    <w:p w:rsidR="00343C20" w:rsidRPr="005A0B97" w:rsidRDefault="00343C20" w:rsidP="00343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India             Israel              Italy </w:t>
      </w:r>
    </w:p>
    <w:p w:rsidR="00343C20" w:rsidRPr="005A0B97" w:rsidRDefault="00343C20" w:rsidP="00343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10                  4                  1 </w:t>
      </w:r>
    </w:p>
    <w:p w:rsidR="00343C20" w:rsidRPr="005A0B97" w:rsidRDefault="00343C20" w:rsidP="00343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Russian Federation          Singapore              Spain </w:t>
      </w:r>
    </w:p>
    <w:p w:rsidR="00343C20" w:rsidRPr="005A0B97" w:rsidRDefault="00343C20" w:rsidP="00343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1                  1                  5 </w:t>
      </w:r>
    </w:p>
    <w:p w:rsidR="00343C20" w:rsidRPr="005A0B97" w:rsidRDefault="00343C20" w:rsidP="00343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Sweden        Switzerland     United Kingdom </w:t>
      </w:r>
    </w:p>
    <w:p w:rsidR="00343C20" w:rsidRPr="005A0B97" w:rsidRDefault="00343C20" w:rsidP="00343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1                  2                 33 </w:t>
      </w:r>
    </w:p>
    <w:p w:rsidR="00343C20" w:rsidRPr="005A0B97" w:rsidRDefault="00343C20" w:rsidP="00343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w:t>
      </w:r>
      <w:r w:rsidR="002544CE">
        <w:rPr>
          <w:rFonts w:ascii="Lucida Console" w:eastAsia="Times New Roman" w:hAnsi="Lucida Console" w:cs="Courier New"/>
          <w:color w:val="000000" w:themeColor="text1"/>
          <w:sz w:val="20"/>
          <w:szCs w:val="20"/>
        </w:rPr>
        <w:t xml:space="preserve">United States               </w:t>
      </w:r>
    </w:p>
    <w:p w:rsidR="00343C20" w:rsidRPr="005A0B97" w:rsidRDefault="00343C20" w:rsidP="00343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w:t>
      </w:r>
      <w:r w:rsidR="002544CE">
        <w:rPr>
          <w:rFonts w:ascii="Lucida Console" w:eastAsia="Times New Roman" w:hAnsi="Lucida Console" w:cs="Courier New"/>
          <w:color w:val="000000" w:themeColor="text1"/>
          <w:sz w:val="20"/>
          <w:szCs w:val="20"/>
        </w:rPr>
        <w:t xml:space="preserve">         305                </w:t>
      </w:r>
    </w:p>
    <w:p w:rsidR="00343C20" w:rsidRPr="005A0B97" w:rsidRDefault="00343C20" w:rsidP="00343C20">
      <w:pPr>
        <w:rPr>
          <w:color w:val="000000" w:themeColor="text1"/>
        </w:rPr>
      </w:pPr>
    </w:p>
    <w:p w:rsidR="00343C20" w:rsidRPr="005A0B97" w:rsidRDefault="00343C20" w:rsidP="00343C20">
      <w:pPr>
        <w:pStyle w:val="HTMLPreformatted"/>
        <w:shd w:val="clear" w:color="auto" w:fill="FFFFFF"/>
        <w:wordWrap w:val="0"/>
        <w:spacing w:line="225" w:lineRule="atLeast"/>
        <w:rPr>
          <w:rStyle w:val="gcwxi2kcpjb"/>
          <w:rFonts w:ascii="Lucida Console" w:hAnsi="Lucida Console"/>
          <w:color w:val="000000" w:themeColor="text1"/>
        </w:rPr>
      </w:pPr>
      <w:r w:rsidRPr="005A0B97">
        <w:rPr>
          <w:rStyle w:val="gcwxi2kcpjb"/>
          <w:rFonts w:ascii="Lucida Console" w:hAnsi="Lucida Console"/>
          <w:color w:val="000000" w:themeColor="text1"/>
        </w:rPr>
        <w:t>char_</w:t>
      </w:r>
      <w:proofErr w:type="gramStart"/>
      <w:r w:rsidRPr="005A0B97">
        <w:rPr>
          <w:rStyle w:val="gcwxi2kcpjb"/>
          <w:rFonts w:ascii="Lucida Console" w:hAnsi="Lucida Console"/>
          <w:color w:val="000000" w:themeColor="text1"/>
        </w:rPr>
        <w:t>df$Continent.of.company</w:t>
      </w:r>
      <w:proofErr w:type="gramEnd"/>
      <w:r w:rsidRPr="005A0B97">
        <w:rPr>
          <w:rStyle w:val="gcwxi2kcpjb"/>
          <w:rFonts w:ascii="Lucida Console" w:hAnsi="Lucida Console"/>
          <w:color w:val="000000" w:themeColor="text1"/>
        </w:rPr>
        <w:t xml:space="preserve">[char_df$Continent.of.company=='Asia' || </w:t>
      </w:r>
    </w:p>
    <w:p w:rsidR="00343C20" w:rsidRPr="005A0B97" w:rsidRDefault="00343C20" w:rsidP="00343C20">
      <w:pPr>
        <w:pStyle w:val="HTMLPreformatted"/>
        <w:shd w:val="clear" w:color="auto" w:fill="FFFFFF"/>
        <w:wordWrap w:val="0"/>
        <w:spacing w:line="225" w:lineRule="atLeast"/>
        <w:rPr>
          <w:rStyle w:val="gcwxi2kcpjb"/>
          <w:rFonts w:ascii="Lucida Console" w:hAnsi="Lucida Console"/>
          <w:color w:val="000000" w:themeColor="text1"/>
        </w:rPr>
      </w:pPr>
      <w:proofErr w:type="spellStart"/>
      <w:r w:rsidRPr="005A0B97">
        <w:rPr>
          <w:rStyle w:val="gcwxi2kcpjb"/>
          <w:rFonts w:ascii="Lucida Console" w:hAnsi="Lucida Console"/>
          <w:color w:val="000000" w:themeColor="text1"/>
        </w:rPr>
        <w:t>char_</w:t>
      </w:r>
      <w:proofErr w:type="gramStart"/>
      <w:r w:rsidRPr="005A0B97">
        <w:rPr>
          <w:rStyle w:val="gcwxi2kcpjb"/>
          <w:rFonts w:ascii="Lucida Console" w:hAnsi="Lucida Console"/>
          <w:color w:val="000000" w:themeColor="text1"/>
        </w:rPr>
        <w:t>df$Continent.of.company</w:t>
      </w:r>
      <w:proofErr w:type="spellEnd"/>
      <w:proofErr w:type="gramEnd"/>
      <w:r w:rsidRPr="005A0B97">
        <w:rPr>
          <w:rStyle w:val="gcwxi2kcpjb"/>
          <w:rFonts w:ascii="Lucida Console" w:hAnsi="Lucida Console"/>
          <w:color w:val="000000" w:themeColor="text1"/>
        </w:rPr>
        <w:t xml:space="preserve"> == 'South America'] &lt;-'</w:t>
      </w:r>
      <w:proofErr w:type="spellStart"/>
      <w:r w:rsidRPr="005A0B97">
        <w:rPr>
          <w:rStyle w:val="gcwxi2kcpjb"/>
          <w:rFonts w:ascii="Lucida Console" w:hAnsi="Lucida Console"/>
          <w:color w:val="000000" w:themeColor="text1"/>
        </w:rPr>
        <w:t>Others'table</w:t>
      </w:r>
      <w:proofErr w:type="spellEnd"/>
      <w:r w:rsidRPr="005A0B97">
        <w:rPr>
          <w:rStyle w:val="gcwxi2kcpjb"/>
          <w:rFonts w:ascii="Lucida Console" w:hAnsi="Lucida Console"/>
          <w:color w:val="000000" w:themeColor="text1"/>
        </w:rPr>
        <w:t>(</w:t>
      </w:r>
      <w:proofErr w:type="spellStart"/>
      <w:r w:rsidRPr="005A0B97">
        <w:rPr>
          <w:rStyle w:val="gcwxi2kcpjb"/>
          <w:rFonts w:ascii="Lucida Console" w:hAnsi="Lucida Console"/>
          <w:color w:val="000000" w:themeColor="text1"/>
        </w:rPr>
        <w:t>char_df$Continent.of.company,useNA</w:t>
      </w:r>
      <w:proofErr w:type="spellEnd"/>
      <w:r w:rsidRPr="005A0B97">
        <w:rPr>
          <w:rStyle w:val="gcwxi2kcpjb"/>
          <w:rFonts w:ascii="Lucida Console" w:hAnsi="Lucida Console"/>
          <w:color w:val="000000" w:themeColor="text1"/>
        </w:rPr>
        <w:t xml:space="preserve"> = "always")</w:t>
      </w: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r w:rsidRPr="005A0B97">
        <w:rPr>
          <w:rFonts w:ascii="Lucida Console" w:hAnsi="Lucida Console"/>
          <w:color w:val="000000" w:themeColor="text1"/>
        </w:rPr>
        <w:t xml:space="preserve">         Asia        Europe South America           USA </w:t>
      </w:r>
    </w:p>
    <w:p w:rsidR="00343C20" w:rsidRPr="005A0B97" w:rsidRDefault="00343C20" w:rsidP="002544CE">
      <w:pPr>
        <w:pStyle w:val="HTMLPreformatted"/>
        <w:shd w:val="clear" w:color="auto" w:fill="FFFFFF"/>
        <w:wordWrap w:val="0"/>
        <w:spacing w:line="225" w:lineRule="atLeast"/>
        <w:rPr>
          <w:rFonts w:ascii="Lucida Console" w:hAnsi="Lucida Console"/>
          <w:color w:val="000000" w:themeColor="text1"/>
        </w:rPr>
      </w:pPr>
      <w:r w:rsidRPr="005A0B97">
        <w:rPr>
          <w:rFonts w:ascii="Lucida Console" w:hAnsi="Lucida Console"/>
          <w:color w:val="000000" w:themeColor="text1"/>
        </w:rPr>
        <w:t xml:space="preserve">           15            76             2           308 </w:t>
      </w:r>
    </w:p>
    <w:p w:rsidR="00343C20" w:rsidRPr="005A0B97" w:rsidRDefault="00343C20" w:rsidP="00343C20">
      <w:pPr>
        <w:pStyle w:val="HTMLPreformatted"/>
        <w:shd w:val="clear" w:color="auto" w:fill="FFFFFF"/>
        <w:wordWrap w:val="0"/>
        <w:spacing w:line="225" w:lineRule="atLeast"/>
        <w:rPr>
          <w:rStyle w:val="gcwxi2kcpjb"/>
          <w:rFonts w:ascii="Lucida Console" w:hAnsi="Lucida Console"/>
          <w:color w:val="000000" w:themeColor="text1"/>
        </w:rPr>
      </w:pPr>
      <w:r w:rsidRPr="005A0B97">
        <w:rPr>
          <w:rStyle w:val="gcwxi2kcpjb"/>
          <w:rFonts w:ascii="Lucida Console" w:hAnsi="Lucida Console"/>
          <w:color w:val="000000" w:themeColor="text1"/>
        </w:rPr>
        <w:t>char_</w:t>
      </w:r>
      <w:proofErr w:type="gramStart"/>
      <w:r w:rsidRPr="005A0B97">
        <w:rPr>
          <w:rStyle w:val="gcwxi2kcpjb"/>
          <w:rFonts w:ascii="Lucida Console" w:hAnsi="Lucida Console"/>
          <w:color w:val="000000" w:themeColor="text1"/>
        </w:rPr>
        <w:t>df$Continent.of.company</w:t>
      </w:r>
      <w:proofErr w:type="gramEnd"/>
      <w:r w:rsidRPr="005A0B97">
        <w:rPr>
          <w:rStyle w:val="gcwxi2kcpjb"/>
          <w:rFonts w:ascii="Lucida Console" w:hAnsi="Lucida Console"/>
          <w:color w:val="000000" w:themeColor="text1"/>
        </w:rPr>
        <w:t>[char_df$Continent.of.company=='Asia'] &lt;-'Others'</w:t>
      </w:r>
    </w:p>
    <w:p w:rsidR="00343C20" w:rsidRPr="005A0B97" w:rsidRDefault="00343C20" w:rsidP="00343C20">
      <w:pPr>
        <w:pStyle w:val="HTMLPreformatted"/>
        <w:shd w:val="clear" w:color="auto" w:fill="FFFFFF"/>
        <w:wordWrap w:val="0"/>
        <w:spacing w:line="225" w:lineRule="atLeast"/>
        <w:rPr>
          <w:rStyle w:val="gcwxi2kcpjb"/>
          <w:rFonts w:ascii="Lucida Console" w:hAnsi="Lucida Console"/>
          <w:color w:val="000000" w:themeColor="text1"/>
        </w:rPr>
      </w:pPr>
      <w:proofErr w:type="gramStart"/>
      <w:r w:rsidRPr="005A0B97">
        <w:rPr>
          <w:rStyle w:val="gcwxi2kcpjb"/>
          <w:rFonts w:ascii="Lucida Console" w:hAnsi="Lucida Console"/>
          <w:color w:val="000000" w:themeColor="text1"/>
        </w:rPr>
        <w:t>table(</w:t>
      </w:r>
      <w:proofErr w:type="spellStart"/>
      <w:proofErr w:type="gramEnd"/>
      <w:r w:rsidRPr="005A0B97">
        <w:rPr>
          <w:rStyle w:val="gcwxi2kcpjb"/>
          <w:rFonts w:ascii="Lucida Console" w:hAnsi="Lucida Console"/>
          <w:color w:val="000000" w:themeColor="text1"/>
        </w:rPr>
        <w:t>char_df$Continent.of.company,useNA</w:t>
      </w:r>
      <w:proofErr w:type="spellEnd"/>
      <w:r w:rsidRPr="005A0B97">
        <w:rPr>
          <w:rStyle w:val="gcwxi2kcpjb"/>
          <w:rFonts w:ascii="Lucida Console" w:hAnsi="Lucida Console"/>
          <w:color w:val="000000" w:themeColor="text1"/>
        </w:rPr>
        <w:t xml:space="preserve"> = "always")</w:t>
      </w: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r w:rsidRPr="005A0B97">
        <w:rPr>
          <w:rFonts w:ascii="Lucida Console" w:hAnsi="Lucida Console"/>
          <w:color w:val="000000" w:themeColor="text1"/>
        </w:rPr>
        <w:t xml:space="preserve">       Europe        Others South America           USA </w:t>
      </w: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r w:rsidRPr="005A0B97">
        <w:rPr>
          <w:rFonts w:ascii="Lucida Console" w:hAnsi="Lucida Console"/>
          <w:color w:val="000000" w:themeColor="text1"/>
        </w:rPr>
        <w:lastRenderedPageBreak/>
        <w:t xml:space="preserve">           76            15             2           308 </w:t>
      </w: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r w:rsidRPr="005A0B97">
        <w:rPr>
          <w:rFonts w:ascii="Lucida Console" w:hAnsi="Lucida Console"/>
          <w:color w:val="000000" w:themeColor="text1"/>
        </w:rPr>
        <w:t xml:space="preserve">        </w:t>
      </w: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p>
    <w:p w:rsidR="00343C20" w:rsidRPr="005A0B97" w:rsidRDefault="00343C20" w:rsidP="00343C20">
      <w:pPr>
        <w:pStyle w:val="HTMLPreformatted"/>
        <w:shd w:val="clear" w:color="auto" w:fill="FFFFFF"/>
        <w:wordWrap w:val="0"/>
        <w:spacing w:line="225" w:lineRule="atLeast"/>
        <w:rPr>
          <w:rStyle w:val="gcwxi2kcpjb"/>
          <w:rFonts w:ascii="Lucida Console" w:hAnsi="Lucida Console"/>
          <w:color w:val="000000" w:themeColor="text1"/>
        </w:rPr>
      </w:pPr>
      <w:r w:rsidRPr="005A0B97">
        <w:rPr>
          <w:rStyle w:val="gcwxi2kcpjb"/>
          <w:rFonts w:ascii="Lucida Console" w:hAnsi="Lucida Console"/>
          <w:color w:val="000000" w:themeColor="text1"/>
        </w:rPr>
        <w:t>char_</w:t>
      </w:r>
      <w:proofErr w:type="gramStart"/>
      <w:r w:rsidRPr="005A0B97">
        <w:rPr>
          <w:rStyle w:val="gcwxi2kcpjb"/>
          <w:rFonts w:ascii="Lucida Console" w:hAnsi="Lucida Console"/>
          <w:color w:val="000000" w:themeColor="text1"/>
        </w:rPr>
        <w:t>df$Continent.of.company</w:t>
      </w:r>
      <w:proofErr w:type="gramEnd"/>
      <w:r w:rsidRPr="005A0B97">
        <w:rPr>
          <w:rStyle w:val="gcwxi2kcpjb"/>
          <w:rFonts w:ascii="Lucida Console" w:hAnsi="Lucida Console"/>
          <w:color w:val="000000" w:themeColor="text1"/>
        </w:rPr>
        <w:t xml:space="preserve">[char_df$Continent.of.company=='South America'] </w:t>
      </w:r>
    </w:p>
    <w:p w:rsidR="00343C20" w:rsidRPr="005A0B97" w:rsidRDefault="00343C20" w:rsidP="00343C20">
      <w:pPr>
        <w:pStyle w:val="HTMLPreformatted"/>
        <w:shd w:val="clear" w:color="auto" w:fill="FFFFFF"/>
        <w:wordWrap w:val="0"/>
        <w:spacing w:line="225" w:lineRule="atLeast"/>
        <w:rPr>
          <w:rStyle w:val="gcwxi2kcpjb"/>
          <w:rFonts w:ascii="Lucida Console" w:hAnsi="Lucida Console"/>
          <w:color w:val="000000" w:themeColor="text1"/>
        </w:rPr>
      </w:pPr>
      <w:r w:rsidRPr="005A0B97">
        <w:rPr>
          <w:rStyle w:val="gcwxi2kcpjb"/>
          <w:rFonts w:ascii="Lucida Console" w:hAnsi="Lucida Console"/>
          <w:color w:val="000000" w:themeColor="text1"/>
        </w:rPr>
        <w:t>&lt;-'Others'</w:t>
      </w: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proofErr w:type="gramStart"/>
      <w:r w:rsidRPr="005A0B97">
        <w:rPr>
          <w:rStyle w:val="gcwxi2kcpjb"/>
          <w:rFonts w:ascii="Lucida Console" w:hAnsi="Lucida Console"/>
          <w:color w:val="000000" w:themeColor="text1"/>
        </w:rPr>
        <w:t>table(</w:t>
      </w:r>
      <w:proofErr w:type="spellStart"/>
      <w:proofErr w:type="gramEnd"/>
      <w:r w:rsidRPr="005A0B97">
        <w:rPr>
          <w:rStyle w:val="gcwxi2kcpjb"/>
          <w:rFonts w:ascii="Lucida Console" w:hAnsi="Lucida Console"/>
          <w:color w:val="000000" w:themeColor="text1"/>
        </w:rPr>
        <w:t>char_df$Continent.of.company,useNA</w:t>
      </w:r>
      <w:proofErr w:type="spellEnd"/>
      <w:r w:rsidRPr="005A0B97">
        <w:rPr>
          <w:rStyle w:val="gcwxi2kcpjb"/>
          <w:rFonts w:ascii="Lucida Console" w:hAnsi="Lucida Console"/>
          <w:color w:val="000000" w:themeColor="text1"/>
        </w:rPr>
        <w:t xml:space="preserve"> = "always")</w:t>
      </w:r>
    </w:p>
    <w:p w:rsidR="00343C20" w:rsidRPr="005A0B97" w:rsidRDefault="00343C20" w:rsidP="00343C20">
      <w:pPr>
        <w:rPr>
          <w:color w:val="000000" w:themeColor="text1"/>
        </w:rPr>
      </w:pPr>
    </w:p>
    <w:p w:rsidR="00343C20" w:rsidRPr="005A0B97" w:rsidRDefault="00343C20" w:rsidP="00343C20">
      <w:pPr>
        <w:pStyle w:val="HTMLPreformatted"/>
        <w:shd w:val="clear" w:color="auto" w:fill="FFFFFF"/>
        <w:wordWrap w:val="0"/>
        <w:spacing w:line="225" w:lineRule="atLeast"/>
        <w:rPr>
          <w:rStyle w:val="gcwxi2kcpjb"/>
          <w:rFonts w:ascii="Lucida Console" w:hAnsi="Lucida Console"/>
          <w:color w:val="000000" w:themeColor="text1"/>
        </w:rPr>
      </w:pPr>
      <w:r w:rsidRPr="005A0B97">
        <w:rPr>
          <w:rStyle w:val="gcwxi2kcpkb"/>
          <w:rFonts w:ascii="Lucida Console" w:hAnsi="Lucida Console"/>
          <w:color w:val="000000" w:themeColor="text1"/>
        </w:rPr>
        <w:t xml:space="preserve"> </w:t>
      </w:r>
      <w:r w:rsidRPr="005A0B97">
        <w:rPr>
          <w:rStyle w:val="gcwxi2kcpjb"/>
          <w:rFonts w:ascii="Lucida Console" w:hAnsi="Lucida Console"/>
          <w:color w:val="000000" w:themeColor="text1"/>
        </w:rPr>
        <w:t>tab&lt;-table(char_</w:t>
      </w:r>
      <w:proofErr w:type="gramStart"/>
      <w:r w:rsidRPr="005A0B97">
        <w:rPr>
          <w:rStyle w:val="gcwxi2kcpjb"/>
          <w:rFonts w:ascii="Lucida Console" w:hAnsi="Lucida Console"/>
          <w:color w:val="000000" w:themeColor="text1"/>
        </w:rPr>
        <w:t>df$Dependent.Company.Status</w:t>
      </w:r>
      <w:proofErr w:type="gramEnd"/>
      <w:r w:rsidRPr="005A0B97">
        <w:rPr>
          <w:rStyle w:val="gcwxi2kcpjb"/>
          <w:rFonts w:ascii="Lucida Console" w:hAnsi="Lucida Console"/>
          <w:color w:val="000000" w:themeColor="text1"/>
        </w:rPr>
        <w:t>,char_df$Continent.of.company)</w:t>
      </w:r>
    </w:p>
    <w:p w:rsidR="00343C20" w:rsidRPr="005A0B97" w:rsidRDefault="00343C20" w:rsidP="00343C20">
      <w:pPr>
        <w:pStyle w:val="HTMLPreformatted"/>
        <w:shd w:val="clear" w:color="auto" w:fill="FFFFFF"/>
        <w:wordWrap w:val="0"/>
        <w:spacing w:line="225" w:lineRule="atLeast"/>
        <w:rPr>
          <w:rStyle w:val="gcwxi2kcpjb"/>
          <w:rFonts w:ascii="Lucida Console" w:hAnsi="Lucida Console"/>
          <w:color w:val="000000" w:themeColor="text1"/>
        </w:rPr>
      </w:pPr>
      <w:r w:rsidRPr="005A0B97">
        <w:rPr>
          <w:rStyle w:val="gcwxi2kcpkb"/>
          <w:rFonts w:ascii="Lucida Console" w:hAnsi="Lucida Console"/>
          <w:color w:val="000000" w:themeColor="text1"/>
        </w:rPr>
        <w:t xml:space="preserve"> </w:t>
      </w:r>
      <w:proofErr w:type="spellStart"/>
      <w:r w:rsidRPr="005A0B97">
        <w:rPr>
          <w:rStyle w:val="gcwxi2kcpjb"/>
          <w:rFonts w:ascii="Lucida Console" w:hAnsi="Lucida Console"/>
          <w:color w:val="000000" w:themeColor="text1"/>
        </w:rPr>
        <w:t>chisq.test</w:t>
      </w:r>
      <w:proofErr w:type="spellEnd"/>
      <w:r w:rsidRPr="005A0B97">
        <w:rPr>
          <w:rStyle w:val="gcwxi2kcpjb"/>
          <w:rFonts w:ascii="Lucida Console" w:hAnsi="Lucida Console"/>
          <w:color w:val="000000" w:themeColor="text1"/>
        </w:rPr>
        <w:t>(tab)</w:t>
      </w: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r w:rsidRPr="005A0B97">
        <w:rPr>
          <w:rFonts w:ascii="Lucida Console" w:hAnsi="Lucida Console"/>
          <w:color w:val="000000" w:themeColor="text1"/>
        </w:rPr>
        <w:tab/>
        <w:t>Pearson's Chi-squared test</w:t>
      </w: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r w:rsidRPr="005A0B97">
        <w:rPr>
          <w:rFonts w:ascii="Lucida Console" w:hAnsi="Lucida Console"/>
          <w:color w:val="000000" w:themeColor="text1"/>
        </w:rPr>
        <w:t>data:  tab</w:t>
      </w: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r w:rsidRPr="005A0B97">
        <w:rPr>
          <w:rFonts w:ascii="Lucida Console" w:hAnsi="Lucida Console"/>
          <w:color w:val="000000" w:themeColor="text1"/>
        </w:rPr>
        <w:t xml:space="preserve">X-squared = 32.644, </w:t>
      </w:r>
      <w:proofErr w:type="spellStart"/>
      <w:r w:rsidRPr="005A0B97">
        <w:rPr>
          <w:rFonts w:ascii="Lucida Console" w:hAnsi="Lucida Console"/>
          <w:color w:val="000000" w:themeColor="text1"/>
        </w:rPr>
        <w:t>df</w:t>
      </w:r>
      <w:proofErr w:type="spellEnd"/>
      <w:r w:rsidRPr="005A0B97">
        <w:rPr>
          <w:rFonts w:ascii="Lucida Console" w:hAnsi="Lucida Console"/>
          <w:color w:val="000000" w:themeColor="text1"/>
        </w:rPr>
        <w:t xml:space="preserve"> = 2, p-value = 8.156e-08</w:t>
      </w:r>
    </w:p>
    <w:p w:rsidR="00343C20" w:rsidRPr="005A0B97" w:rsidRDefault="00343C20" w:rsidP="00343C20">
      <w:pPr>
        <w:rPr>
          <w:color w:val="000000" w:themeColor="text1"/>
        </w:rPr>
      </w:pPr>
    </w:p>
    <w:p w:rsidR="00343C20" w:rsidRPr="005A0B97" w:rsidRDefault="00343C20" w:rsidP="00343C20">
      <w:pPr>
        <w:rPr>
          <w:color w:val="000000" w:themeColor="text1"/>
        </w:rPr>
      </w:pPr>
      <w:r w:rsidRPr="005A0B97">
        <w:rPr>
          <w:color w:val="000000" w:themeColor="text1"/>
        </w:rPr>
        <w:t>Feature Creation</w:t>
      </w:r>
    </w:p>
    <w:p w:rsidR="00343C20" w:rsidRPr="005A0B97" w:rsidRDefault="00343C20" w:rsidP="00343C20">
      <w:pPr>
        <w:pStyle w:val="HTMLPreformatted"/>
        <w:shd w:val="clear" w:color="auto" w:fill="FFFFFF"/>
        <w:wordWrap w:val="0"/>
        <w:spacing w:line="225" w:lineRule="atLeast"/>
        <w:rPr>
          <w:rStyle w:val="gcwxi2kcpjb"/>
          <w:rFonts w:ascii="Lucida Console" w:hAnsi="Lucida Console"/>
          <w:color w:val="000000" w:themeColor="text1"/>
        </w:rPr>
      </w:pPr>
      <w:r w:rsidRPr="005A0B97">
        <w:rPr>
          <w:rStyle w:val="gcwxi2kcpjb"/>
          <w:rFonts w:ascii="Lucida Console" w:hAnsi="Lucida Console"/>
          <w:color w:val="000000" w:themeColor="text1"/>
        </w:rPr>
        <w:t>char_</w:t>
      </w:r>
      <w:proofErr w:type="gramStart"/>
      <w:r w:rsidRPr="005A0B97">
        <w:rPr>
          <w:rStyle w:val="gcwxi2kcpjb"/>
          <w:rFonts w:ascii="Lucida Console" w:hAnsi="Lucida Console"/>
          <w:color w:val="000000" w:themeColor="text1"/>
        </w:rPr>
        <w:t>df$Company.industry.count</w:t>
      </w:r>
      <w:proofErr w:type="gramEnd"/>
      <w:r w:rsidRPr="005A0B97">
        <w:rPr>
          <w:rStyle w:val="gcwxi2kcpjb"/>
          <w:rFonts w:ascii="Lucida Console" w:hAnsi="Lucida Console"/>
          <w:color w:val="000000" w:themeColor="text1"/>
        </w:rPr>
        <w:t>&lt;-length(strsplit(char_df$Industry.of.company, "|",fixed=T))</w:t>
      </w:r>
    </w:p>
    <w:p w:rsidR="00343C20" w:rsidRPr="005A0B97" w:rsidRDefault="00343C20" w:rsidP="00343C20">
      <w:pPr>
        <w:pStyle w:val="HTMLPreformatted"/>
        <w:shd w:val="clear" w:color="auto" w:fill="FFFFFF"/>
        <w:wordWrap w:val="0"/>
        <w:spacing w:line="225" w:lineRule="atLeast"/>
        <w:rPr>
          <w:rStyle w:val="gcwxi2kcpjb"/>
          <w:rFonts w:ascii="Lucida Console" w:hAnsi="Lucida Console"/>
          <w:color w:val="000000" w:themeColor="text1"/>
        </w:rPr>
      </w:pPr>
      <w:r w:rsidRPr="005A0B97">
        <w:rPr>
          <w:rStyle w:val="gcwxi2kcpjb"/>
          <w:rFonts w:ascii="Lucida Console" w:hAnsi="Lucida Console"/>
          <w:color w:val="000000" w:themeColor="text1"/>
        </w:rPr>
        <w:t>for (</w:t>
      </w:r>
      <w:proofErr w:type="spellStart"/>
      <w:r w:rsidRPr="005A0B97">
        <w:rPr>
          <w:rStyle w:val="gcwxi2kcpjb"/>
          <w:rFonts w:ascii="Lucida Console" w:hAnsi="Lucida Console"/>
          <w:color w:val="000000" w:themeColor="text1"/>
        </w:rPr>
        <w:t>i</w:t>
      </w:r>
      <w:proofErr w:type="spellEnd"/>
      <w:r w:rsidRPr="005A0B97">
        <w:rPr>
          <w:rStyle w:val="gcwxi2kcpjb"/>
          <w:rFonts w:ascii="Lucida Console" w:hAnsi="Lucida Console"/>
          <w:color w:val="000000" w:themeColor="text1"/>
        </w:rPr>
        <w:t xml:space="preserve"> in (</w:t>
      </w:r>
      <w:proofErr w:type="gramStart"/>
      <w:r w:rsidRPr="005A0B97">
        <w:rPr>
          <w:rStyle w:val="gcwxi2kcpjb"/>
          <w:rFonts w:ascii="Lucida Console" w:hAnsi="Lucida Console"/>
          <w:color w:val="000000" w:themeColor="text1"/>
        </w:rPr>
        <w:t>1:length</w:t>
      </w:r>
      <w:proofErr w:type="gramEnd"/>
      <w:r w:rsidRPr="005A0B97">
        <w:rPr>
          <w:rStyle w:val="gcwxi2kcpjb"/>
          <w:rFonts w:ascii="Lucida Console" w:hAnsi="Lucida Console"/>
          <w:color w:val="000000" w:themeColor="text1"/>
        </w:rPr>
        <w:t>(</w:t>
      </w:r>
      <w:proofErr w:type="spellStart"/>
      <w:r w:rsidRPr="005A0B97">
        <w:rPr>
          <w:rStyle w:val="gcwxi2kcpjb"/>
          <w:rFonts w:ascii="Lucida Console" w:hAnsi="Lucida Console"/>
          <w:color w:val="000000" w:themeColor="text1"/>
        </w:rPr>
        <w:t>char_df$Industry.of.company</w:t>
      </w:r>
      <w:proofErr w:type="spellEnd"/>
      <w:r w:rsidRPr="005A0B97">
        <w:rPr>
          <w:rStyle w:val="gcwxi2kcpjb"/>
          <w:rFonts w:ascii="Lucida Console" w:hAnsi="Lucida Console"/>
          <w:color w:val="000000" w:themeColor="text1"/>
        </w:rPr>
        <w:t>)))</w:t>
      </w:r>
    </w:p>
    <w:p w:rsidR="00343C20" w:rsidRPr="005A0B97" w:rsidRDefault="00343C20" w:rsidP="00343C20">
      <w:pPr>
        <w:pStyle w:val="HTMLPreformatted"/>
        <w:shd w:val="clear" w:color="auto" w:fill="FFFFFF"/>
        <w:wordWrap w:val="0"/>
        <w:spacing w:line="225" w:lineRule="atLeast"/>
        <w:rPr>
          <w:rStyle w:val="gcwxi2kcpjb"/>
          <w:rFonts w:ascii="Lucida Console" w:hAnsi="Lucida Console"/>
          <w:color w:val="000000" w:themeColor="text1"/>
        </w:rPr>
      </w:pPr>
      <w:r w:rsidRPr="005A0B97">
        <w:rPr>
          <w:rStyle w:val="gcwxi2kcpkb"/>
          <w:rFonts w:ascii="Lucida Console" w:hAnsi="Lucida Console"/>
          <w:color w:val="000000" w:themeColor="text1"/>
        </w:rPr>
        <w:t xml:space="preserve"> </w:t>
      </w:r>
      <w:r w:rsidRPr="005A0B97">
        <w:rPr>
          <w:rStyle w:val="gcwxi2kcpjb"/>
          <w:rFonts w:ascii="Lucida Console" w:hAnsi="Lucida Console"/>
          <w:color w:val="000000" w:themeColor="text1"/>
        </w:rPr>
        <w:t>{</w:t>
      </w:r>
    </w:p>
    <w:p w:rsidR="00343C20" w:rsidRPr="005A0B97" w:rsidRDefault="00343C20" w:rsidP="00343C20">
      <w:pPr>
        <w:pStyle w:val="HTMLPreformatted"/>
        <w:shd w:val="clear" w:color="auto" w:fill="FFFFFF"/>
        <w:wordWrap w:val="0"/>
        <w:spacing w:line="225" w:lineRule="atLeast"/>
        <w:rPr>
          <w:rStyle w:val="gcwxi2kcpjb"/>
          <w:rFonts w:ascii="Lucida Console" w:hAnsi="Lucida Console"/>
          <w:color w:val="000000" w:themeColor="text1"/>
        </w:rPr>
      </w:pPr>
      <w:r w:rsidRPr="005A0B97">
        <w:rPr>
          <w:rStyle w:val="gcwxi2kcpkb"/>
          <w:rFonts w:ascii="Lucida Console" w:hAnsi="Lucida Console"/>
          <w:color w:val="000000" w:themeColor="text1"/>
        </w:rPr>
        <w:t xml:space="preserve"> </w:t>
      </w:r>
      <w:r w:rsidRPr="005A0B97">
        <w:rPr>
          <w:rStyle w:val="gcwxi2kcpjb"/>
          <w:rFonts w:ascii="Lucida Console" w:hAnsi="Lucida Console"/>
          <w:color w:val="000000" w:themeColor="text1"/>
        </w:rPr>
        <w:t xml:space="preserve">    if(is.na(</w:t>
      </w:r>
      <w:proofErr w:type="spellStart"/>
      <w:r w:rsidRPr="005A0B97">
        <w:rPr>
          <w:rStyle w:val="gcwxi2kcpjb"/>
          <w:rFonts w:ascii="Lucida Console" w:hAnsi="Lucida Console"/>
          <w:color w:val="000000" w:themeColor="text1"/>
        </w:rPr>
        <w:t>char_</w:t>
      </w:r>
      <w:proofErr w:type="gramStart"/>
      <w:r w:rsidRPr="005A0B97">
        <w:rPr>
          <w:rStyle w:val="gcwxi2kcpjb"/>
          <w:rFonts w:ascii="Lucida Console" w:hAnsi="Lucida Console"/>
          <w:color w:val="000000" w:themeColor="text1"/>
        </w:rPr>
        <w:t>df$Industry.of.company</w:t>
      </w:r>
      <w:proofErr w:type="spellEnd"/>
      <w:proofErr w:type="gramEnd"/>
      <w:r w:rsidRPr="005A0B97">
        <w:rPr>
          <w:rStyle w:val="gcwxi2kcpjb"/>
          <w:rFonts w:ascii="Lucida Console" w:hAnsi="Lucida Console"/>
          <w:color w:val="000000" w:themeColor="text1"/>
        </w:rPr>
        <w:t>[</w:t>
      </w:r>
      <w:proofErr w:type="spellStart"/>
      <w:r w:rsidRPr="005A0B97">
        <w:rPr>
          <w:rStyle w:val="gcwxi2kcpjb"/>
          <w:rFonts w:ascii="Lucida Console" w:hAnsi="Lucida Console"/>
          <w:color w:val="000000" w:themeColor="text1"/>
        </w:rPr>
        <w:t>i</w:t>
      </w:r>
      <w:proofErr w:type="spellEnd"/>
      <w:r w:rsidRPr="005A0B97">
        <w:rPr>
          <w:rStyle w:val="gcwxi2kcpjb"/>
          <w:rFonts w:ascii="Lucida Console" w:hAnsi="Lucida Console"/>
          <w:color w:val="000000" w:themeColor="text1"/>
        </w:rPr>
        <w:t>])==T){</w:t>
      </w:r>
    </w:p>
    <w:p w:rsidR="00343C20" w:rsidRPr="005A0B97" w:rsidRDefault="00343C20" w:rsidP="00343C20">
      <w:pPr>
        <w:pStyle w:val="HTMLPreformatted"/>
        <w:shd w:val="clear" w:color="auto" w:fill="FFFFFF"/>
        <w:wordWrap w:val="0"/>
        <w:spacing w:line="225" w:lineRule="atLeast"/>
        <w:rPr>
          <w:rStyle w:val="gcwxi2kcpjb"/>
          <w:rFonts w:ascii="Lucida Console" w:hAnsi="Lucida Console"/>
          <w:color w:val="000000" w:themeColor="text1"/>
        </w:rPr>
      </w:pPr>
      <w:r w:rsidRPr="005A0B97">
        <w:rPr>
          <w:rStyle w:val="gcwxi2kcpkb"/>
          <w:rFonts w:ascii="Lucida Console" w:hAnsi="Lucida Console"/>
          <w:color w:val="000000" w:themeColor="text1"/>
        </w:rPr>
        <w:t xml:space="preserve"> </w:t>
      </w:r>
      <w:r w:rsidRPr="005A0B97">
        <w:rPr>
          <w:rStyle w:val="gcwxi2kcpjb"/>
          <w:rFonts w:ascii="Lucida Console" w:hAnsi="Lucida Console"/>
          <w:color w:val="000000" w:themeColor="text1"/>
        </w:rPr>
        <w:t xml:space="preserve">        </w:t>
      </w:r>
      <w:proofErr w:type="spellStart"/>
      <w:r w:rsidRPr="005A0B97">
        <w:rPr>
          <w:rStyle w:val="gcwxi2kcpjb"/>
          <w:rFonts w:ascii="Lucida Console" w:hAnsi="Lucida Console"/>
          <w:color w:val="000000" w:themeColor="text1"/>
        </w:rPr>
        <w:t>char_</w:t>
      </w:r>
      <w:proofErr w:type="gramStart"/>
      <w:r w:rsidRPr="005A0B97">
        <w:rPr>
          <w:rStyle w:val="gcwxi2kcpjb"/>
          <w:rFonts w:ascii="Lucida Console" w:hAnsi="Lucida Console"/>
          <w:color w:val="000000" w:themeColor="text1"/>
        </w:rPr>
        <w:t>df$Company.industry.count</w:t>
      </w:r>
      <w:proofErr w:type="spellEnd"/>
      <w:proofErr w:type="gramEnd"/>
      <w:r w:rsidRPr="005A0B97">
        <w:rPr>
          <w:rStyle w:val="gcwxi2kcpjb"/>
          <w:rFonts w:ascii="Lucida Console" w:hAnsi="Lucida Console"/>
          <w:color w:val="000000" w:themeColor="text1"/>
        </w:rPr>
        <w:t>[</w:t>
      </w:r>
      <w:proofErr w:type="spellStart"/>
      <w:r w:rsidRPr="005A0B97">
        <w:rPr>
          <w:rStyle w:val="gcwxi2kcpjb"/>
          <w:rFonts w:ascii="Lucida Console" w:hAnsi="Lucida Console"/>
          <w:color w:val="000000" w:themeColor="text1"/>
        </w:rPr>
        <w:t>i</w:t>
      </w:r>
      <w:proofErr w:type="spellEnd"/>
      <w:r w:rsidRPr="005A0B97">
        <w:rPr>
          <w:rStyle w:val="gcwxi2kcpjb"/>
          <w:rFonts w:ascii="Lucida Console" w:hAnsi="Lucida Console"/>
          <w:color w:val="000000" w:themeColor="text1"/>
        </w:rPr>
        <w:t>]&lt;- NA}</w:t>
      </w:r>
    </w:p>
    <w:p w:rsidR="00343C20" w:rsidRPr="005A0B97" w:rsidRDefault="00343C20" w:rsidP="00343C20">
      <w:pPr>
        <w:pStyle w:val="HTMLPreformatted"/>
        <w:shd w:val="clear" w:color="auto" w:fill="FFFFFF"/>
        <w:wordWrap w:val="0"/>
        <w:spacing w:line="225" w:lineRule="atLeast"/>
        <w:rPr>
          <w:rStyle w:val="gcwxi2kcpjb"/>
          <w:rFonts w:ascii="Lucida Console" w:hAnsi="Lucida Console"/>
          <w:color w:val="000000" w:themeColor="text1"/>
        </w:rPr>
      </w:pPr>
      <w:r w:rsidRPr="005A0B97">
        <w:rPr>
          <w:rStyle w:val="gcwxi2kcpkb"/>
          <w:rFonts w:ascii="Lucida Console" w:hAnsi="Lucida Console"/>
          <w:color w:val="000000" w:themeColor="text1"/>
        </w:rPr>
        <w:t xml:space="preserve"> </w:t>
      </w:r>
      <w:r w:rsidRPr="005A0B97">
        <w:rPr>
          <w:rStyle w:val="gcwxi2kcpjb"/>
          <w:rFonts w:ascii="Lucida Console" w:hAnsi="Lucida Console"/>
          <w:color w:val="000000" w:themeColor="text1"/>
        </w:rPr>
        <w:t xml:space="preserve">    </w:t>
      </w:r>
      <w:proofErr w:type="gramStart"/>
      <w:r w:rsidRPr="005A0B97">
        <w:rPr>
          <w:rStyle w:val="gcwxi2kcpjb"/>
          <w:rFonts w:ascii="Lucida Console" w:hAnsi="Lucida Console"/>
          <w:color w:val="000000" w:themeColor="text1"/>
        </w:rPr>
        <w:t>else{</w:t>
      </w:r>
      <w:proofErr w:type="gramEnd"/>
    </w:p>
    <w:p w:rsidR="00343C20" w:rsidRPr="005A0B97" w:rsidRDefault="00343C20" w:rsidP="00343C20">
      <w:pPr>
        <w:pStyle w:val="HTMLPreformatted"/>
        <w:shd w:val="clear" w:color="auto" w:fill="FFFFFF"/>
        <w:wordWrap w:val="0"/>
        <w:spacing w:line="225" w:lineRule="atLeast"/>
        <w:rPr>
          <w:rStyle w:val="gcwxi2kcpjb"/>
          <w:rFonts w:ascii="Lucida Console" w:hAnsi="Lucida Console"/>
          <w:color w:val="000000" w:themeColor="text1"/>
        </w:rPr>
      </w:pPr>
      <w:r w:rsidRPr="005A0B97">
        <w:rPr>
          <w:rStyle w:val="gcwxi2kcpkb"/>
          <w:rFonts w:ascii="Lucida Console" w:hAnsi="Lucida Console"/>
          <w:color w:val="000000" w:themeColor="text1"/>
        </w:rPr>
        <w:t xml:space="preserve"> </w:t>
      </w:r>
      <w:r w:rsidRPr="005A0B97">
        <w:rPr>
          <w:rStyle w:val="gcwxi2kcpjb"/>
          <w:rFonts w:ascii="Lucida Console" w:hAnsi="Lucida Console"/>
          <w:color w:val="000000" w:themeColor="text1"/>
        </w:rPr>
        <w:t xml:space="preserve">        </w:t>
      </w:r>
      <w:proofErr w:type="spellStart"/>
      <w:r w:rsidRPr="005A0B97">
        <w:rPr>
          <w:rStyle w:val="gcwxi2kcpjb"/>
          <w:rFonts w:ascii="Lucida Console" w:hAnsi="Lucida Console"/>
          <w:color w:val="000000" w:themeColor="text1"/>
        </w:rPr>
        <w:t>lst</w:t>
      </w:r>
      <w:proofErr w:type="spellEnd"/>
      <w:r w:rsidRPr="005A0B97">
        <w:rPr>
          <w:rStyle w:val="gcwxi2kcpjb"/>
          <w:rFonts w:ascii="Lucida Console" w:hAnsi="Lucida Console"/>
          <w:color w:val="000000" w:themeColor="text1"/>
        </w:rPr>
        <w:t>&lt;-</w:t>
      </w:r>
      <w:proofErr w:type="spellStart"/>
      <w:r w:rsidRPr="005A0B97">
        <w:rPr>
          <w:rStyle w:val="gcwxi2kcpjb"/>
          <w:rFonts w:ascii="Lucida Console" w:hAnsi="Lucida Console"/>
          <w:color w:val="000000" w:themeColor="text1"/>
        </w:rPr>
        <w:t>strsplit</w:t>
      </w:r>
      <w:proofErr w:type="spellEnd"/>
      <w:r w:rsidRPr="005A0B97">
        <w:rPr>
          <w:rStyle w:val="gcwxi2kcpjb"/>
          <w:rFonts w:ascii="Lucida Console" w:hAnsi="Lucida Console"/>
          <w:color w:val="000000" w:themeColor="text1"/>
        </w:rPr>
        <w:t>(</w:t>
      </w:r>
      <w:proofErr w:type="spellStart"/>
      <w:r w:rsidRPr="005A0B97">
        <w:rPr>
          <w:rStyle w:val="gcwxi2kcpjb"/>
          <w:rFonts w:ascii="Lucida Console" w:hAnsi="Lucida Console"/>
          <w:color w:val="000000" w:themeColor="text1"/>
        </w:rPr>
        <w:t>char_</w:t>
      </w:r>
      <w:proofErr w:type="gramStart"/>
      <w:r w:rsidRPr="005A0B97">
        <w:rPr>
          <w:rStyle w:val="gcwxi2kcpjb"/>
          <w:rFonts w:ascii="Lucida Console" w:hAnsi="Lucida Console"/>
          <w:color w:val="000000" w:themeColor="text1"/>
        </w:rPr>
        <w:t>df$Industry.of.company</w:t>
      </w:r>
      <w:proofErr w:type="spellEnd"/>
      <w:proofErr w:type="gramEnd"/>
      <w:r w:rsidRPr="005A0B97">
        <w:rPr>
          <w:rStyle w:val="gcwxi2kcpjb"/>
          <w:rFonts w:ascii="Lucida Console" w:hAnsi="Lucida Console"/>
          <w:color w:val="000000" w:themeColor="text1"/>
        </w:rPr>
        <w:t>[</w:t>
      </w:r>
      <w:proofErr w:type="spellStart"/>
      <w:r w:rsidRPr="005A0B97">
        <w:rPr>
          <w:rStyle w:val="gcwxi2kcpjb"/>
          <w:rFonts w:ascii="Lucida Console" w:hAnsi="Lucida Console"/>
          <w:color w:val="000000" w:themeColor="text1"/>
        </w:rPr>
        <w:t>i</w:t>
      </w:r>
      <w:proofErr w:type="spellEnd"/>
      <w:r w:rsidRPr="005A0B97">
        <w:rPr>
          <w:rStyle w:val="gcwxi2kcpjb"/>
          <w:rFonts w:ascii="Lucida Console" w:hAnsi="Lucida Console"/>
          <w:color w:val="000000" w:themeColor="text1"/>
        </w:rPr>
        <w:t>], "|", fixed=T)</w:t>
      </w:r>
    </w:p>
    <w:p w:rsidR="00343C20" w:rsidRPr="005A0B97" w:rsidRDefault="00343C20" w:rsidP="00343C20">
      <w:pPr>
        <w:pStyle w:val="HTMLPreformatted"/>
        <w:shd w:val="clear" w:color="auto" w:fill="FFFFFF"/>
        <w:wordWrap w:val="0"/>
        <w:spacing w:line="225" w:lineRule="atLeast"/>
        <w:rPr>
          <w:rStyle w:val="gcwxi2kcpjb"/>
          <w:rFonts w:ascii="Lucida Console" w:hAnsi="Lucida Console"/>
          <w:color w:val="000000" w:themeColor="text1"/>
        </w:rPr>
      </w:pPr>
      <w:r w:rsidRPr="005A0B97">
        <w:rPr>
          <w:rStyle w:val="gcwxi2kcpjb"/>
          <w:rFonts w:ascii="Lucida Console" w:hAnsi="Lucida Console"/>
          <w:color w:val="000000" w:themeColor="text1"/>
        </w:rPr>
        <w:t xml:space="preserve">         </w:t>
      </w:r>
      <w:proofErr w:type="spellStart"/>
      <w:r w:rsidRPr="005A0B97">
        <w:rPr>
          <w:rStyle w:val="gcwxi2kcpjb"/>
          <w:rFonts w:ascii="Lucida Console" w:hAnsi="Lucida Console"/>
          <w:color w:val="000000" w:themeColor="text1"/>
        </w:rPr>
        <w:t>clength</w:t>
      </w:r>
      <w:proofErr w:type="spellEnd"/>
      <w:r w:rsidRPr="005A0B97">
        <w:rPr>
          <w:rStyle w:val="gcwxi2kcpjb"/>
          <w:rFonts w:ascii="Lucida Console" w:hAnsi="Lucida Console"/>
          <w:color w:val="000000" w:themeColor="text1"/>
        </w:rPr>
        <w:t>&lt;-</w:t>
      </w:r>
      <w:r w:rsidRPr="005A0B97">
        <w:rPr>
          <w:color w:val="000000" w:themeColor="text1"/>
        </w:rPr>
        <w:t>length(</w:t>
      </w:r>
      <w:proofErr w:type="spellStart"/>
      <w:proofErr w:type="gramStart"/>
      <w:r w:rsidRPr="005A0B97">
        <w:rPr>
          <w:color w:val="000000" w:themeColor="text1"/>
        </w:rPr>
        <w:t>lst</w:t>
      </w:r>
      <w:proofErr w:type="spellEnd"/>
      <w:r w:rsidRPr="005A0B97">
        <w:rPr>
          <w:color w:val="000000" w:themeColor="text1"/>
        </w:rPr>
        <w:t>[</w:t>
      </w:r>
      <w:proofErr w:type="gramEnd"/>
      <w:r w:rsidRPr="005A0B97">
        <w:rPr>
          <w:color w:val="000000" w:themeColor="text1"/>
        </w:rPr>
        <w:t>[1]])</w:t>
      </w:r>
    </w:p>
    <w:p w:rsidR="00343C20" w:rsidRPr="005A0B97" w:rsidRDefault="00343C20" w:rsidP="00343C20">
      <w:pPr>
        <w:pStyle w:val="HTMLPreformatted"/>
        <w:shd w:val="clear" w:color="auto" w:fill="FFFFFF"/>
        <w:wordWrap w:val="0"/>
        <w:spacing w:line="225" w:lineRule="atLeast"/>
        <w:rPr>
          <w:rStyle w:val="gcwxi2kcpjb"/>
          <w:rFonts w:ascii="Lucida Console" w:hAnsi="Lucida Console"/>
          <w:color w:val="000000" w:themeColor="text1"/>
        </w:rPr>
      </w:pPr>
      <w:r w:rsidRPr="005A0B97">
        <w:rPr>
          <w:rStyle w:val="gcwxi2kcpjb"/>
          <w:rFonts w:ascii="Lucida Console" w:hAnsi="Lucida Console"/>
          <w:color w:val="000000" w:themeColor="text1"/>
        </w:rPr>
        <w:t xml:space="preserve">         </w:t>
      </w:r>
      <w:proofErr w:type="gramStart"/>
      <w:r w:rsidRPr="005A0B97">
        <w:rPr>
          <w:rStyle w:val="gcwxi2kcpjb"/>
          <w:rFonts w:ascii="Lucida Console" w:hAnsi="Lucida Console"/>
          <w:color w:val="000000" w:themeColor="text1"/>
        </w:rPr>
        <w:t>if(</w:t>
      </w:r>
      <w:proofErr w:type="spellStart"/>
      <w:proofErr w:type="gramEnd"/>
      <w:r w:rsidRPr="005A0B97">
        <w:rPr>
          <w:rStyle w:val="gcwxi2kcpjb"/>
          <w:rFonts w:ascii="Lucida Console" w:hAnsi="Lucida Console"/>
          <w:color w:val="000000" w:themeColor="text1"/>
        </w:rPr>
        <w:t>clength</w:t>
      </w:r>
      <w:proofErr w:type="spellEnd"/>
      <w:r w:rsidRPr="005A0B97">
        <w:rPr>
          <w:color w:val="000000" w:themeColor="text1"/>
        </w:rPr>
        <w:t xml:space="preserve"> ==1){</w:t>
      </w:r>
    </w:p>
    <w:p w:rsidR="00343C20" w:rsidRPr="005A0B97" w:rsidRDefault="00343C20" w:rsidP="00343C20">
      <w:pPr>
        <w:pStyle w:val="HTMLPreformatted"/>
        <w:shd w:val="clear" w:color="auto" w:fill="FFFFFF"/>
        <w:wordWrap w:val="0"/>
        <w:spacing w:line="225" w:lineRule="atLeast"/>
        <w:rPr>
          <w:rStyle w:val="gcwxi2kcpjb"/>
          <w:rFonts w:ascii="Lucida Console" w:hAnsi="Lucida Console"/>
          <w:color w:val="000000" w:themeColor="text1"/>
        </w:rPr>
      </w:pPr>
      <w:r w:rsidRPr="005A0B97">
        <w:rPr>
          <w:rStyle w:val="gcwxi2kcpkb"/>
          <w:rFonts w:ascii="Lucida Console" w:hAnsi="Lucida Console"/>
          <w:color w:val="000000" w:themeColor="text1"/>
        </w:rPr>
        <w:t xml:space="preserve"> </w:t>
      </w:r>
      <w:r w:rsidRPr="005A0B97">
        <w:rPr>
          <w:rStyle w:val="gcwxi2kcpjb"/>
          <w:rFonts w:ascii="Lucida Console" w:hAnsi="Lucida Console"/>
          <w:color w:val="000000" w:themeColor="text1"/>
        </w:rPr>
        <w:t xml:space="preserve">        </w:t>
      </w:r>
      <w:proofErr w:type="spellStart"/>
      <w:r w:rsidRPr="005A0B97">
        <w:rPr>
          <w:rStyle w:val="gcwxi2kcpjb"/>
          <w:rFonts w:ascii="Lucida Console" w:hAnsi="Lucida Console"/>
          <w:color w:val="000000" w:themeColor="text1"/>
        </w:rPr>
        <w:t>char_</w:t>
      </w:r>
      <w:proofErr w:type="gramStart"/>
      <w:r w:rsidRPr="005A0B97">
        <w:rPr>
          <w:rStyle w:val="gcwxi2kcpjb"/>
          <w:rFonts w:ascii="Lucida Console" w:hAnsi="Lucida Console"/>
          <w:color w:val="000000" w:themeColor="text1"/>
        </w:rPr>
        <w:t>df$Company.industry.count</w:t>
      </w:r>
      <w:proofErr w:type="spellEnd"/>
      <w:proofErr w:type="gramEnd"/>
      <w:r w:rsidRPr="005A0B97">
        <w:rPr>
          <w:rStyle w:val="gcwxi2kcpjb"/>
          <w:rFonts w:ascii="Lucida Console" w:hAnsi="Lucida Console"/>
          <w:color w:val="000000" w:themeColor="text1"/>
        </w:rPr>
        <w:t>[</w:t>
      </w:r>
      <w:proofErr w:type="spellStart"/>
      <w:r w:rsidRPr="005A0B97">
        <w:rPr>
          <w:rStyle w:val="gcwxi2kcpjb"/>
          <w:rFonts w:ascii="Lucida Console" w:hAnsi="Lucida Console"/>
          <w:color w:val="000000" w:themeColor="text1"/>
        </w:rPr>
        <w:t>i</w:t>
      </w:r>
      <w:proofErr w:type="spellEnd"/>
      <w:r w:rsidRPr="005A0B97">
        <w:rPr>
          <w:rStyle w:val="gcwxi2kcpjb"/>
          <w:rFonts w:ascii="Lucida Console" w:hAnsi="Lucida Console"/>
          <w:color w:val="000000" w:themeColor="text1"/>
        </w:rPr>
        <w:t>]&lt;-‘single’}</w:t>
      </w:r>
    </w:p>
    <w:p w:rsidR="00343C20" w:rsidRPr="005A0B97" w:rsidRDefault="00343C20" w:rsidP="00343C20">
      <w:pPr>
        <w:pStyle w:val="HTMLPreformatted"/>
        <w:shd w:val="clear" w:color="auto" w:fill="FFFFFF"/>
        <w:wordWrap w:val="0"/>
        <w:spacing w:line="225" w:lineRule="atLeast"/>
        <w:rPr>
          <w:color w:val="000000" w:themeColor="text1"/>
        </w:rPr>
      </w:pPr>
      <w:r w:rsidRPr="005A0B97">
        <w:rPr>
          <w:rStyle w:val="gcwxi2kcpjb"/>
          <w:rFonts w:ascii="Lucida Console" w:hAnsi="Lucida Console"/>
          <w:color w:val="000000" w:themeColor="text1"/>
        </w:rPr>
        <w:t xml:space="preserve">           </w:t>
      </w:r>
      <w:proofErr w:type="gramStart"/>
      <w:r w:rsidRPr="005A0B97">
        <w:rPr>
          <w:rStyle w:val="gcwxi2kcpjb"/>
          <w:rFonts w:ascii="Lucida Console" w:hAnsi="Lucida Console"/>
          <w:color w:val="000000" w:themeColor="text1"/>
        </w:rPr>
        <w:t>if(</w:t>
      </w:r>
      <w:proofErr w:type="spellStart"/>
      <w:proofErr w:type="gramEnd"/>
      <w:r w:rsidRPr="005A0B97">
        <w:rPr>
          <w:rStyle w:val="gcwxi2kcpjb"/>
          <w:rFonts w:ascii="Lucida Console" w:hAnsi="Lucida Console"/>
          <w:color w:val="000000" w:themeColor="text1"/>
        </w:rPr>
        <w:t>clength</w:t>
      </w:r>
      <w:proofErr w:type="spellEnd"/>
      <w:r w:rsidRPr="005A0B97">
        <w:rPr>
          <w:color w:val="000000" w:themeColor="text1"/>
        </w:rPr>
        <w:t xml:space="preserve"> 1 &amp; </w:t>
      </w:r>
      <w:proofErr w:type="spellStart"/>
      <w:r w:rsidRPr="005A0B97">
        <w:rPr>
          <w:rStyle w:val="gcwxi2kcpjb"/>
          <w:rFonts w:ascii="Lucida Console" w:hAnsi="Lucida Console"/>
          <w:color w:val="000000" w:themeColor="text1"/>
        </w:rPr>
        <w:t>clength</w:t>
      </w:r>
      <w:proofErr w:type="spellEnd"/>
      <w:r w:rsidRPr="005A0B97">
        <w:rPr>
          <w:color w:val="000000" w:themeColor="text1"/>
        </w:rPr>
        <w:t xml:space="preserve"> &lt; 3)){</w:t>
      </w:r>
    </w:p>
    <w:p w:rsidR="00343C20" w:rsidRPr="005A0B97" w:rsidRDefault="00343C20" w:rsidP="00343C20">
      <w:pPr>
        <w:pStyle w:val="HTMLPreformatted"/>
        <w:shd w:val="clear" w:color="auto" w:fill="FFFFFF"/>
        <w:wordWrap w:val="0"/>
        <w:spacing w:line="225" w:lineRule="atLeast"/>
        <w:rPr>
          <w:color w:val="000000" w:themeColor="text1"/>
        </w:rPr>
      </w:pPr>
      <w:r w:rsidRPr="005A0B97">
        <w:rPr>
          <w:color w:val="000000" w:themeColor="text1"/>
        </w:rPr>
        <w:t xml:space="preserve">          </w:t>
      </w:r>
      <w:proofErr w:type="spellStart"/>
      <w:r w:rsidRPr="005A0B97">
        <w:rPr>
          <w:rStyle w:val="gcwxi2kcpjb"/>
          <w:rFonts w:ascii="Lucida Console" w:hAnsi="Lucida Console"/>
          <w:color w:val="000000" w:themeColor="text1"/>
        </w:rPr>
        <w:t>char_</w:t>
      </w:r>
      <w:proofErr w:type="gramStart"/>
      <w:r w:rsidRPr="005A0B97">
        <w:rPr>
          <w:rStyle w:val="gcwxi2kcpjb"/>
          <w:rFonts w:ascii="Lucida Console" w:hAnsi="Lucida Console"/>
          <w:color w:val="000000" w:themeColor="text1"/>
        </w:rPr>
        <w:t>df$Company.industry.count</w:t>
      </w:r>
      <w:proofErr w:type="spellEnd"/>
      <w:proofErr w:type="gramEnd"/>
      <w:r w:rsidRPr="005A0B97">
        <w:rPr>
          <w:rStyle w:val="gcwxi2kcpjb"/>
          <w:rFonts w:ascii="Lucida Console" w:hAnsi="Lucida Console"/>
          <w:color w:val="000000" w:themeColor="text1"/>
        </w:rPr>
        <w:t>[</w:t>
      </w:r>
      <w:proofErr w:type="spellStart"/>
      <w:r w:rsidRPr="005A0B97">
        <w:rPr>
          <w:rStyle w:val="gcwxi2kcpjb"/>
          <w:rFonts w:ascii="Lucida Console" w:hAnsi="Lucida Console"/>
          <w:color w:val="000000" w:themeColor="text1"/>
        </w:rPr>
        <w:t>i</w:t>
      </w:r>
      <w:proofErr w:type="spellEnd"/>
      <w:r w:rsidRPr="005A0B97">
        <w:rPr>
          <w:rStyle w:val="gcwxi2kcpjb"/>
          <w:rFonts w:ascii="Lucida Console" w:hAnsi="Lucida Console"/>
          <w:color w:val="000000" w:themeColor="text1"/>
        </w:rPr>
        <w:t>]&lt;-‘few’}</w:t>
      </w:r>
      <w:r w:rsidRPr="005A0B97">
        <w:rPr>
          <w:rStyle w:val="gcwxi2kcpjb"/>
          <w:rFonts w:ascii="Lucida Console" w:hAnsi="Lucida Console"/>
          <w:color w:val="000000" w:themeColor="text1"/>
        </w:rPr>
        <w:br/>
        <w:t xml:space="preserve">           if(</w:t>
      </w:r>
      <w:proofErr w:type="spellStart"/>
      <w:r w:rsidRPr="005A0B97">
        <w:rPr>
          <w:rStyle w:val="gcwxi2kcpjb"/>
          <w:rFonts w:ascii="Lucida Console" w:hAnsi="Lucida Console"/>
          <w:color w:val="000000" w:themeColor="text1"/>
        </w:rPr>
        <w:t>clength</w:t>
      </w:r>
      <w:proofErr w:type="spellEnd"/>
      <w:r w:rsidRPr="005A0B97">
        <w:rPr>
          <w:color w:val="000000" w:themeColor="text1"/>
        </w:rPr>
        <w:t xml:space="preserve">  3){</w:t>
      </w:r>
    </w:p>
    <w:p w:rsidR="00343C20" w:rsidRPr="005A0B97" w:rsidRDefault="00343C20" w:rsidP="00343C20">
      <w:pPr>
        <w:pStyle w:val="HTMLPreformatted"/>
        <w:shd w:val="clear" w:color="auto" w:fill="FFFFFF"/>
        <w:wordWrap w:val="0"/>
        <w:spacing w:line="225" w:lineRule="atLeast"/>
        <w:rPr>
          <w:rStyle w:val="gcwxi2kcpjb"/>
          <w:rFonts w:ascii="Lucida Console" w:hAnsi="Lucida Console"/>
          <w:color w:val="000000" w:themeColor="text1"/>
        </w:rPr>
      </w:pPr>
      <w:r w:rsidRPr="005A0B97">
        <w:rPr>
          <w:color w:val="000000" w:themeColor="text1"/>
        </w:rPr>
        <w:t xml:space="preserve">          </w:t>
      </w:r>
      <w:proofErr w:type="spellStart"/>
      <w:r w:rsidRPr="005A0B97">
        <w:rPr>
          <w:rStyle w:val="gcwxi2kcpjb"/>
          <w:rFonts w:ascii="Lucida Console" w:hAnsi="Lucida Console"/>
          <w:color w:val="000000" w:themeColor="text1"/>
        </w:rPr>
        <w:t>char_</w:t>
      </w:r>
      <w:proofErr w:type="gramStart"/>
      <w:r w:rsidRPr="005A0B97">
        <w:rPr>
          <w:rStyle w:val="gcwxi2kcpjb"/>
          <w:rFonts w:ascii="Lucida Console" w:hAnsi="Lucida Console"/>
          <w:color w:val="000000" w:themeColor="text1"/>
        </w:rPr>
        <w:t>df$Company.industry.count</w:t>
      </w:r>
      <w:proofErr w:type="spellEnd"/>
      <w:proofErr w:type="gramEnd"/>
      <w:r w:rsidRPr="005A0B97">
        <w:rPr>
          <w:rStyle w:val="gcwxi2kcpjb"/>
          <w:rFonts w:ascii="Lucida Console" w:hAnsi="Lucida Console"/>
          <w:color w:val="000000" w:themeColor="text1"/>
        </w:rPr>
        <w:t>[</w:t>
      </w:r>
      <w:proofErr w:type="spellStart"/>
      <w:r w:rsidRPr="005A0B97">
        <w:rPr>
          <w:rStyle w:val="gcwxi2kcpjb"/>
          <w:rFonts w:ascii="Lucida Console" w:hAnsi="Lucida Console"/>
          <w:color w:val="000000" w:themeColor="text1"/>
        </w:rPr>
        <w:t>i</w:t>
      </w:r>
      <w:proofErr w:type="spellEnd"/>
      <w:r w:rsidRPr="005A0B97">
        <w:rPr>
          <w:rStyle w:val="gcwxi2kcpjb"/>
          <w:rFonts w:ascii="Lucida Console" w:hAnsi="Lucida Console"/>
          <w:color w:val="000000" w:themeColor="text1"/>
        </w:rPr>
        <w:t>]&lt;-‘Many’ }</w:t>
      </w:r>
      <w:r w:rsidRPr="005A0B97">
        <w:rPr>
          <w:rStyle w:val="gcwxi2kcpjb"/>
          <w:rFonts w:ascii="Lucida Console" w:hAnsi="Lucida Console"/>
          <w:color w:val="000000" w:themeColor="text1"/>
        </w:rPr>
        <w:br/>
      </w:r>
    </w:p>
    <w:p w:rsidR="00343C20" w:rsidRPr="005A0B97" w:rsidRDefault="00343C20" w:rsidP="00343C20">
      <w:pPr>
        <w:pStyle w:val="HTMLPreformatted"/>
        <w:shd w:val="clear" w:color="auto" w:fill="FFFFFF"/>
        <w:wordWrap w:val="0"/>
        <w:spacing w:line="225" w:lineRule="atLeast"/>
        <w:rPr>
          <w:rStyle w:val="gcwxi2kcpjb"/>
          <w:rFonts w:ascii="Lucida Console" w:hAnsi="Lucida Console"/>
          <w:color w:val="000000" w:themeColor="text1"/>
        </w:rPr>
      </w:pPr>
    </w:p>
    <w:p w:rsidR="00343C20" w:rsidRPr="005A0B97" w:rsidRDefault="00343C20" w:rsidP="00343C20">
      <w:pPr>
        <w:pStyle w:val="HTMLPreformatted"/>
        <w:shd w:val="clear" w:color="auto" w:fill="FFFFFF"/>
        <w:wordWrap w:val="0"/>
        <w:spacing w:line="225" w:lineRule="atLeast"/>
        <w:rPr>
          <w:ins w:id="16" w:author="Lakshmi Venkateswaran" w:date="2016-10-11T20:59:00Z"/>
          <w:rStyle w:val="gcwxi2kcpjb"/>
          <w:rFonts w:ascii="Lucida Console" w:hAnsi="Lucida Console"/>
          <w:color w:val="000000" w:themeColor="text1"/>
        </w:rPr>
      </w:pPr>
    </w:p>
    <w:p w:rsidR="00343C20" w:rsidRPr="005A0B97" w:rsidRDefault="00343C20" w:rsidP="00343C20">
      <w:pPr>
        <w:pStyle w:val="HTMLPreformatted"/>
        <w:shd w:val="clear" w:color="auto" w:fill="FFFFFF"/>
        <w:wordWrap w:val="0"/>
        <w:spacing w:line="225" w:lineRule="atLeast"/>
        <w:rPr>
          <w:rStyle w:val="gcwxi2kcpjb"/>
          <w:rFonts w:ascii="Lucida Console" w:hAnsi="Lucida Console"/>
          <w:color w:val="000000" w:themeColor="text1"/>
        </w:rPr>
      </w:pPr>
      <w:r w:rsidRPr="005A0B97">
        <w:rPr>
          <w:rStyle w:val="gcwxi2kcpjb"/>
          <w:rFonts w:ascii="Lucida Console" w:hAnsi="Lucida Console"/>
          <w:color w:val="000000" w:themeColor="text1"/>
        </w:rPr>
        <w:t xml:space="preserve"> } }</w:t>
      </w:r>
    </w:p>
    <w:p w:rsidR="00343C20" w:rsidRPr="005A0B97" w:rsidRDefault="00343C20" w:rsidP="00343C20">
      <w:pPr>
        <w:pStyle w:val="HTMLPreformatted"/>
        <w:shd w:val="clear" w:color="auto" w:fill="FFFFFF"/>
        <w:wordWrap w:val="0"/>
        <w:spacing w:line="225" w:lineRule="atLeast"/>
        <w:rPr>
          <w:rStyle w:val="gcwxi2kcpjb"/>
          <w:rFonts w:ascii="Lucida Console" w:hAnsi="Lucida Console"/>
          <w:color w:val="000000" w:themeColor="text1"/>
        </w:rPr>
      </w:pPr>
      <w:proofErr w:type="spellStart"/>
      <w:r w:rsidRPr="005A0B97">
        <w:rPr>
          <w:rStyle w:val="gcwxi2kcpjb"/>
          <w:rFonts w:ascii="Lucida Console" w:hAnsi="Lucida Console"/>
          <w:color w:val="000000" w:themeColor="text1"/>
        </w:rPr>
        <w:t>char_</w:t>
      </w:r>
      <w:proofErr w:type="gramStart"/>
      <w:r w:rsidRPr="005A0B97">
        <w:rPr>
          <w:rStyle w:val="gcwxi2kcpjb"/>
          <w:rFonts w:ascii="Lucida Console" w:hAnsi="Lucida Console"/>
          <w:color w:val="000000" w:themeColor="text1"/>
        </w:rPr>
        <w:t>df$Company.industry.count</w:t>
      </w:r>
      <w:proofErr w:type="spellEnd"/>
      <w:proofErr w:type="gramEnd"/>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r w:rsidRPr="005A0B97">
        <w:rPr>
          <w:rFonts w:ascii="Lucida Console" w:hAnsi="Lucida Console"/>
          <w:color w:val="000000" w:themeColor="text1"/>
        </w:rPr>
        <w:t xml:space="preserve">  [1] NA       "472"    "472"    "few"    "472"    "few"   </w:t>
      </w: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r w:rsidRPr="005A0B97">
        <w:rPr>
          <w:rFonts w:ascii="Lucida Console" w:hAnsi="Lucida Console"/>
          <w:color w:val="000000" w:themeColor="text1"/>
        </w:rPr>
        <w:t xml:space="preserve">  [7] "single" "few"    "472"    "472"    "few"    NA      </w:t>
      </w: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r w:rsidRPr="005A0B97">
        <w:rPr>
          <w:rFonts w:ascii="Lucida Console" w:hAnsi="Lucida Console"/>
          <w:color w:val="000000" w:themeColor="text1"/>
        </w:rPr>
        <w:t xml:space="preserve"> [13] "472"    "few"    "472"    "few"    "single" "single"</w:t>
      </w: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r w:rsidRPr="005A0B97">
        <w:rPr>
          <w:rFonts w:ascii="Lucida Console" w:hAnsi="Lucida Console"/>
          <w:color w:val="000000" w:themeColor="text1"/>
        </w:rPr>
        <w:t xml:space="preserve"> [19] NA       "472"    "single" NA       "single" NA      </w:t>
      </w: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r w:rsidRPr="005A0B97">
        <w:rPr>
          <w:rFonts w:ascii="Lucida Console" w:hAnsi="Lucida Console"/>
          <w:color w:val="000000" w:themeColor="text1"/>
        </w:rPr>
        <w:t xml:space="preserve"> [25] "few"    "single" "few"    NA       "single" "single"</w:t>
      </w: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r w:rsidRPr="005A0B97">
        <w:rPr>
          <w:rFonts w:ascii="Lucida Console" w:hAnsi="Lucida Console"/>
          <w:color w:val="000000" w:themeColor="text1"/>
        </w:rPr>
        <w:t xml:space="preserve"> [31] "472"    "single" "single" "single" NA       "few"   </w:t>
      </w: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r w:rsidRPr="005A0B97">
        <w:rPr>
          <w:rFonts w:ascii="Lucida Console" w:hAnsi="Lucida Console"/>
          <w:color w:val="000000" w:themeColor="text1"/>
        </w:rPr>
        <w:t xml:space="preserve"> [37] "472"    "472"    "472"    "Many"   "472"    "few"   </w:t>
      </w: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r w:rsidRPr="005A0B97">
        <w:rPr>
          <w:rFonts w:ascii="Lucida Console" w:hAnsi="Lucida Console"/>
          <w:color w:val="000000" w:themeColor="text1"/>
        </w:rPr>
        <w:t xml:space="preserve"> [43] NA       </w:t>
      </w:r>
      <w:proofErr w:type="spellStart"/>
      <w:r w:rsidRPr="005A0B97">
        <w:rPr>
          <w:rFonts w:ascii="Lucida Console" w:hAnsi="Lucida Console"/>
          <w:color w:val="000000" w:themeColor="text1"/>
        </w:rPr>
        <w:t>NA</w:t>
      </w:r>
      <w:proofErr w:type="spellEnd"/>
      <w:r w:rsidRPr="005A0B97">
        <w:rPr>
          <w:rFonts w:ascii="Lucida Console" w:hAnsi="Lucida Console"/>
          <w:color w:val="000000" w:themeColor="text1"/>
        </w:rPr>
        <w:t xml:space="preserve">       </w:t>
      </w:r>
      <w:proofErr w:type="spellStart"/>
      <w:r w:rsidRPr="005A0B97">
        <w:rPr>
          <w:rFonts w:ascii="Lucida Console" w:hAnsi="Lucida Console"/>
          <w:color w:val="000000" w:themeColor="text1"/>
        </w:rPr>
        <w:t>NA</w:t>
      </w:r>
      <w:proofErr w:type="spellEnd"/>
      <w:r w:rsidRPr="005A0B97">
        <w:rPr>
          <w:rFonts w:ascii="Lucida Console" w:hAnsi="Lucida Console"/>
          <w:color w:val="000000" w:themeColor="text1"/>
        </w:rPr>
        <w:t xml:space="preserve">       </w:t>
      </w:r>
      <w:proofErr w:type="spellStart"/>
      <w:r w:rsidRPr="005A0B97">
        <w:rPr>
          <w:rFonts w:ascii="Lucida Console" w:hAnsi="Lucida Console"/>
          <w:color w:val="000000" w:themeColor="text1"/>
        </w:rPr>
        <w:t>NA</w:t>
      </w:r>
      <w:proofErr w:type="spellEnd"/>
      <w:r w:rsidRPr="005A0B97">
        <w:rPr>
          <w:rFonts w:ascii="Lucida Console" w:hAnsi="Lucida Console"/>
          <w:color w:val="000000" w:themeColor="text1"/>
        </w:rPr>
        <w:t xml:space="preserve">       "few"    NA      </w:t>
      </w: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r w:rsidRPr="005A0B97">
        <w:rPr>
          <w:rFonts w:ascii="Lucida Console" w:hAnsi="Lucida Console"/>
          <w:color w:val="000000" w:themeColor="text1"/>
        </w:rPr>
        <w:t xml:space="preserve"> [49] "single" NA       "few"    "472"    "single" NA      </w:t>
      </w: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r w:rsidRPr="005A0B97">
        <w:rPr>
          <w:rFonts w:ascii="Lucida Console" w:hAnsi="Lucida Console"/>
          <w:color w:val="000000" w:themeColor="text1"/>
        </w:rPr>
        <w:t xml:space="preserve"> [55] NA       "single" "472"    "Many"   NA       "few"   </w:t>
      </w: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r w:rsidRPr="005A0B97">
        <w:rPr>
          <w:rFonts w:ascii="Lucida Console" w:hAnsi="Lucida Console"/>
          <w:color w:val="000000" w:themeColor="text1"/>
        </w:rPr>
        <w:t xml:space="preserve"> [61] "single" "few"    "few"    "472"    NA       </w:t>
      </w:r>
      <w:proofErr w:type="spellStart"/>
      <w:r w:rsidRPr="005A0B97">
        <w:rPr>
          <w:rFonts w:ascii="Lucida Console" w:hAnsi="Lucida Console"/>
          <w:color w:val="000000" w:themeColor="text1"/>
        </w:rPr>
        <w:t>NA</w:t>
      </w:r>
      <w:proofErr w:type="spellEnd"/>
      <w:r w:rsidRPr="005A0B97">
        <w:rPr>
          <w:rFonts w:ascii="Lucida Console" w:hAnsi="Lucida Console"/>
          <w:color w:val="000000" w:themeColor="text1"/>
        </w:rPr>
        <w:t xml:space="preserve">      </w:t>
      </w: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r w:rsidRPr="005A0B97">
        <w:rPr>
          <w:rFonts w:ascii="Lucida Console" w:hAnsi="Lucida Console"/>
          <w:color w:val="000000" w:themeColor="text1"/>
        </w:rPr>
        <w:t xml:space="preserve"> [67] "Many"   "472"    "472"    "single" "472"    "472"   </w:t>
      </w: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r w:rsidRPr="005A0B97">
        <w:rPr>
          <w:rFonts w:ascii="Lucida Console" w:hAnsi="Lucida Console"/>
          <w:color w:val="000000" w:themeColor="text1"/>
        </w:rPr>
        <w:t xml:space="preserve"> [73] "few"    "single" "few"    "472"    "few"    "Many"  </w:t>
      </w: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r w:rsidRPr="005A0B97">
        <w:rPr>
          <w:rFonts w:ascii="Lucida Console" w:hAnsi="Lucida Console"/>
          <w:color w:val="000000" w:themeColor="text1"/>
        </w:rPr>
        <w:t xml:space="preserve"> [79] "few"    "single" "few"    "single" "few"    "472"   </w:t>
      </w: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r w:rsidRPr="005A0B97">
        <w:rPr>
          <w:rFonts w:ascii="Lucida Console" w:hAnsi="Lucida Console"/>
          <w:color w:val="000000" w:themeColor="text1"/>
        </w:rPr>
        <w:t xml:space="preserve"> [85] "few"    "Many"   "Many"   "Many"   "single" "472"   </w:t>
      </w: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r w:rsidRPr="005A0B97">
        <w:rPr>
          <w:rFonts w:ascii="Lucida Console" w:hAnsi="Lucida Console"/>
          <w:color w:val="000000" w:themeColor="text1"/>
        </w:rPr>
        <w:t xml:space="preserve"> [91] "single" "single" "few"    "single" "single" "single"</w:t>
      </w: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r w:rsidRPr="005A0B97">
        <w:rPr>
          <w:rFonts w:ascii="Lucida Console" w:hAnsi="Lucida Console"/>
          <w:color w:val="000000" w:themeColor="text1"/>
        </w:rPr>
        <w:t xml:space="preserve"> [97] NA       "single" NA       "single" NA       "single"</w:t>
      </w: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r w:rsidRPr="005A0B97">
        <w:rPr>
          <w:rFonts w:ascii="Lucida Console" w:hAnsi="Lucida Console"/>
          <w:color w:val="000000" w:themeColor="text1"/>
        </w:rPr>
        <w:t xml:space="preserve">[103] "single" "single" "few"    "Many"   "472"    "472"   </w:t>
      </w: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r w:rsidRPr="005A0B97">
        <w:rPr>
          <w:rFonts w:ascii="Lucida Console" w:hAnsi="Lucida Console"/>
          <w:color w:val="000000" w:themeColor="text1"/>
        </w:rPr>
        <w:lastRenderedPageBreak/>
        <w:t xml:space="preserve">[109] "single" "single" "single" NA       </w:t>
      </w:r>
      <w:proofErr w:type="spellStart"/>
      <w:r w:rsidRPr="005A0B97">
        <w:rPr>
          <w:rFonts w:ascii="Lucida Console" w:hAnsi="Lucida Console"/>
          <w:color w:val="000000" w:themeColor="text1"/>
        </w:rPr>
        <w:t>NA</w:t>
      </w:r>
      <w:proofErr w:type="spellEnd"/>
      <w:r w:rsidRPr="005A0B97">
        <w:rPr>
          <w:rFonts w:ascii="Lucida Console" w:hAnsi="Lucida Console"/>
          <w:color w:val="000000" w:themeColor="text1"/>
        </w:rPr>
        <w:t xml:space="preserve">       "few"   </w:t>
      </w: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r w:rsidRPr="005A0B97">
        <w:rPr>
          <w:rFonts w:ascii="Lucida Console" w:hAnsi="Lucida Console"/>
          <w:color w:val="000000" w:themeColor="text1"/>
        </w:rPr>
        <w:t xml:space="preserve">[115] "few"    NA       "few"    "single" "single" "472"   </w:t>
      </w: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r w:rsidRPr="005A0B97">
        <w:rPr>
          <w:rFonts w:ascii="Lucida Console" w:hAnsi="Lucida Console"/>
          <w:color w:val="000000" w:themeColor="text1"/>
        </w:rPr>
        <w:t xml:space="preserve">[121] "Many"   "Many"   "Many"   "few"    "Many"   NA      </w:t>
      </w: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r w:rsidRPr="005A0B97">
        <w:rPr>
          <w:rFonts w:ascii="Lucida Console" w:hAnsi="Lucida Console"/>
          <w:color w:val="000000" w:themeColor="text1"/>
        </w:rPr>
        <w:t>[127] "single" NA       "single" "single" "472"    "single"</w:t>
      </w: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r w:rsidRPr="005A0B97">
        <w:rPr>
          <w:rFonts w:ascii="Lucida Console" w:hAnsi="Lucida Console"/>
          <w:color w:val="000000" w:themeColor="text1"/>
        </w:rPr>
        <w:t>[133] "few"    "single" "472"    NA       "single" "single"</w:t>
      </w: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r w:rsidRPr="005A0B97">
        <w:rPr>
          <w:rFonts w:ascii="Lucida Console" w:hAnsi="Lucida Console"/>
          <w:color w:val="000000" w:themeColor="text1"/>
        </w:rPr>
        <w:t>[139] NA       "single" NA       "single" "472"    "single"</w:t>
      </w: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r w:rsidRPr="005A0B97">
        <w:rPr>
          <w:rFonts w:ascii="Lucida Console" w:hAnsi="Lucida Console"/>
          <w:color w:val="000000" w:themeColor="text1"/>
        </w:rPr>
        <w:t xml:space="preserve">[145] "single" "few"    "472"    NA       </w:t>
      </w:r>
      <w:proofErr w:type="spellStart"/>
      <w:r w:rsidRPr="005A0B97">
        <w:rPr>
          <w:rFonts w:ascii="Lucida Console" w:hAnsi="Lucida Console"/>
          <w:color w:val="000000" w:themeColor="text1"/>
        </w:rPr>
        <w:t>NA</w:t>
      </w:r>
      <w:proofErr w:type="spellEnd"/>
      <w:r w:rsidRPr="005A0B97">
        <w:rPr>
          <w:rFonts w:ascii="Lucida Console" w:hAnsi="Lucida Console"/>
          <w:color w:val="000000" w:themeColor="text1"/>
        </w:rPr>
        <w:t xml:space="preserve">       "single"</w:t>
      </w: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r w:rsidRPr="005A0B97">
        <w:rPr>
          <w:rFonts w:ascii="Lucida Console" w:hAnsi="Lucida Console"/>
          <w:color w:val="000000" w:themeColor="text1"/>
        </w:rPr>
        <w:t xml:space="preserve">[151] "single" "472"    NA       </w:t>
      </w:r>
      <w:proofErr w:type="spellStart"/>
      <w:r w:rsidRPr="005A0B97">
        <w:rPr>
          <w:rFonts w:ascii="Lucida Console" w:hAnsi="Lucida Console"/>
          <w:color w:val="000000" w:themeColor="text1"/>
        </w:rPr>
        <w:t>NA</w:t>
      </w:r>
      <w:proofErr w:type="spellEnd"/>
      <w:r w:rsidRPr="005A0B97">
        <w:rPr>
          <w:rFonts w:ascii="Lucida Console" w:hAnsi="Lucida Console"/>
          <w:color w:val="000000" w:themeColor="text1"/>
        </w:rPr>
        <w:t xml:space="preserve">       </w:t>
      </w:r>
      <w:proofErr w:type="spellStart"/>
      <w:r w:rsidRPr="005A0B97">
        <w:rPr>
          <w:rFonts w:ascii="Lucida Console" w:hAnsi="Lucida Console"/>
          <w:color w:val="000000" w:themeColor="text1"/>
        </w:rPr>
        <w:t>NA</w:t>
      </w:r>
      <w:proofErr w:type="spellEnd"/>
      <w:r w:rsidRPr="005A0B97">
        <w:rPr>
          <w:rFonts w:ascii="Lucida Console" w:hAnsi="Lucida Console"/>
          <w:color w:val="000000" w:themeColor="text1"/>
        </w:rPr>
        <w:t xml:space="preserve">       </w:t>
      </w:r>
      <w:proofErr w:type="spellStart"/>
      <w:r w:rsidRPr="005A0B97">
        <w:rPr>
          <w:rFonts w:ascii="Lucida Console" w:hAnsi="Lucida Console"/>
          <w:color w:val="000000" w:themeColor="text1"/>
        </w:rPr>
        <w:t>NA</w:t>
      </w:r>
      <w:proofErr w:type="spellEnd"/>
      <w:r w:rsidRPr="005A0B97">
        <w:rPr>
          <w:rFonts w:ascii="Lucida Console" w:hAnsi="Lucida Console"/>
          <w:color w:val="000000" w:themeColor="text1"/>
        </w:rPr>
        <w:t xml:space="preserve">      </w:t>
      </w: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r w:rsidRPr="005A0B97">
        <w:rPr>
          <w:rFonts w:ascii="Lucida Console" w:hAnsi="Lucida Console"/>
          <w:color w:val="000000" w:themeColor="text1"/>
        </w:rPr>
        <w:t xml:space="preserve">[157] "single" NA       </w:t>
      </w:r>
      <w:proofErr w:type="spellStart"/>
      <w:r w:rsidRPr="005A0B97">
        <w:rPr>
          <w:rFonts w:ascii="Lucida Console" w:hAnsi="Lucida Console"/>
          <w:color w:val="000000" w:themeColor="text1"/>
        </w:rPr>
        <w:t>NA</w:t>
      </w:r>
      <w:proofErr w:type="spellEnd"/>
      <w:r w:rsidRPr="005A0B97">
        <w:rPr>
          <w:rFonts w:ascii="Lucida Console" w:hAnsi="Lucida Console"/>
          <w:color w:val="000000" w:themeColor="text1"/>
        </w:rPr>
        <w:t xml:space="preserve">       </w:t>
      </w:r>
      <w:proofErr w:type="spellStart"/>
      <w:r w:rsidRPr="005A0B97">
        <w:rPr>
          <w:rFonts w:ascii="Lucida Console" w:hAnsi="Lucida Console"/>
          <w:color w:val="000000" w:themeColor="text1"/>
        </w:rPr>
        <w:t>NA</w:t>
      </w:r>
      <w:proofErr w:type="spellEnd"/>
      <w:r w:rsidRPr="005A0B97">
        <w:rPr>
          <w:rFonts w:ascii="Lucida Console" w:hAnsi="Lucida Console"/>
          <w:color w:val="000000" w:themeColor="text1"/>
        </w:rPr>
        <w:t xml:space="preserve">       "few"    "few"   </w:t>
      </w: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r w:rsidRPr="005A0B97">
        <w:rPr>
          <w:rFonts w:ascii="Lucida Console" w:hAnsi="Lucida Console"/>
          <w:color w:val="000000" w:themeColor="text1"/>
        </w:rPr>
        <w:t xml:space="preserve">[163] "few"    NA       "472"    "Many"   "single" "Many"  </w:t>
      </w: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r w:rsidRPr="005A0B97">
        <w:rPr>
          <w:rFonts w:ascii="Lucida Console" w:hAnsi="Lucida Console"/>
          <w:color w:val="000000" w:themeColor="text1"/>
        </w:rPr>
        <w:t xml:space="preserve">[169] NA       </w:t>
      </w:r>
      <w:proofErr w:type="spellStart"/>
      <w:r w:rsidRPr="005A0B97">
        <w:rPr>
          <w:rFonts w:ascii="Lucida Console" w:hAnsi="Lucida Console"/>
          <w:color w:val="000000" w:themeColor="text1"/>
        </w:rPr>
        <w:t>NA</w:t>
      </w:r>
      <w:proofErr w:type="spellEnd"/>
      <w:r w:rsidRPr="005A0B97">
        <w:rPr>
          <w:rFonts w:ascii="Lucida Console" w:hAnsi="Lucida Console"/>
          <w:color w:val="000000" w:themeColor="text1"/>
        </w:rPr>
        <w:t xml:space="preserve">       "472"    "single" "single" NA      </w:t>
      </w: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r w:rsidRPr="005A0B97">
        <w:rPr>
          <w:rFonts w:ascii="Lucida Console" w:hAnsi="Lucida Console"/>
          <w:color w:val="000000" w:themeColor="text1"/>
        </w:rPr>
        <w:t xml:space="preserve">[175] "472"    NA       "472"    NA       "472"    "few"   </w:t>
      </w: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r w:rsidRPr="005A0B97">
        <w:rPr>
          <w:rFonts w:ascii="Lucida Console" w:hAnsi="Lucida Console"/>
          <w:color w:val="000000" w:themeColor="text1"/>
        </w:rPr>
        <w:t>[181] "472"    "472"    NA       "few"    "few"    "single"</w:t>
      </w: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r w:rsidRPr="005A0B97">
        <w:rPr>
          <w:rFonts w:ascii="Lucida Console" w:hAnsi="Lucida Console"/>
          <w:color w:val="000000" w:themeColor="text1"/>
        </w:rPr>
        <w:t xml:space="preserve">[187] "few"    "472"    NA       "single" NA       "472"   </w:t>
      </w: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r w:rsidRPr="005A0B97">
        <w:rPr>
          <w:rFonts w:ascii="Lucida Console" w:hAnsi="Lucida Console"/>
          <w:color w:val="000000" w:themeColor="text1"/>
        </w:rPr>
        <w:t xml:space="preserve">[193] NA       "single" "few"    "single" "Many"   "few"   </w:t>
      </w: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r w:rsidRPr="005A0B97">
        <w:rPr>
          <w:rFonts w:ascii="Lucida Console" w:hAnsi="Lucida Console"/>
          <w:color w:val="000000" w:themeColor="text1"/>
        </w:rPr>
        <w:t xml:space="preserve">[199] "single" "single" NA       "few"    NA       "few"   </w:t>
      </w: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r w:rsidRPr="005A0B97">
        <w:rPr>
          <w:rFonts w:ascii="Lucida Console" w:hAnsi="Lucida Console"/>
          <w:color w:val="000000" w:themeColor="text1"/>
        </w:rPr>
        <w:t xml:space="preserve">[205] "single" "few"    "single" "single" "Many"   "few"   </w:t>
      </w: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r w:rsidRPr="005A0B97">
        <w:rPr>
          <w:rFonts w:ascii="Lucida Console" w:hAnsi="Lucida Console"/>
          <w:color w:val="000000" w:themeColor="text1"/>
        </w:rPr>
        <w:t xml:space="preserve">[211] "few"    NA       "single" "single" "472"    "472"   </w:t>
      </w: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r w:rsidRPr="005A0B97">
        <w:rPr>
          <w:rFonts w:ascii="Lucida Console" w:hAnsi="Lucida Console"/>
          <w:color w:val="000000" w:themeColor="text1"/>
        </w:rPr>
        <w:t xml:space="preserve">[217] NA       </w:t>
      </w:r>
      <w:proofErr w:type="spellStart"/>
      <w:r w:rsidRPr="005A0B97">
        <w:rPr>
          <w:rFonts w:ascii="Lucida Console" w:hAnsi="Lucida Console"/>
          <w:color w:val="000000" w:themeColor="text1"/>
        </w:rPr>
        <w:t>NA</w:t>
      </w:r>
      <w:proofErr w:type="spellEnd"/>
      <w:r w:rsidRPr="005A0B97">
        <w:rPr>
          <w:rFonts w:ascii="Lucida Console" w:hAnsi="Lucida Console"/>
          <w:color w:val="000000" w:themeColor="text1"/>
        </w:rPr>
        <w:t xml:space="preserve">       "single" "Many"   NA       "single"</w:t>
      </w: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r w:rsidRPr="005A0B97">
        <w:rPr>
          <w:rFonts w:ascii="Lucida Console" w:hAnsi="Lucida Console"/>
          <w:color w:val="000000" w:themeColor="text1"/>
        </w:rPr>
        <w:t>[223] "single" NA       "single" "few"    "single" "single"</w:t>
      </w: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r w:rsidRPr="005A0B97">
        <w:rPr>
          <w:rFonts w:ascii="Lucida Console" w:hAnsi="Lucida Console"/>
          <w:color w:val="000000" w:themeColor="text1"/>
        </w:rPr>
        <w:t xml:space="preserve">[229] NA       "few"    "few"    "few"    NA       </w:t>
      </w:r>
      <w:proofErr w:type="spellStart"/>
      <w:r w:rsidRPr="005A0B97">
        <w:rPr>
          <w:rFonts w:ascii="Lucida Console" w:hAnsi="Lucida Console"/>
          <w:color w:val="000000" w:themeColor="text1"/>
        </w:rPr>
        <w:t>NA</w:t>
      </w:r>
      <w:proofErr w:type="spellEnd"/>
      <w:r w:rsidRPr="005A0B97">
        <w:rPr>
          <w:rFonts w:ascii="Lucida Console" w:hAnsi="Lucida Console"/>
          <w:color w:val="000000" w:themeColor="text1"/>
        </w:rPr>
        <w:t xml:space="preserve">      </w:t>
      </w: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r w:rsidRPr="005A0B97">
        <w:rPr>
          <w:rFonts w:ascii="Lucida Console" w:hAnsi="Lucida Console"/>
          <w:color w:val="000000" w:themeColor="text1"/>
        </w:rPr>
        <w:t xml:space="preserve">[235] "472"    NA       </w:t>
      </w:r>
      <w:proofErr w:type="spellStart"/>
      <w:r w:rsidRPr="005A0B97">
        <w:rPr>
          <w:rFonts w:ascii="Lucida Console" w:hAnsi="Lucida Console"/>
          <w:color w:val="000000" w:themeColor="text1"/>
        </w:rPr>
        <w:t>NA</w:t>
      </w:r>
      <w:proofErr w:type="spellEnd"/>
      <w:r w:rsidRPr="005A0B97">
        <w:rPr>
          <w:rFonts w:ascii="Lucida Console" w:hAnsi="Lucida Console"/>
          <w:color w:val="000000" w:themeColor="text1"/>
        </w:rPr>
        <w:t xml:space="preserve">       "few"    "Many"   "single"</w:t>
      </w: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r w:rsidRPr="005A0B97">
        <w:rPr>
          <w:rFonts w:ascii="Lucida Console" w:hAnsi="Lucida Console"/>
          <w:color w:val="000000" w:themeColor="text1"/>
        </w:rPr>
        <w:t>[241] NA       "few"    "few"    "single" "few"    "single"</w:t>
      </w: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r w:rsidRPr="005A0B97">
        <w:rPr>
          <w:rFonts w:ascii="Lucida Console" w:hAnsi="Lucida Console"/>
          <w:color w:val="000000" w:themeColor="text1"/>
        </w:rPr>
        <w:t>[247] "single" "few"    "single" "single" "few"    "single"</w:t>
      </w: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r w:rsidRPr="005A0B97">
        <w:rPr>
          <w:rFonts w:ascii="Lucida Console" w:hAnsi="Lucida Console"/>
          <w:color w:val="000000" w:themeColor="text1"/>
        </w:rPr>
        <w:t xml:space="preserve">[253] "Many"   "472"    "single" "few"    "472"    "few"   </w:t>
      </w: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r w:rsidRPr="005A0B97">
        <w:rPr>
          <w:rFonts w:ascii="Lucida Console" w:hAnsi="Lucida Console"/>
          <w:color w:val="000000" w:themeColor="text1"/>
        </w:rPr>
        <w:t xml:space="preserve">[259] "single" "few"    "single" "single" "single" "few"   </w:t>
      </w: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r w:rsidRPr="005A0B97">
        <w:rPr>
          <w:rFonts w:ascii="Lucida Console" w:hAnsi="Lucida Console"/>
          <w:color w:val="000000" w:themeColor="text1"/>
        </w:rPr>
        <w:t xml:space="preserve">[265] "single" "single" NA       "single" NA       "few"   </w:t>
      </w: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r w:rsidRPr="005A0B97">
        <w:rPr>
          <w:rFonts w:ascii="Lucida Console" w:hAnsi="Lucida Console"/>
          <w:color w:val="000000" w:themeColor="text1"/>
        </w:rPr>
        <w:t xml:space="preserve">[271] NA       "single" "few"    "472"    NA       </w:t>
      </w:r>
      <w:proofErr w:type="spellStart"/>
      <w:r w:rsidRPr="005A0B97">
        <w:rPr>
          <w:rFonts w:ascii="Lucida Console" w:hAnsi="Lucida Console"/>
          <w:color w:val="000000" w:themeColor="text1"/>
        </w:rPr>
        <w:t>NA</w:t>
      </w:r>
      <w:proofErr w:type="spellEnd"/>
      <w:r w:rsidRPr="005A0B97">
        <w:rPr>
          <w:rFonts w:ascii="Lucida Console" w:hAnsi="Lucida Console"/>
          <w:color w:val="000000" w:themeColor="text1"/>
        </w:rPr>
        <w:t xml:space="preserve">      </w:t>
      </w: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r w:rsidRPr="005A0B97">
        <w:rPr>
          <w:rFonts w:ascii="Lucida Console" w:hAnsi="Lucida Console"/>
          <w:color w:val="000000" w:themeColor="text1"/>
        </w:rPr>
        <w:t>[277] NA       "single" "few"    NA       "few"    "single"</w:t>
      </w: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r w:rsidRPr="005A0B97">
        <w:rPr>
          <w:rFonts w:ascii="Lucida Console" w:hAnsi="Lucida Console"/>
          <w:color w:val="000000" w:themeColor="text1"/>
        </w:rPr>
        <w:t xml:space="preserve">[283] "single" "472"    "few"    "single" NA       </w:t>
      </w:r>
      <w:proofErr w:type="spellStart"/>
      <w:r w:rsidRPr="005A0B97">
        <w:rPr>
          <w:rFonts w:ascii="Lucida Console" w:hAnsi="Lucida Console"/>
          <w:color w:val="000000" w:themeColor="text1"/>
        </w:rPr>
        <w:t>NA</w:t>
      </w:r>
      <w:proofErr w:type="spellEnd"/>
      <w:r w:rsidRPr="005A0B97">
        <w:rPr>
          <w:rFonts w:ascii="Lucida Console" w:hAnsi="Lucida Console"/>
          <w:color w:val="000000" w:themeColor="text1"/>
        </w:rPr>
        <w:t xml:space="preserve">      </w:t>
      </w: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r w:rsidRPr="005A0B97">
        <w:rPr>
          <w:rFonts w:ascii="Lucida Console" w:hAnsi="Lucida Console"/>
          <w:color w:val="000000" w:themeColor="text1"/>
        </w:rPr>
        <w:t xml:space="preserve">[289] "single" NA       </w:t>
      </w:r>
      <w:proofErr w:type="spellStart"/>
      <w:r w:rsidRPr="005A0B97">
        <w:rPr>
          <w:rFonts w:ascii="Lucida Console" w:hAnsi="Lucida Console"/>
          <w:color w:val="000000" w:themeColor="text1"/>
        </w:rPr>
        <w:t>NA</w:t>
      </w:r>
      <w:proofErr w:type="spellEnd"/>
      <w:r w:rsidRPr="005A0B97">
        <w:rPr>
          <w:rFonts w:ascii="Lucida Console" w:hAnsi="Lucida Console"/>
          <w:color w:val="000000" w:themeColor="text1"/>
        </w:rPr>
        <w:t xml:space="preserve">       "472"    "472"    "single"</w:t>
      </w: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r w:rsidRPr="005A0B97">
        <w:rPr>
          <w:rFonts w:ascii="Lucida Console" w:hAnsi="Lucida Console"/>
          <w:color w:val="000000" w:themeColor="text1"/>
        </w:rPr>
        <w:t xml:space="preserve">[295] NA       </w:t>
      </w:r>
      <w:proofErr w:type="spellStart"/>
      <w:r w:rsidRPr="005A0B97">
        <w:rPr>
          <w:rFonts w:ascii="Lucida Console" w:hAnsi="Lucida Console"/>
          <w:color w:val="000000" w:themeColor="text1"/>
        </w:rPr>
        <w:t>NA</w:t>
      </w:r>
      <w:proofErr w:type="spellEnd"/>
      <w:r w:rsidRPr="005A0B97">
        <w:rPr>
          <w:rFonts w:ascii="Lucida Console" w:hAnsi="Lucida Console"/>
          <w:color w:val="000000" w:themeColor="text1"/>
        </w:rPr>
        <w:t xml:space="preserve">       "472"    "few"    "Many"   "few"   </w:t>
      </w: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r w:rsidRPr="005A0B97">
        <w:rPr>
          <w:rFonts w:ascii="Lucida Console" w:hAnsi="Lucida Console"/>
          <w:color w:val="000000" w:themeColor="text1"/>
        </w:rPr>
        <w:t xml:space="preserve">[301] "Many"   "Many"   "472"    "Many"   "472"    "Many"  </w:t>
      </w: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r w:rsidRPr="005A0B97">
        <w:rPr>
          <w:rFonts w:ascii="Lucida Console" w:hAnsi="Lucida Console"/>
          <w:color w:val="000000" w:themeColor="text1"/>
        </w:rPr>
        <w:t xml:space="preserve">[307] "Many"   "472"    "472"    "Many"   "472"    "Many"  </w:t>
      </w: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r w:rsidRPr="005A0B97">
        <w:rPr>
          <w:rFonts w:ascii="Lucida Console" w:hAnsi="Lucida Console"/>
          <w:color w:val="000000" w:themeColor="text1"/>
        </w:rPr>
        <w:t>[313] "single" "few"    "single" "single" "472"    "single"</w:t>
      </w: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r w:rsidRPr="005A0B97">
        <w:rPr>
          <w:rFonts w:ascii="Lucida Console" w:hAnsi="Lucida Console"/>
          <w:color w:val="000000" w:themeColor="text1"/>
        </w:rPr>
        <w:t xml:space="preserve">[319] "few"    "single" "few"    "single" "Many"   "few"   </w:t>
      </w: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r w:rsidRPr="005A0B97">
        <w:rPr>
          <w:rFonts w:ascii="Lucida Console" w:hAnsi="Lucida Console"/>
          <w:color w:val="000000" w:themeColor="text1"/>
        </w:rPr>
        <w:t xml:space="preserve">[325] "few"    "few"    "few"    "Many"   "single" "few"   </w:t>
      </w: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r w:rsidRPr="005A0B97">
        <w:rPr>
          <w:rFonts w:ascii="Lucida Console" w:hAnsi="Lucida Console"/>
          <w:color w:val="000000" w:themeColor="text1"/>
        </w:rPr>
        <w:t>[331] "single" "single" "few"    "Many"   "472"    "single"</w:t>
      </w: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r w:rsidRPr="005A0B97">
        <w:rPr>
          <w:rFonts w:ascii="Lucida Console" w:hAnsi="Lucida Console"/>
          <w:color w:val="000000" w:themeColor="text1"/>
        </w:rPr>
        <w:t xml:space="preserve">[337] "single" "few"    "few"    "472"    "few"    "few"   </w:t>
      </w: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r w:rsidRPr="005A0B97">
        <w:rPr>
          <w:rFonts w:ascii="Lucida Console" w:hAnsi="Lucida Console"/>
          <w:color w:val="000000" w:themeColor="text1"/>
        </w:rPr>
        <w:t xml:space="preserve">[343] "few"    "few"    "472"    NA       </w:t>
      </w:r>
      <w:proofErr w:type="spellStart"/>
      <w:r w:rsidRPr="005A0B97">
        <w:rPr>
          <w:rFonts w:ascii="Lucida Console" w:hAnsi="Lucida Console"/>
          <w:color w:val="000000" w:themeColor="text1"/>
        </w:rPr>
        <w:t>NA</w:t>
      </w:r>
      <w:proofErr w:type="spellEnd"/>
      <w:r w:rsidRPr="005A0B97">
        <w:rPr>
          <w:rFonts w:ascii="Lucida Console" w:hAnsi="Lucida Console"/>
          <w:color w:val="000000" w:themeColor="text1"/>
        </w:rPr>
        <w:t xml:space="preserve">       "few"   </w:t>
      </w: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r w:rsidRPr="005A0B97">
        <w:rPr>
          <w:rFonts w:ascii="Lucida Console" w:hAnsi="Lucida Console"/>
          <w:color w:val="000000" w:themeColor="text1"/>
        </w:rPr>
        <w:t>[349] NA       "few"    "single" "single" "single" "single"</w:t>
      </w: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r w:rsidRPr="005A0B97">
        <w:rPr>
          <w:rFonts w:ascii="Lucida Console" w:hAnsi="Lucida Console"/>
          <w:color w:val="000000" w:themeColor="text1"/>
        </w:rPr>
        <w:t xml:space="preserve">[355] "few"    "few"    "few"    "Many"   "single" "472"   </w:t>
      </w: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r w:rsidRPr="005A0B97">
        <w:rPr>
          <w:rFonts w:ascii="Lucida Console" w:hAnsi="Lucida Console"/>
          <w:color w:val="000000" w:themeColor="text1"/>
        </w:rPr>
        <w:t xml:space="preserve">[361] "single" "few"    "Many"   "few"    "Many"   "few"   </w:t>
      </w: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r w:rsidRPr="005A0B97">
        <w:rPr>
          <w:rFonts w:ascii="Lucida Console" w:hAnsi="Lucida Console"/>
          <w:color w:val="000000" w:themeColor="text1"/>
        </w:rPr>
        <w:t xml:space="preserve">[367] "Many"   "few"    "few"    "472"    "few"    "few"   </w:t>
      </w: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r w:rsidRPr="005A0B97">
        <w:rPr>
          <w:rFonts w:ascii="Lucida Console" w:hAnsi="Lucida Console"/>
          <w:color w:val="000000" w:themeColor="text1"/>
        </w:rPr>
        <w:t xml:space="preserve">[373] NA       </w:t>
      </w:r>
      <w:proofErr w:type="spellStart"/>
      <w:r w:rsidRPr="005A0B97">
        <w:rPr>
          <w:rFonts w:ascii="Lucida Console" w:hAnsi="Lucida Console"/>
          <w:color w:val="000000" w:themeColor="text1"/>
        </w:rPr>
        <w:t>NA</w:t>
      </w:r>
      <w:proofErr w:type="spellEnd"/>
      <w:r w:rsidRPr="005A0B97">
        <w:rPr>
          <w:rFonts w:ascii="Lucida Console" w:hAnsi="Lucida Console"/>
          <w:color w:val="000000" w:themeColor="text1"/>
        </w:rPr>
        <w:t xml:space="preserve">       "single" NA       "few"    "few"   </w:t>
      </w: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r w:rsidRPr="005A0B97">
        <w:rPr>
          <w:rFonts w:ascii="Lucida Console" w:hAnsi="Lucida Console"/>
          <w:color w:val="000000" w:themeColor="text1"/>
        </w:rPr>
        <w:t xml:space="preserve">[379] NA       </w:t>
      </w:r>
      <w:proofErr w:type="spellStart"/>
      <w:r w:rsidRPr="005A0B97">
        <w:rPr>
          <w:rFonts w:ascii="Lucida Console" w:hAnsi="Lucida Console"/>
          <w:color w:val="000000" w:themeColor="text1"/>
        </w:rPr>
        <w:t>NA</w:t>
      </w:r>
      <w:proofErr w:type="spellEnd"/>
      <w:r w:rsidRPr="005A0B97">
        <w:rPr>
          <w:rFonts w:ascii="Lucida Console" w:hAnsi="Lucida Console"/>
          <w:color w:val="000000" w:themeColor="text1"/>
        </w:rPr>
        <w:t xml:space="preserve">       "few"    "Many"   "472"    "Many"  </w:t>
      </w: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r w:rsidRPr="005A0B97">
        <w:rPr>
          <w:rFonts w:ascii="Lucida Console" w:hAnsi="Lucida Console"/>
          <w:color w:val="000000" w:themeColor="text1"/>
        </w:rPr>
        <w:t>[385] NA       "single" NA       "few"    "single" "single"</w:t>
      </w: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r w:rsidRPr="005A0B97">
        <w:rPr>
          <w:rFonts w:ascii="Lucida Console" w:hAnsi="Lucida Console"/>
          <w:color w:val="000000" w:themeColor="text1"/>
        </w:rPr>
        <w:t>[391] NA       "few"    "single" "single" NA       "single"</w:t>
      </w: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r w:rsidRPr="005A0B97">
        <w:rPr>
          <w:rFonts w:ascii="Lucida Console" w:hAnsi="Lucida Console"/>
          <w:color w:val="000000" w:themeColor="text1"/>
        </w:rPr>
        <w:t xml:space="preserve">[397] "472"    "single" "472"    "few"    NA       </w:t>
      </w:r>
      <w:proofErr w:type="spellStart"/>
      <w:r w:rsidRPr="005A0B97">
        <w:rPr>
          <w:rFonts w:ascii="Lucida Console" w:hAnsi="Lucida Console"/>
          <w:color w:val="000000" w:themeColor="text1"/>
        </w:rPr>
        <w:t>NA</w:t>
      </w:r>
      <w:proofErr w:type="spellEnd"/>
      <w:r w:rsidRPr="005A0B97">
        <w:rPr>
          <w:rFonts w:ascii="Lucida Console" w:hAnsi="Lucida Console"/>
          <w:color w:val="000000" w:themeColor="text1"/>
        </w:rPr>
        <w:t xml:space="preserve">      </w:t>
      </w: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r w:rsidRPr="005A0B97">
        <w:rPr>
          <w:rFonts w:ascii="Lucida Console" w:hAnsi="Lucida Console"/>
          <w:color w:val="000000" w:themeColor="text1"/>
        </w:rPr>
        <w:t xml:space="preserve">[403] "few"    NA       </w:t>
      </w:r>
      <w:proofErr w:type="spellStart"/>
      <w:r w:rsidRPr="005A0B97">
        <w:rPr>
          <w:rFonts w:ascii="Lucida Console" w:hAnsi="Lucida Console"/>
          <w:color w:val="000000" w:themeColor="text1"/>
        </w:rPr>
        <w:t>NA</w:t>
      </w:r>
      <w:proofErr w:type="spellEnd"/>
      <w:r w:rsidRPr="005A0B97">
        <w:rPr>
          <w:rFonts w:ascii="Lucida Console" w:hAnsi="Lucida Console"/>
          <w:color w:val="000000" w:themeColor="text1"/>
        </w:rPr>
        <w:t xml:space="preserve">       </w:t>
      </w:r>
      <w:proofErr w:type="spellStart"/>
      <w:r w:rsidRPr="005A0B97">
        <w:rPr>
          <w:rFonts w:ascii="Lucida Console" w:hAnsi="Lucida Console"/>
          <w:color w:val="000000" w:themeColor="text1"/>
        </w:rPr>
        <w:t>NA</w:t>
      </w:r>
      <w:proofErr w:type="spellEnd"/>
      <w:r w:rsidRPr="005A0B97">
        <w:rPr>
          <w:rFonts w:ascii="Lucida Console" w:hAnsi="Lucida Console"/>
          <w:color w:val="000000" w:themeColor="text1"/>
        </w:rPr>
        <w:t xml:space="preserve">       </w:t>
      </w:r>
      <w:proofErr w:type="spellStart"/>
      <w:r w:rsidRPr="005A0B97">
        <w:rPr>
          <w:rFonts w:ascii="Lucida Console" w:hAnsi="Lucida Console"/>
          <w:color w:val="000000" w:themeColor="text1"/>
        </w:rPr>
        <w:t>NA</w:t>
      </w:r>
      <w:proofErr w:type="spellEnd"/>
      <w:r w:rsidRPr="005A0B97">
        <w:rPr>
          <w:rFonts w:ascii="Lucida Console" w:hAnsi="Lucida Console"/>
          <w:color w:val="000000" w:themeColor="text1"/>
        </w:rPr>
        <w:t xml:space="preserve">       </w:t>
      </w:r>
      <w:proofErr w:type="spellStart"/>
      <w:r w:rsidRPr="005A0B97">
        <w:rPr>
          <w:rFonts w:ascii="Lucida Console" w:hAnsi="Lucida Console"/>
          <w:color w:val="000000" w:themeColor="text1"/>
        </w:rPr>
        <w:t>NA</w:t>
      </w:r>
      <w:proofErr w:type="spellEnd"/>
      <w:r w:rsidRPr="005A0B97">
        <w:rPr>
          <w:rFonts w:ascii="Lucida Console" w:hAnsi="Lucida Console"/>
          <w:color w:val="000000" w:themeColor="text1"/>
        </w:rPr>
        <w:t xml:space="preserve">      </w:t>
      </w: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r w:rsidRPr="005A0B97">
        <w:rPr>
          <w:rFonts w:ascii="Lucida Console" w:hAnsi="Lucida Console"/>
          <w:color w:val="000000" w:themeColor="text1"/>
        </w:rPr>
        <w:t xml:space="preserve">[409] NA       "few"    "Many"   NA       </w:t>
      </w:r>
      <w:proofErr w:type="spellStart"/>
      <w:r w:rsidRPr="005A0B97">
        <w:rPr>
          <w:rFonts w:ascii="Lucida Console" w:hAnsi="Lucida Console"/>
          <w:color w:val="000000" w:themeColor="text1"/>
        </w:rPr>
        <w:t>NA</w:t>
      </w:r>
      <w:proofErr w:type="spellEnd"/>
      <w:r w:rsidRPr="005A0B97">
        <w:rPr>
          <w:rFonts w:ascii="Lucida Console" w:hAnsi="Lucida Console"/>
          <w:color w:val="000000" w:themeColor="text1"/>
        </w:rPr>
        <w:t xml:space="preserve">       </w:t>
      </w:r>
      <w:proofErr w:type="spellStart"/>
      <w:r w:rsidRPr="005A0B97">
        <w:rPr>
          <w:rFonts w:ascii="Lucida Console" w:hAnsi="Lucida Console"/>
          <w:color w:val="000000" w:themeColor="text1"/>
        </w:rPr>
        <w:t>NA</w:t>
      </w:r>
      <w:proofErr w:type="spellEnd"/>
      <w:r w:rsidRPr="005A0B97">
        <w:rPr>
          <w:rFonts w:ascii="Lucida Console" w:hAnsi="Lucida Console"/>
          <w:color w:val="000000" w:themeColor="text1"/>
        </w:rPr>
        <w:t xml:space="preserve">      </w:t>
      </w: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r w:rsidRPr="005A0B97">
        <w:rPr>
          <w:rFonts w:ascii="Lucida Console" w:hAnsi="Lucida Console"/>
          <w:color w:val="000000" w:themeColor="text1"/>
        </w:rPr>
        <w:t>[415] "472"    NA       "single" "few"    "few"    "single"</w:t>
      </w: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r w:rsidRPr="005A0B97">
        <w:rPr>
          <w:rFonts w:ascii="Lucida Console" w:hAnsi="Lucida Console"/>
          <w:color w:val="000000" w:themeColor="text1"/>
        </w:rPr>
        <w:t xml:space="preserve">[421] NA       "few"    NA       </w:t>
      </w:r>
      <w:proofErr w:type="spellStart"/>
      <w:r w:rsidRPr="005A0B97">
        <w:rPr>
          <w:rFonts w:ascii="Lucida Console" w:hAnsi="Lucida Console"/>
          <w:color w:val="000000" w:themeColor="text1"/>
        </w:rPr>
        <w:t>NA</w:t>
      </w:r>
      <w:proofErr w:type="spellEnd"/>
      <w:r w:rsidRPr="005A0B97">
        <w:rPr>
          <w:rFonts w:ascii="Lucida Console" w:hAnsi="Lucida Console"/>
          <w:color w:val="000000" w:themeColor="text1"/>
        </w:rPr>
        <w:t xml:space="preserve">       "few"    "few"   </w:t>
      </w: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r w:rsidRPr="005A0B97">
        <w:rPr>
          <w:rFonts w:ascii="Lucida Console" w:hAnsi="Lucida Console"/>
          <w:color w:val="000000" w:themeColor="text1"/>
        </w:rPr>
        <w:t xml:space="preserve">[427] "single" NA       </w:t>
      </w:r>
      <w:proofErr w:type="spellStart"/>
      <w:r w:rsidRPr="005A0B97">
        <w:rPr>
          <w:rFonts w:ascii="Lucida Console" w:hAnsi="Lucida Console"/>
          <w:color w:val="000000" w:themeColor="text1"/>
        </w:rPr>
        <w:t>NA</w:t>
      </w:r>
      <w:proofErr w:type="spellEnd"/>
      <w:r w:rsidRPr="005A0B97">
        <w:rPr>
          <w:rFonts w:ascii="Lucida Console" w:hAnsi="Lucida Console"/>
          <w:color w:val="000000" w:themeColor="text1"/>
        </w:rPr>
        <w:t xml:space="preserve">       "single" NA       "single"</w:t>
      </w: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r w:rsidRPr="005A0B97">
        <w:rPr>
          <w:rFonts w:ascii="Lucida Console" w:hAnsi="Lucida Console"/>
          <w:color w:val="000000" w:themeColor="text1"/>
        </w:rPr>
        <w:t xml:space="preserve">[433] "single" NA       "single" "single" "single" NA      </w:t>
      </w: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r w:rsidRPr="005A0B97">
        <w:rPr>
          <w:rFonts w:ascii="Lucida Console" w:hAnsi="Lucida Console"/>
          <w:color w:val="000000" w:themeColor="text1"/>
        </w:rPr>
        <w:t xml:space="preserve">[439] "472"    NA       </w:t>
      </w:r>
      <w:proofErr w:type="spellStart"/>
      <w:r w:rsidRPr="005A0B97">
        <w:rPr>
          <w:rFonts w:ascii="Lucida Console" w:hAnsi="Lucida Console"/>
          <w:color w:val="000000" w:themeColor="text1"/>
        </w:rPr>
        <w:t>NA</w:t>
      </w:r>
      <w:proofErr w:type="spellEnd"/>
      <w:r w:rsidRPr="005A0B97">
        <w:rPr>
          <w:rFonts w:ascii="Lucida Console" w:hAnsi="Lucida Console"/>
          <w:color w:val="000000" w:themeColor="text1"/>
        </w:rPr>
        <w:t xml:space="preserve">       </w:t>
      </w:r>
      <w:proofErr w:type="spellStart"/>
      <w:r w:rsidRPr="005A0B97">
        <w:rPr>
          <w:rFonts w:ascii="Lucida Console" w:hAnsi="Lucida Console"/>
          <w:color w:val="000000" w:themeColor="text1"/>
        </w:rPr>
        <w:t>NA</w:t>
      </w:r>
      <w:proofErr w:type="spellEnd"/>
      <w:r w:rsidRPr="005A0B97">
        <w:rPr>
          <w:rFonts w:ascii="Lucida Console" w:hAnsi="Lucida Console"/>
          <w:color w:val="000000" w:themeColor="text1"/>
        </w:rPr>
        <w:t xml:space="preserve">       "single" "few"   </w:t>
      </w: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r w:rsidRPr="005A0B97">
        <w:rPr>
          <w:rFonts w:ascii="Lucida Console" w:hAnsi="Lucida Console"/>
          <w:color w:val="000000" w:themeColor="text1"/>
        </w:rPr>
        <w:t xml:space="preserve">[445] NA       </w:t>
      </w:r>
      <w:proofErr w:type="spellStart"/>
      <w:r w:rsidRPr="005A0B97">
        <w:rPr>
          <w:rFonts w:ascii="Lucida Console" w:hAnsi="Lucida Console"/>
          <w:color w:val="000000" w:themeColor="text1"/>
        </w:rPr>
        <w:t>NA</w:t>
      </w:r>
      <w:proofErr w:type="spellEnd"/>
      <w:r w:rsidRPr="005A0B97">
        <w:rPr>
          <w:rFonts w:ascii="Lucida Console" w:hAnsi="Lucida Console"/>
          <w:color w:val="000000" w:themeColor="text1"/>
        </w:rPr>
        <w:t xml:space="preserve">       </w:t>
      </w:r>
      <w:proofErr w:type="spellStart"/>
      <w:r w:rsidRPr="005A0B97">
        <w:rPr>
          <w:rFonts w:ascii="Lucida Console" w:hAnsi="Lucida Console"/>
          <w:color w:val="000000" w:themeColor="text1"/>
        </w:rPr>
        <w:t>NA</w:t>
      </w:r>
      <w:proofErr w:type="spellEnd"/>
      <w:r w:rsidRPr="005A0B97">
        <w:rPr>
          <w:rFonts w:ascii="Lucida Console" w:hAnsi="Lucida Console"/>
          <w:color w:val="000000" w:themeColor="text1"/>
        </w:rPr>
        <w:t xml:space="preserve">       </w:t>
      </w:r>
      <w:proofErr w:type="spellStart"/>
      <w:r w:rsidRPr="005A0B97">
        <w:rPr>
          <w:rFonts w:ascii="Lucida Console" w:hAnsi="Lucida Console"/>
          <w:color w:val="000000" w:themeColor="text1"/>
        </w:rPr>
        <w:t>NA</w:t>
      </w:r>
      <w:proofErr w:type="spellEnd"/>
      <w:r w:rsidRPr="005A0B97">
        <w:rPr>
          <w:rFonts w:ascii="Lucida Console" w:hAnsi="Lucida Console"/>
          <w:color w:val="000000" w:themeColor="text1"/>
        </w:rPr>
        <w:t xml:space="preserve">       "single" NA      </w:t>
      </w: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r w:rsidRPr="005A0B97">
        <w:rPr>
          <w:rFonts w:ascii="Lucida Console" w:hAnsi="Lucida Console"/>
          <w:color w:val="000000" w:themeColor="text1"/>
        </w:rPr>
        <w:lastRenderedPageBreak/>
        <w:t xml:space="preserve">[451] "single" NA       </w:t>
      </w:r>
      <w:proofErr w:type="spellStart"/>
      <w:r w:rsidRPr="005A0B97">
        <w:rPr>
          <w:rFonts w:ascii="Lucida Console" w:hAnsi="Lucida Console"/>
          <w:color w:val="000000" w:themeColor="text1"/>
        </w:rPr>
        <w:t>NA</w:t>
      </w:r>
      <w:proofErr w:type="spellEnd"/>
      <w:r w:rsidRPr="005A0B97">
        <w:rPr>
          <w:rFonts w:ascii="Lucida Console" w:hAnsi="Lucida Console"/>
          <w:color w:val="000000" w:themeColor="text1"/>
        </w:rPr>
        <w:t xml:space="preserve">       "single" NA       </w:t>
      </w:r>
      <w:proofErr w:type="spellStart"/>
      <w:r w:rsidRPr="005A0B97">
        <w:rPr>
          <w:rFonts w:ascii="Lucida Console" w:hAnsi="Lucida Console"/>
          <w:color w:val="000000" w:themeColor="text1"/>
        </w:rPr>
        <w:t>NA</w:t>
      </w:r>
      <w:proofErr w:type="spellEnd"/>
      <w:r w:rsidRPr="005A0B97">
        <w:rPr>
          <w:rFonts w:ascii="Lucida Console" w:hAnsi="Lucida Console"/>
          <w:color w:val="000000" w:themeColor="text1"/>
        </w:rPr>
        <w:t xml:space="preserve">      </w:t>
      </w: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r w:rsidRPr="005A0B97">
        <w:rPr>
          <w:rFonts w:ascii="Lucida Console" w:hAnsi="Lucida Console"/>
          <w:color w:val="000000" w:themeColor="text1"/>
        </w:rPr>
        <w:t xml:space="preserve">[457] "single" NA       "single" "few"    "few"    NA      </w:t>
      </w: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r w:rsidRPr="005A0B97">
        <w:rPr>
          <w:rFonts w:ascii="Lucida Console" w:hAnsi="Lucida Console"/>
          <w:color w:val="000000" w:themeColor="text1"/>
        </w:rPr>
        <w:t xml:space="preserve">[463] NA       </w:t>
      </w:r>
      <w:proofErr w:type="spellStart"/>
      <w:r w:rsidRPr="005A0B97">
        <w:rPr>
          <w:rFonts w:ascii="Lucida Console" w:hAnsi="Lucida Console"/>
          <w:color w:val="000000" w:themeColor="text1"/>
        </w:rPr>
        <w:t>NA</w:t>
      </w:r>
      <w:proofErr w:type="spellEnd"/>
      <w:r w:rsidRPr="005A0B97">
        <w:rPr>
          <w:rFonts w:ascii="Lucida Console" w:hAnsi="Lucida Console"/>
          <w:color w:val="000000" w:themeColor="text1"/>
        </w:rPr>
        <w:t xml:space="preserve">       "single" "few"    NA       "single"</w:t>
      </w: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r w:rsidRPr="005A0B97">
        <w:rPr>
          <w:rFonts w:ascii="Lucida Console" w:hAnsi="Lucida Console"/>
          <w:color w:val="000000" w:themeColor="text1"/>
        </w:rPr>
        <w:t xml:space="preserve">[469] NA       "few"    "few"    "few"   </w:t>
      </w:r>
    </w:p>
    <w:p w:rsidR="00343C20" w:rsidRPr="005A0B97" w:rsidRDefault="00343C20" w:rsidP="00343C20">
      <w:pPr>
        <w:pStyle w:val="HTMLPreformatted"/>
        <w:shd w:val="clear" w:color="auto" w:fill="FFFFFF"/>
        <w:wordWrap w:val="0"/>
        <w:spacing w:line="225" w:lineRule="atLeast"/>
        <w:rPr>
          <w:rStyle w:val="gcwxi2kcpjb"/>
          <w:rFonts w:ascii="Lucida Console" w:hAnsi="Lucida Console"/>
          <w:color w:val="000000" w:themeColor="text1"/>
        </w:rPr>
      </w:pPr>
      <w:proofErr w:type="gramStart"/>
      <w:r w:rsidRPr="005A0B97">
        <w:rPr>
          <w:rStyle w:val="gcwxi2kcpjb"/>
          <w:rFonts w:ascii="Lucida Console" w:hAnsi="Lucida Console"/>
          <w:color w:val="000000" w:themeColor="text1"/>
        </w:rPr>
        <w:t>table(</w:t>
      </w:r>
      <w:proofErr w:type="spellStart"/>
      <w:proofErr w:type="gramEnd"/>
      <w:r w:rsidRPr="005A0B97">
        <w:rPr>
          <w:rStyle w:val="gcwxi2kcpjb"/>
          <w:rFonts w:ascii="Lucida Console" w:hAnsi="Lucida Console"/>
          <w:color w:val="000000" w:themeColor="text1"/>
        </w:rPr>
        <w:t>char_df$Company.industry.count,useNA</w:t>
      </w:r>
      <w:proofErr w:type="spellEnd"/>
      <w:r w:rsidRPr="005A0B97">
        <w:rPr>
          <w:rStyle w:val="gcwxi2kcpjb"/>
          <w:rFonts w:ascii="Lucida Console" w:hAnsi="Lucida Console"/>
          <w:color w:val="000000" w:themeColor="text1"/>
        </w:rPr>
        <w:t xml:space="preserve"> = "always")</w:t>
      </w: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r w:rsidRPr="005A0B97">
        <w:rPr>
          <w:rFonts w:ascii="Lucida Console" w:hAnsi="Lucida Console"/>
          <w:color w:val="000000" w:themeColor="text1"/>
        </w:rPr>
        <w:t xml:space="preserve">   472    few   Many single   &lt;NA </w:t>
      </w: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r w:rsidRPr="005A0B97">
        <w:rPr>
          <w:rFonts w:ascii="Lucida Console" w:hAnsi="Lucida Console"/>
          <w:color w:val="000000" w:themeColor="text1"/>
        </w:rPr>
        <w:t xml:space="preserve">    66    112     37    133    124 </w:t>
      </w: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p>
    <w:p w:rsidR="00343C20" w:rsidRPr="005A0B97" w:rsidRDefault="00343C20" w:rsidP="00343C20">
      <w:pPr>
        <w:pStyle w:val="HTMLPreformatted"/>
        <w:shd w:val="clear" w:color="auto" w:fill="FFFFFF"/>
        <w:wordWrap w:val="0"/>
        <w:spacing w:line="225" w:lineRule="atLeast"/>
        <w:rPr>
          <w:rStyle w:val="gcwxi2kcpjb"/>
          <w:rFonts w:ascii="Lucida Console" w:hAnsi="Lucida Console"/>
          <w:color w:val="000000" w:themeColor="text1"/>
        </w:rPr>
      </w:pPr>
      <w:r w:rsidRPr="005A0B97">
        <w:rPr>
          <w:rStyle w:val="gcwxi2kcpkb"/>
          <w:rFonts w:ascii="Lucida Console" w:hAnsi="Lucida Console"/>
          <w:color w:val="000000" w:themeColor="text1"/>
        </w:rPr>
        <w:t xml:space="preserve"> </w:t>
      </w:r>
      <w:r w:rsidRPr="005A0B97">
        <w:rPr>
          <w:rStyle w:val="gcwxi2kcpjb"/>
          <w:rFonts w:ascii="Lucida Console" w:hAnsi="Lucida Console"/>
          <w:color w:val="000000" w:themeColor="text1"/>
        </w:rPr>
        <w:t>char_</w:t>
      </w:r>
      <w:proofErr w:type="gramStart"/>
      <w:r w:rsidRPr="005A0B97">
        <w:rPr>
          <w:rStyle w:val="gcwxi2kcpjb"/>
          <w:rFonts w:ascii="Lucida Console" w:hAnsi="Lucida Console"/>
          <w:color w:val="000000" w:themeColor="text1"/>
        </w:rPr>
        <w:t>df$Company.industry.count</w:t>
      </w:r>
      <w:proofErr w:type="gramEnd"/>
      <w:r w:rsidRPr="005A0B97">
        <w:rPr>
          <w:rStyle w:val="gcwxi2kcpjb"/>
          <w:rFonts w:ascii="Lucida Console" w:hAnsi="Lucida Console"/>
          <w:color w:val="000000" w:themeColor="text1"/>
        </w:rPr>
        <w:t>[char_df$Company.industry.count=='472']&lt;-'few'</w:t>
      </w:r>
    </w:p>
    <w:p w:rsidR="00343C20" w:rsidRPr="005A0B97" w:rsidRDefault="00343C20" w:rsidP="00343C20">
      <w:pPr>
        <w:pStyle w:val="HTMLPreformatted"/>
        <w:shd w:val="clear" w:color="auto" w:fill="FFFFFF"/>
        <w:wordWrap w:val="0"/>
        <w:spacing w:line="225" w:lineRule="atLeast"/>
        <w:rPr>
          <w:rStyle w:val="gcwxi2kcpjb"/>
          <w:rFonts w:ascii="Lucida Console" w:hAnsi="Lucida Console"/>
          <w:color w:val="000000" w:themeColor="text1"/>
        </w:rPr>
      </w:pPr>
      <w:r w:rsidRPr="005A0B97">
        <w:rPr>
          <w:rStyle w:val="gcwxi2kcpkb"/>
          <w:rFonts w:ascii="Lucida Console" w:hAnsi="Lucida Console"/>
          <w:color w:val="000000" w:themeColor="text1"/>
        </w:rPr>
        <w:t xml:space="preserve"> </w:t>
      </w:r>
      <w:proofErr w:type="gramStart"/>
      <w:r w:rsidRPr="005A0B97">
        <w:rPr>
          <w:rStyle w:val="gcwxi2kcpjb"/>
          <w:rFonts w:ascii="Lucida Console" w:hAnsi="Lucida Console"/>
          <w:color w:val="000000" w:themeColor="text1"/>
        </w:rPr>
        <w:t>table(</w:t>
      </w:r>
      <w:proofErr w:type="spellStart"/>
      <w:proofErr w:type="gramEnd"/>
      <w:r w:rsidRPr="005A0B97">
        <w:rPr>
          <w:rStyle w:val="gcwxi2kcpjb"/>
          <w:rFonts w:ascii="Lucida Console" w:hAnsi="Lucida Console"/>
          <w:color w:val="000000" w:themeColor="text1"/>
        </w:rPr>
        <w:t>char_df$Company.industry.count,useNA</w:t>
      </w:r>
      <w:proofErr w:type="spellEnd"/>
      <w:r w:rsidRPr="005A0B97">
        <w:rPr>
          <w:rStyle w:val="gcwxi2kcpjb"/>
          <w:rFonts w:ascii="Lucida Console" w:hAnsi="Lucida Console"/>
          <w:color w:val="000000" w:themeColor="text1"/>
        </w:rPr>
        <w:t xml:space="preserve"> = "always")</w:t>
      </w: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r w:rsidRPr="005A0B97">
        <w:rPr>
          <w:rFonts w:ascii="Lucida Console" w:hAnsi="Lucida Console"/>
          <w:color w:val="000000" w:themeColor="text1"/>
        </w:rPr>
        <w:t xml:space="preserve">   few   Many single   &lt;NA </w:t>
      </w: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r w:rsidRPr="005A0B97">
        <w:rPr>
          <w:rFonts w:ascii="Lucida Console" w:hAnsi="Lucida Console"/>
          <w:color w:val="000000" w:themeColor="text1"/>
        </w:rPr>
        <w:t xml:space="preserve">   178     37    133    124 </w:t>
      </w: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p>
    <w:p w:rsidR="00343C20" w:rsidRPr="005A0B97" w:rsidRDefault="00343C20" w:rsidP="00343C20">
      <w:pPr>
        <w:pStyle w:val="HTMLPreformatted"/>
        <w:shd w:val="clear" w:color="auto" w:fill="FFFFFF"/>
        <w:wordWrap w:val="0"/>
        <w:spacing w:line="225" w:lineRule="atLeast"/>
        <w:rPr>
          <w:rStyle w:val="gcwxi2kcpjb"/>
          <w:rFonts w:ascii="Lucida Console" w:hAnsi="Lucida Console"/>
          <w:color w:val="000000" w:themeColor="text1"/>
        </w:rPr>
      </w:pPr>
      <w:r w:rsidRPr="005A0B97">
        <w:rPr>
          <w:rStyle w:val="gcwxi2kcpkb"/>
          <w:rFonts w:ascii="Lucida Console" w:hAnsi="Lucida Console"/>
          <w:color w:val="000000" w:themeColor="text1"/>
        </w:rPr>
        <w:t xml:space="preserve"> </w:t>
      </w:r>
      <w:r w:rsidRPr="005A0B97">
        <w:rPr>
          <w:rStyle w:val="gcwxi2kcpjb"/>
          <w:rFonts w:ascii="Lucida Console" w:hAnsi="Lucida Console"/>
          <w:color w:val="000000" w:themeColor="text1"/>
        </w:rPr>
        <w:t>tab&lt;-table(char_</w:t>
      </w:r>
      <w:proofErr w:type="gramStart"/>
      <w:r w:rsidRPr="005A0B97">
        <w:rPr>
          <w:rStyle w:val="gcwxi2kcpjb"/>
          <w:rFonts w:ascii="Lucida Console" w:hAnsi="Lucida Console"/>
          <w:color w:val="000000" w:themeColor="text1"/>
        </w:rPr>
        <w:t>df$Dependent.Company.Status</w:t>
      </w:r>
      <w:proofErr w:type="gramEnd"/>
      <w:r w:rsidRPr="005A0B97">
        <w:rPr>
          <w:rStyle w:val="gcwxi2kcpjb"/>
          <w:rFonts w:ascii="Lucida Console" w:hAnsi="Lucida Console"/>
          <w:color w:val="000000" w:themeColor="text1"/>
        </w:rPr>
        <w:t>,char_df$Company.industry.count)</w:t>
      </w:r>
    </w:p>
    <w:p w:rsidR="00343C20" w:rsidRPr="005A0B97" w:rsidRDefault="00343C20" w:rsidP="00343C20">
      <w:pPr>
        <w:pStyle w:val="HTMLPreformatted"/>
        <w:shd w:val="clear" w:color="auto" w:fill="FFFFFF"/>
        <w:wordWrap w:val="0"/>
        <w:spacing w:line="225" w:lineRule="atLeast"/>
        <w:rPr>
          <w:rStyle w:val="gcwxi2kcpjb"/>
          <w:rFonts w:ascii="Lucida Console" w:hAnsi="Lucida Console"/>
          <w:color w:val="000000" w:themeColor="text1"/>
        </w:rPr>
      </w:pPr>
      <w:r w:rsidRPr="005A0B97">
        <w:rPr>
          <w:rStyle w:val="gcwxi2kcpkb"/>
          <w:rFonts w:ascii="Lucida Console" w:hAnsi="Lucida Console"/>
          <w:color w:val="000000" w:themeColor="text1"/>
        </w:rPr>
        <w:t xml:space="preserve"> </w:t>
      </w:r>
      <w:proofErr w:type="spellStart"/>
      <w:r w:rsidRPr="005A0B97">
        <w:rPr>
          <w:rStyle w:val="gcwxi2kcpjb"/>
          <w:rFonts w:ascii="Lucida Console" w:hAnsi="Lucida Console"/>
          <w:color w:val="000000" w:themeColor="text1"/>
        </w:rPr>
        <w:t>chisq.test</w:t>
      </w:r>
      <w:proofErr w:type="spellEnd"/>
      <w:r w:rsidRPr="005A0B97">
        <w:rPr>
          <w:rStyle w:val="gcwxi2kcpjb"/>
          <w:rFonts w:ascii="Lucida Console" w:hAnsi="Lucida Console"/>
          <w:color w:val="000000" w:themeColor="text1"/>
        </w:rPr>
        <w:t>(tab)</w:t>
      </w: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r w:rsidRPr="005A0B97">
        <w:rPr>
          <w:rFonts w:ascii="Lucida Console" w:hAnsi="Lucida Console"/>
          <w:color w:val="000000" w:themeColor="text1"/>
        </w:rPr>
        <w:tab/>
        <w:t>Pearson's Chi-squared test</w:t>
      </w: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r w:rsidRPr="005A0B97">
        <w:rPr>
          <w:rFonts w:ascii="Lucida Console" w:hAnsi="Lucida Console"/>
          <w:color w:val="000000" w:themeColor="text1"/>
        </w:rPr>
        <w:t>data:  tab</w:t>
      </w: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r w:rsidRPr="005A0B97">
        <w:rPr>
          <w:rFonts w:ascii="Lucida Console" w:hAnsi="Lucida Console"/>
          <w:color w:val="000000" w:themeColor="text1"/>
        </w:rPr>
        <w:t xml:space="preserve">X-squared = 8.9577, </w:t>
      </w:r>
      <w:proofErr w:type="spellStart"/>
      <w:r w:rsidRPr="005A0B97">
        <w:rPr>
          <w:rFonts w:ascii="Lucida Console" w:hAnsi="Lucida Console"/>
          <w:color w:val="000000" w:themeColor="text1"/>
        </w:rPr>
        <w:t>df</w:t>
      </w:r>
      <w:proofErr w:type="spellEnd"/>
      <w:r w:rsidRPr="005A0B97">
        <w:rPr>
          <w:rFonts w:ascii="Lucida Console" w:hAnsi="Lucida Console"/>
          <w:color w:val="000000" w:themeColor="text1"/>
        </w:rPr>
        <w:t xml:space="preserve"> = 2, p-value = </w:t>
      </w:r>
      <w:r w:rsidRPr="005A0B97">
        <w:rPr>
          <w:color w:val="000000" w:themeColor="text1"/>
          <w:sz w:val="23"/>
          <w:szCs w:val="23"/>
        </w:rPr>
        <w:t>1.231e-14</w:t>
      </w: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p>
    <w:p w:rsidR="00343C20" w:rsidRPr="005A0B97" w:rsidRDefault="00343C20" w:rsidP="00343C20">
      <w:pPr>
        <w:pStyle w:val="HTMLPreformatted"/>
        <w:shd w:val="clear" w:color="auto" w:fill="FFFFFF"/>
        <w:wordWrap w:val="0"/>
        <w:spacing w:line="225" w:lineRule="atLeast"/>
        <w:rPr>
          <w:rStyle w:val="gcwxi2kcpjb"/>
          <w:rFonts w:ascii="Lucida Console" w:hAnsi="Lucida Console"/>
          <w:color w:val="000000" w:themeColor="text1"/>
        </w:rPr>
      </w:pPr>
      <w:r w:rsidRPr="005A0B97">
        <w:rPr>
          <w:rStyle w:val="gcwxi2kcpkb"/>
          <w:rFonts w:ascii="Lucida Console" w:hAnsi="Lucida Console"/>
          <w:color w:val="000000" w:themeColor="text1"/>
        </w:rPr>
        <w:t xml:space="preserve"> </w:t>
      </w:r>
      <w:r w:rsidRPr="005A0B97">
        <w:rPr>
          <w:rStyle w:val="gcwxi2kcpjb"/>
          <w:rFonts w:ascii="Lucida Console" w:hAnsi="Lucida Console"/>
          <w:color w:val="000000" w:themeColor="text1"/>
        </w:rPr>
        <w:t>Clean &lt;- function(x) {</w:t>
      </w:r>
    </w:p>
    <w:p w:rsidR="00343C20" w:rsidRPr="005A0B97" w:rsidRDefault="00343C20" w:rsidP="00343C20">
      <w:pPr>
        <w:pStyle w:val="HTMLPreformatted"/>
        <w:shd w:val="clear" w:color="auto" w:fill="FFFFFF"/>
        <w:wordWrap w:val="0"/>
        <w:spacing w:line="225" w:lineRule="atLeast"/>
        <w:rPr>
          <w:rStyle w:val="gcwxi2kcpjb"/>
          <w:rFonts w:ascii="Lucida Console" w:hAnsi="Lucida Console"/>
          <w:color w:val="000000" w:themeColor="text1"/>
        </w:rPr>
      </w:pPr>
      <w:r w:rsidRPr="005A0B97">
        <w:rPr>
          <w:rStyle w:val="gcwxi2kcpkb"/>
          <w:rFonts w:ascii="Lucida Console" w:hAnsi="Lucida Console"/>
          <w:color w:val="000000" w:themeColor="text1"/>
        </w:rPr>
        <w:t xml:space="preserve"> </w:t>
      </w:r>
      <w:r w:rsidRPr="005A0B97">
        <w:rPr>
          <w:rStyle w:val="gcwxi2kcpjb"/>
          <w:rFonts w:ascii="Lucida Console" w:hAnsi="Lucida Console"/>
          <w:color w:val="000000" w:themeColor="text1"/>
        </w:rPr>
        <w:t xml:space="preserve">    u &lt;- unique(x)</w:t>
      </w:r>
    </w:p>
    <w:p w:rsidR="00343C20" w:rsidRPr="005A0B97" w:rsidRDefault="00343C20" w:rsidP="00343C20">
      <w:pPr>
        <w:pStyle w:val="HTMLPreformatted"/>
        <w:shd w:val="clear" w:color="auto" w:fill="FFFFFF"/>
        <w:wordWrap w:val="0"/>
        <w:spacing w:line="225" w:lineRule="atLeast"/>
        <w:rPr>
          <w:rStyle w:val="gcwxi2kcpjb"/>
          <w:rFonts w:ascii="Lucida Console" w:hAnsi="Lucida Console"/>
          <w:color w:val="000000" w:themeColor="text1"/>
        </w:rPr>
      </w:pPr>
      <w:r w:rsidRPr="005A0B97">
        <w:rPr>
          <w:rStyle w:val="gcwxi2kcpkb"/>
          <w:rFonts w:ascii="Lucida Console" w:hAnsi="Lucida Console"/>
          <w:color w:val="000000" w:themeColor="text1"/>
        </w:rPr>
        <w:t xml:space="preserve"> </w:t>
      </w:r>
      <w:r w:rsidRPr="005A0B97">
        <w:rPr>
          <w:rStyle w:val="gcwxi2kcpjb"/>
          <w:rFonts w:ascii="Lucida Console" w:hAnsi="Lucida Console"/>
          <w:color w:val="000000" w:themeColor="text1"/>
        </w:rPr>
        <w:t xml:space="preserve">    </w:t>
      </w:r>
      <w:proofErr w:type="gramStart"/>
      <w:r w:rsidRPr="005A0B97">
        <w:rPr>
          <w:rStyle w:val="gcwxi2kcpjb"/>
          <w:rFonts w:ascii="Lucida Console" w:hAnsi="Lucida Console"/>
          <w:color w:val="000000" w:themeColor="text1"/>
        </w:rPr>
        <w:t>u[</w:t>
      </w:r>
      <w:proofErr w:type="spellStart"/>
      <w:proofErr w:type="gramEnd"/>
      <w:r w:rsidRPr="005A0B97">
        <w:rPr>
          <w:rStyle w:val="gcwxi2kcpjb"/>
          <w:rFonts w:ascii="Lucida Console" w:hAnsi="Lucida Console"/>
          <w:color w:val="000000" w:themeColor="text1"/>
        </w:rPr>
        <w:t>which.min</w:t>
      </w:r>
      <w:proofErr w:type="spellEnd"/>
      <w:r w:rsidRPr="005A0B97">
        <w:rPr>
          <w:rStyle w:val="gcwxi2kcpjb"/>
          <w:rFonts w:ascii="Lucida Console" w:hAnsi="Lucida Console"/>
          <w:color w:val="000000" w:themeColor="text1"/>
        </w:rPr>
        <w:t>(tabulate(match(x, u)))]</w:t>
      </w:r>
    </w:p>
    <w:p w:rsidR="00343C20" w:rsidRPr="005A0B97" w:rsidRDefault="00343C20" w:rsidP="00343C20">
      <w:pPr>
        <w:pStyle w:val="HTMLPreformatted"/>
        <w:shd w:val="clear" w:color="auto" w:fill="FFFFFF"/>
        <w:wordWrap w:val="0"/>
        <w:spacing w:line="225" w:lineRule="atLeast"/>
        <w:rPr>
          <w:rStyle w:val="gcwxi2kcpjb"/>
          <w:rFonts w:ascii="Lucida Console" w:hAnsi="Lucida Console"/>
          <w:color w:val="000000" w:themeColor="text1"/>
        </w:rPr>
      </w:pPr>
      <w:r w:rsidRPr="005A0B97">
        <w:rPr>
          <w:rStyle w:val="gcwxi2kcpkb"/>
          <w:rFonts w:ascii="Lucida Console" w:hAnsi="Lucida Console"/>
          <w:color w:val="000000" w:themeColor="text1"/>
        </w:rPr>
        <w:t xml:space="preserve"> </w:t>
      </w:r>
      <w:r w:rsidRPr="005A0B97">
        <w:rPr>
          <w:rStyle w:val="gcwxi2kcpjb"/>
          <w:rFonts w:ascii="Lucida Console" w:hAnsi="Lucida Console"/>
          <w:color w:val="000000" w:themeColor="text1"/>
        </w:rPr>
        <w:t>}</w:t>
      </w:r>
    </w:p>
    <w:p w:rsidR="00343C20" w:rsidRPr="005A0B97" w:rsidRDefault="00343C20" w:rsidP="00343C20">
      <w:pPr>
        <w:pStyle w:val="HTMLPreformatted"/>
        <w:shd w:val="clear" w:color="auto" w:fill="FFFFFF"/>
        <w:wordWrap w:val="0"/>
        <w:spacing w:line="225" w:lineRule="atLeast"/>
        <w:rPr>
          <w:rStyle w:val="gcwxi2kcpjb"/>
          <w:rFonts w:ascii="Lucida Console" w:hAnsi="Lucida Console"/>
          <w:color w:val="000000" w:themeColor="text1"/>
        </w:rPr>
      </w:pPr>
      <w:r w:rsidRPr="005A0B97">
        <w:rPr>
          <w:rStyle w:val="gcwxi2kcpkb"/>
          <w:rFonts w:ascii="Lucida Console" w:hAnsi="Lucida Console"/>
          <w:color w:val="000000" w:themeColor="text1"/>
        </w:rPr>
        <w:t xml:space="preserve"> </w:t>
      </w:r>
      <w:r w:rsidRPr="005A0B97">
        <w:rPr>
          <w:rStyle w:val="gcwxi2kcpjb"/>
          <w:rFonts w:ascii="Lucida Console" w:hAnsi="Lucida Console"/>
          <w:color w:val="000000" w:themeColor="text1"/>
        </w:rPr>
        <w:t>char_</w:t>
      </w:r>
      <w:proofErr w:type="gramStart"/>
      <w:r w:rsidRPr="005A0B97">
        <w:rPr>
          <w:rStyle w:val="gcwxi2kcpjb"/>
          <w:rFonts w:ascii="Lucida Console" w:hAnsi="Lucida Console"/>
          <w:color w:val="000000" w:themeColor="text1"/>
        </w:rPr>
        <w:t>df$Company.industry.count</w:t>
      </w:r>
      <w:proofErr w:type="gramEnd"/>
      <w:r w:rsidRPr="005A0B97">
        <w:rPr>
          <w:rStyle w:val="gcwxi2kcpjb"/>
          <w:rFonts w:ascii="Lucida Console" w:hAnsi="Lucida Console"/>
          <w:color w:val="000000" w:themeColor="text1"/>
        </w:rPr>
        <w:t>[is.na(char_df$Company.industry.count)]&lt;-Clean(char_df$Company.industry.count)</w:t>
      </w: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r w:rsidRPr="005A0B97">
        <w:rPr>
          <w:rStyle w:val="gcwxi2kcpkb"/>
          <w:rFonts w:ascii="Lucida Console" w:hAnsi="Lucida Console"/>
          <w:color w:val="000000" w:themeColor="text1"/>
        </w:rPr>
        <w:t xml:space="preserve"> </w:t>
      </w:r>
      <w:proofErr w:type="gramStart"/>
      <w:r w:rsidRPr="005A0B97">
        <w:rPr>
          <w:rStyle w:val="gcwxi2kcpjb"/>
          <w:rFonts w:ascii="Lucida Console" w:hAnsi="Lucida Console"/>
          <w:color w:val="000000" w:themeColor="text1"/>
        </w:rPr>
        <w:t>table(</w:t>
      </w:r>
      <w:proofErr w:type="spellStart"/>
      <w:proofErr w:type="gramEnd"/>
      <w:r w:rsidRPr="005A0B97">
        <w:rPr>
          <w:rStyle w:val="gcwxi2kcpjb"/>
          <w:rFonts w:ascii="Lucida Console" w:hAnsi="Lucida Console"/>
          <w:color w:val="000000" w:themeColor="text1"/>
        </w:rPr>
        <w:t>char_df$Company.industry.count,useNA</w:t>
      </w:r>
      <w:proofErr w:type="spellEnd"/>
      <w:r w:rsidRPr="005A0B97">
        <w:rPr>
          <w:rStyle w:val="gcwxi2kcpjb"/>
          <w:rFonts w:ascii="Lucida Console" w:hAnsi="Lucida Console"/>
          <w:color w:val="000000" w:themeColor="text1"/>
        </w:rPr>
        <w:t xml:space="preserve"> = "always")</w:t>
      </w:r>
    </w:p>
    <w:p w:rsidR="00343C20" w:rsidRPr="005A0B97" w:rsidRDefault="00343C20" w:rsidP="00343C20">
      <w:pPr>
        <w:rPr>
          <w:ins w:id="17" w:author="Lakshmi Venkateswaran" w:date="2016-10-11T20:59:00Z"/>
          <w:color w:val="000000" w:themeColor="text1"/>
        </w:rPr>
      </w:pPr>
    </w:p>
    <w:p w:rsidR="00343C20" w:rsidRPr="005A0B97" w:rsidRDefault="00343C20" w:rsidP="00343C20">
      <w:pPr>
        <w:rPr>
          <w:ins w:id="18" w:author="Lakshmi Venkateswaran" w:date="2016-10-11T20:59:00Z"/>
          <w:color w:val="000000" w:themeColor="text1"/>
        </w:rPr>
      </w:pPr>
    </w:p>
    <w:p w:rsidR="00343C20" w:rsidRPr="005A0B97" w:rsidRDefault="00343C20" w:rsidP="00343C20">
      <w:pPr>
        <w:pStyle w:val="HTMLPreformatted"/>
        <w:shd w:val="clear" w:color="auto" w:fill="FFFFFF"/>
        <w:wordWrap w:val="0"/>
        <w:spacing w:line="225" w:lineRule="atLeast"/>
        <w:rPr>
          <w:ins w:id="19" w:author="Lakshmi Venkateswaran" w:date="2016-10-11T20:59:00Z"/>
          <w:rStyle w:val="gcwxi2kcpjb"/>
          <w:rFonts w:ascii="Lucida Console" w:hAnsi="Lucida Console"/>
          <w:color w:val="000000" w:themeColor="text1"/>
        </w:rPr>
      </w:pPr>
      <w:proofErr w:type="spellStart"/>
      <w:ins w:id="20" w:author="Lakshmi Venkateswaran" w:date="2016-10-11T20:59:00Z">
        <w:r w:rsidRPr="005A0B97">
          <w:rPr>
            <w:rStyle w:val="gcwxi2kcpjb"/>
            <w:rFonts w:ascii="Lucida Console" w:hAnsi="Lucida Console"/>
            <w:color w:val="000000" w:themeColor="text1"/>
          </w:rPr>
          <w:t>char_df$Company.mobile.app</w:t>
        </w:r>
        <w:proofErr w:type="spellEnd"/>
        <w:r w:rsidRPr="005A0B97">
          <w:rPr>
            <w:rStyle w:val="gcwxi2kcpjb"/>
            <w:rFonts w:ascii="Lucida Console" w:hAnsi="Lucida Console"/>
            <w:color w:val="000000" w:themeColor="text1"/>
          </w:rPr>
          <w:t>&lt;- (</w:t>
        </w:r>
        <w:proofErr w:type="spellStart"/>
        <w:proofErr w:type="gramStart"/>
        <w:r w:rsidRPr="005A0B97">
          <w:rPr>
            <w:rStyle w:val="gcwxi2kcpjb"/>
            <w:rFonts w:ascii="Lucida Console" w:hAnsi="Lucida Console"/>
            <w:color w:val="000000" w:themeColor="text1"/>
          </w:rPr>
          <w:t>strsplit</w:t>
        </w:r>
        <w:proofErr w:type="spellEnd"/>
        <w:r w:rsidRPr="005A0B97">
          <w:rPr>
            <w:rStyle w:val="gcwxi2kcpjb"/>
            <w:rFonts w:ascii="Lucida Console" w:hAnsi="Lucida Console"/>
            <w:color w:val="000000" w:themeColor="text1"/>
          </w:rPr>
          <w:t>(</w:t>
        </w:r>
        <w:proofErr w:type="spellStart"/>
        <w:proofErr w:type="gramEnd"/>
        <w:r w:rsidRPr="005A0B97">
          <w:rPr>
            <w:rStyle w:val="gcwxi2kcpjb"/>
            <w:rFonts w:ascii="Lucida Console" w:hAnsi="Lucida Console"/>
            <w:color w:val="000000" w:themeColor="text1"/>
          </w:rPr>
          <w:t>char_df$Industry.of.company</w:t>
        </w:r>
        <w:proofErr w:type="spellEnd"/>
        <w:r w:rsidRPr="005A0B97">
          <w:rPr>
            <w:rStyle w:val="gcwxi2kcpjb"/>
            <w:rFonts w:ascii="Lucida Console" w:hAnsi="Lucida Console"/>
            <w:color w:val="000000" w:themeColor="text1"/>
          </w:rPr>
          <w:t>, "|",fixed=T))</w:t>
        </w:r>
      </w:ins>
    </w:p>
    <w:p w:rsidR="00343C20" w:rsidRPr="005A0B97" w:rsidRDefault="00343C20" w:rsidP="00343C20">
      <w:pPr>
        <w:pStyle w:val="HTMLPreformatted"/>
        <w:shd w:val="clear" w:color="auto" w:fill="FFFFFF"/>
        <w:wordWrap w:val="0"/>
        <w:spacing w:line="225" w:lineRule="atLeast"/>
        <w:rPr>
          <w:ins w:id="21" w:author="Lakshmi Venkateswaran" w:date="2016-10-11T20:59:00Z"/>
          <w:rStyle w:val="gcwxi2kcpjb"/>
          <w:rFonts w:ascii="Lucida Console" w:hAnsi="Lucida Console"/>
          <w:color w:val="000000" w:themeColor="text1"/>
        </w:rPr>
      </w:pPr>
      <w:ins w:id="22" w:author="Lakshmi Venkateswaran" w:date="2016-10-11T20:59:00Z">
        <w:r w:rsidRPr="005A0B97">
          <w:rPr>
            <w:rStyle w:val="gcwxi2kcpjb"/>
            <w:rFonts w:ascii="Lucida Console" w:hAnsi="Lucida Console"/>
            <w:color w:val="000000" w:themeColor="text1"/>
          </w:rPr>
          <w:t>for (</w:t>
        </w:r>
        <w:proofErr w:type="spellStart"/>
        <w:r w:rsidRPr="005A0B97">
          <w:rPr>
            <w:rStyle w:val="gcwxi2kcpjb"/>
            <w:rFonts w:ascii="Lucida Console" w:hAnsi="Lucida Console"/>
            <w:color w:val="000000" w:themeColor="text1"/>
          </w:rPr>
          <w:t>i</w:t>
        </w:r>
        <w:proofErr w:type="spellEnd"/>
        <w:r w:rsidRPr="005A0B97">
          <w:rPr>
            <w:rStyle w:val="gcwxi2kcpjb"/>
            <w:rFonts w:ascii="Lucida Console" w:hAnsi="Lucida Console"/>
            <w:color w:val="000000" w:themeColor="text1"/>
          </w:rPr>
          <w:t xml:space="preserve"> in (</w:t>
        </w:r>
        <w:proofErr w:type="gramStart"/>
        <w:r w:rsidRPr="005A0B97">
          <w:rPr>
            <w:rStyle w:val="gcwxi2kcpjb"/>
            <w:rFonts w:ascii="Lucida Console" w:hAnsi="Lucida Console"/>
            <w:color w:val="000000" w:themeColor="text1"/>
          </w:rPr>
          <w:t>1:length</w:t>
        </w:r>
        <w:proofErr w:type="gramEnd"/>
        <w:r w:rsidRPr="005A0B97">
          <w:rPr>
            <w:rStyle w:val="gcwxi2kcpjb"/>
            <w:rFonts w:ascii="Lucida Console" w:hAnsi="Lucida Console"/>
            <w:color w:val="000000" w:themeColor="text1"/>
          </w:rPr>
          <w:t>(</w:t>
        </w:r>
        <w:proofErr w:type="spellStart"/>
        <w:r w:rsidRPr="005A0B97">
          <w:rPr>
            <w:rStyle w:val="gcwxi2kcpjb"/>
            <w:rFonts w:ascii="Lucida Console" w:hAnsi="Lucida Console"/>
            <w:color w:val="000000" w:themeColor="text1"/>
          </w:rPr>
          <w:t>char_df$Industry.of.company</w:t>
        </w:r>
        <w:proofErr w:type="spellEnd"/>
        <w:r w:rsidRPr="005A0B97">
          <w:rPr>
            <w:rStyle w:val="gcwxi2kcpjb"/>
            <w:rFonts w:ascii="Lucida Console" w:hAnsi="Lucida Console"/>
            <w:color w:val="000000" w:themeColor="text1"/>
          </w:rPr>
          <w:t>)))</w:t>
        </w:r>
      </w:ins>
    </w:p>
    <w:p w:rsidR="00343C20" w:rsidRPr="005A0B97" w:rsidRDefault="00343C20" w:rsidP="00343C20">
      <w:pPr>
        <w:pStyle w:val="HTMLPreformatted"/>
        <w:shd w:val="clear" w:color="auto" w:fill="FFFFFF"/>
        <w:wordWrap w:val="0"/>
        <w:spacing w:line="225" w:lineRule="atLeast"/>
        <w:rPr>
          <w:ins w:id="23" w:author="Lakshmi Venkateswaran" w:date="2016-10-11T20:59:00Z"/>
          <w:rStyle w:val="gcwxi2kcpjb"/>
          <w:rFonts w:ascii="Lucida Console" w:hAnsi="Lucida Console"/>
          <w:color w:val="000000" w:themeColor="text1"/>
        </w:rPr>
      </w:pPr>
      <w:ins w:id="24" w:author="Lakshmi Venkateswaran" w:date="2016-10-11T20:59:00Z">
        <w:r w:rsidRPr="005A0B97">
          <w:rPr>
            <w:rStyle w:val="gcwxi2kcpkb"/>
            <w:rFonts w:ascii="Lucida Console" w:hAnsi="Lucida Console"/>
            <w:color w:val="000000" w:themeColor="text1"/>
          </w:rPr>
          <w:t xml:space="preserve"> </w:t>
        </w:r>
        <w:r w:rsidRPr="005A0B97">
          <w:rPr>
            <w:rStyle w:val="gcwxi2kcpjb"/>
            <w:rFonts w:ascii="Lucida Console" w:hAnsi="Lucida Console"/>
            <w:color w:val="000000" w:themeColor="text1"/>
          </w:rPr>
          <w:t>{</w:t>
        </w:r>
      </w:ins>
    </w:p>
    <w:p w:rsidR="00343C20" w:rsidRPr="005A0B97" w:rsidRDefault="00343C20" w:rsidP="00343C20">
      <w:pPr>
        <w:pStyle w:val="Default"/>
        <w:rPr>
          <w:ins w:id="25" w:author="Lakshmi Venkateswaran" w:date="2016-10-11T20:59:00Z"/>
          <w:color w:val="000000" w:themeColor="text1"/>
        </w:rPr>
      </w:pPr>
      <w:ins w:id="26" w:author="Lakshmi Venkateswaran" w:date="2016-10-11T20:59:00Z">
        <w:r w:rsidRPr="005A0B97">
          <w:rPr>
            <w:rStyle w:val="gcwxi2kcpjb"/>
            <w:rFonts w:ascii="Lucida Console" w:hAnsi="Lucida Console"/>
            <w:color w:val="000000" w:themeColor="text1"/>
          </w:rPr>
          <w:t xml:space="preserve">     </w:t>
        </w:r>
        <w:proofErr w:type="gramStart"/>
        <w:r w:rsidRPr="005A0B97">
          <w:rPr>
            <w:color w:val="000000" w:themeColor="text1"/>
          </w:rPr>
          <w:t>if(</w:t>
        </w:r>
        <w:proofErr w:type="gramEnd"/>
        <w:r w:rsidRPr="005A0B97">
          <w:rPr>
            <w:color w:val="000000" w:themeColor="text1"/>
          </w:rPr>
          <w:t>is.na(</w:t>
        </w:r>
        <w:proofErr w:type="spellStart"/>
        <w:r w:rsidRPr="005A0B97">
          <w:rPr>
            <w:color w:val="000000" w:themeColor="text1"/>
          </w:rPr>
          <w:t>char_df$</w:t>
        </w:r>
        <w:r w:rsidRPr="005A0B97">
          <w:rPr>
            <w:rStyle w:val="gcwxi2kcpjb"/>
            <w:rFonts w:ascii="Lucida Console" w:hAnsi="Lucida Console"/>
            <w:color w:val="000000" w:themeColor="text1"/>
          </w:rPr>
          <w:t>Industry.of.company</w:t>
        </w:r>
        <w:proofErr w:type="spellEnd"/>
        <w:r w:rsidRPr="005A0B97">
          <w:rPr>
            <w:color w:val="000000" w:themeColor="text1"/>
          </w:rPr>
          <w:t xml:space="preserve"> [</w:t>
        </w:r>
        <w:proofErr w:type="spellStart"/>
        <w:r w:rsidRPr="005A0B97">
          <w:rPr>
            <w:color w:val="000000" w:themeColor="text1"/>
          </w:rPr>
          <w:t>i</w:t>
        </w:r>
        <w:proofErr w:type="spellEnd"/>
        <w:r w:rsidRPr="005A0B97">
          <w:rPr>
            <w:color w:val="000000" w:themeColor="text1"/>
          </w:rPr>
          <w:t xml:space="preserve">])==T){ </w:t>
        </w:r>
      </w:ins>
    </w:p>
    <w:p w:rsidR="00343C20" w:rsidRPr="005A0B97" w:rsidRDefault="00343C20" w:rsidP="00343C20">
      <w:pPr>
        <w:pStyle w:val="HTMLPreformatted"/>
        <w:shd w:val="clear" w:color="auto" w:fill="FFFFFF"/>
        <w:wordWrap w:val="0"/>
        <w:spacing w:line="225" w:lineRule="atLeast"/>
        <w:rPr>
          <w:ins w:id="27" w:author="Lakshmi Venkateswaran" w:date="2016-10-11T20:59:00Z"/>
          <w:rStyle w:val="gcwxi2kcpjb"/>
          <w:rFonts w:ascii="Lucida Console" w:hAnsi="Lucida Console"/>
          <w:color w:val="000000" w:themeColor="text1"/>
        </w:rPr>
      </w:pPr>
      <w:proofErr w:type="spellStart"/>
      <w:ins w:id="28" w:author="Lakshmi Venkateswaran" w:date="2016-10-11T20:59:00Z">
        <w:r w:rsidRPr="005A0B97">
          <w:rPr>
            <w:color w:val="000000" w:themeColor="text1"/>
            <w:sz w:val="23"/>
            <w:szCs w:val="23"/>
          </w:rPr>
          <w:t>char_df$</w:t>
        </w:r>
        <w:r w:rsidRPr="005A0B97">
          <w:rPr>
            <w:rStyle w:val="gcwxi2kcpjb"/>
            <w:rFonts w:ascii="Lucida Console" w:hAnsi="Lucida Console"/>
            <w:color w:val="000000" w:themeColor="text1"/>
          </w:rPr>
          <w:t>Company.mobile.app</w:t>
        </w:r>
        <w:proofErr w:type="spellEnd"/>
        <w:r w:rsidRPr="005A0B97">
          <w:rPr>
            <w:color w:val="000000" w:themeColor="text1"/>
            <w:sz w:val="23"/>
            <w:szCs w:val="23"/>
          </w:rPr>
          <w:t>[</w:t>
        </w:r>
        <w:proofErr w:type="spellStart"/>
        <w:r w:rsidRPr="005A0B97">
          <w:rPr>
            <w:color w:val="000000" w:themeColor="text1"/>
            <w:sz w:val="23"/>
            <w:szCs w:val="23"/>
          </w:rPr>
          <w:t>i</w:t>
        </w:r>
        <w:proofErr w:type="spellEnd"/>
        <w:r w:rsidRPr="005A0B97">
          <w:rPr>
            <w:color w:val="000000" w:themeColor="text1"/>
            <w:sz w:val="23"/>
            <w:szCs w:val="23"/>
          </w:rPr>
          <w:t>]&lt;- NA}</w:t>
        </w:r>
      </w:ins>
    </w:p>
    <w:p w:rsidR="00343C20" w:rsidRPr="005A0B97" w:rsidRDefault="00343C20" w:rsidP="00343C20">
      <w:pPr>
        <w:pStyle w:val="HTMLPreformatted"/>
        <w:shd w:val="clear" w:color="auto" w:fill="FFFFFF"/>
        <w:wordWrap w:val="0"/>
        <w:spacing w:line="225" w:lineRule="atLeast"/>
        <w:rPr>
          <w:ins w:id="29" w:author="Lakshmi Venkateswaran" w:date="2016-10-11T20:59:00Z"/>
          <w:rStyle w:val="gcwxi2kcpjb"/>
          <w:rFonts w:ascii="Lucida Console" w:hAnsi="Lucida Console"/>
          <w:color w:val="000000" w:themeColor="text1"/>
        </w:rPr>
      </w:pPr>
      <w:ins w:id="30" w:author="Lakshmi Venkateswaran" w:date="2016-10-11T20:59:00Z">
        <w:r w:rsidRPr="005A0B97">
          <w:rPr>
            <w:rStyle w:val="gcwxi2kcpjb"/>
            <w:rFonts w:ascii="Lucida Console" w:hAnsi="Lucida Console"/>
            <w:color w:val="000000" w:themeColor="text1"/>
          </w:rPr>
          <w:t xml:space="preserve">      </w:t>
        </w:r>
      </w:ins>
    </w:p>
    <w:p w:rsidR="00343C20" w:rsidRPr="005A0B97" w:rsidRDefault="00343C20" w:rsidP="00343C20">
      <w:pPr>
        <w:pStyle w:val="HTMLPreformatted"/>
        <w:shd w:val="clear" w:color="auto" w:fill="FFFFFF"/>
        <w:wordWrap w:val="0"/>
        <w:spacing w:line="225" w:lineRule="atLeast"/>
        <w:rPr>
          <w:ins w:id="31" w:author="Lakshmi Venkateswaran" w:date="2016-10-11T20:59:00Z"/>
          <w:rStyle w:val="gcwxi2kcpjb"/>
          <w:rFonts w:ascii="Lucida Console" w:hAnsi="Lucida Console"/>
          <w:color w:val="000000" w:themeColor="text1"/>
        </w:rPr>
      </w:pPr>
      <w:ins w:id="32" w:author="Lakshmi Venkateswaran" w:date="2016-10-11T20:59:00Z">
        <w:r w:rsidRPr="005A0B97">
          <w:rPr>
            <w:rStyle w:val="gcwxi2kcpkb"/>
            <w:rFonts w:ascii="Lucida Console" w:hAnsi="Lucida Console"/>
            <w:color w:val="000000" w:themeColor="text1"/>
          </w:rPr>
          <w:t xml:space="preserve"> </w:t>
        </w:r>
        <w:r w:rsidRPr="005A0B97">
          <w:rPr>
            <w:rStyle w:val="gcwxi2kcpjb"/>
            <w:rFonts w:ascii="Lucida Console" w:hAnsi="Lucida Console"/>
            <w:color w:val="000000" w:themeColor="text1"/>
          </w:rPr>
          <w:t xml:space="preserve">    </w:t>
        </w:r>
        <w:proofErr w:type="gramStart"/>
        <w:r w:rsidRPr="005A0B97">
          <w:rPr>
            <w:rStyle w:val="gcwxi2kcpjb"/>
            <w:rFonts w:ascii="Lucida Console" w:hAnsi="Lucida Console"/>
            <w:color w:val="000000" w:themeColor="text1"/>
          </w:rPr>
          <w:t>if(</w:t>
        </w:r>
        <w:proofErr w:type="spellStart"/>
        <w:proofErr w:type="gramEnd"/>
        <w:r w:rsidRPr="005A0B97">
          <w:rPr>
            <w:rStyle w:val="gcwxi2kcpjb"/>
            <w:rFonts w:ascii="Lucida Console" w:hAnsi="Lucida Console"/>
            <w:color w:val="000000" w:themeColor="text1"/>
          </w:rPr>
          <w:t>isTRUE</w:t>
        </w:r>
        <w:proofErr w:type="spellEnd"/>
        <w:r w:rsidRPr="005A0B97">
          <w:rPr>
            <w:rStyle w:val="gcwxi2kcpjb"/>
            <w:rFonts w:ascii="Lucida Console" w:hAnsi="Lucida Console"/>
            <w:color w:val="000000" w:themeColor="text1"/>
          </w:rPr>
          <w:t>(</w:t>
        </w:r>
        <w:proofErr w:type="spellStart"/>
        <w:r w:rsidRPr="005A0B97">
          <w:rPr>
            <w:rStyle w:val="gcwxi2kcpjb"/>
            <w:rFonts w:ascii="Lucida Console" w:hAnsi="Lucida Console"/>
            <w:color w:val="000000" w:themeColor="text1"/>
          </w:rPr>
          <w:t>str_detect</w:t>
        </w:r>
        <w:proofErr w:type="spellEnd"/>
        <w:r w:rsidRPr="005A0B97">
          <w:rPr>
            <w:rStyle w:val="gcwxi2kcpjb"/>
            <w:rFonts w:ascii="Lucida Console" w:hAnsi="Lucida Console"/>
            <w:color w:val="000000" w:themeColor="text1"/>
          </w:rPr>
          <w:t>(</w:t>
        </w:r>
        <w:proofErr w:type="spellStart"/>
        <w:r w:rsidRPr="005A0B97">
          <w:rPr>
            <w:rStyle w:val="gcwxi2kcpjb"/>
            <w:rFonts w:ascii="Lucida Console" w:hAnsi="Lucida Console"/>
            <w:color w:val="000000" w:themeColor="text1"/>
          </w:rPr>
          <w:t>strsplit</w:t>
        </w:r>
        <w:proofErr w:type="spellEnd"/>
        <w:r w:rsidRPr="005A0B97">
          <w:rPr>
            <w:rStyle w:val="gcwxi2kcpjb"/>
            <w:rFonts w:ascii="Lucida Console" w:hAnsi="Lucida Console"/>
            <w:color w:val="000000" w:themeColor="text1"/>
          </w:rPr>
          <w:t>(</w:t>
        </w:r>
        <w:proofErr w:type="spellStart"/>
        <w:r w:rsidRPr="005A0B97">
          <w:rPr>
            <w:rStyle w:val="gcwxi2kcpjb"/>
            <w:rFonts w:ascii="Lucida Console" w:hAnsi="Lucida Console"/>
            <w:color w:val="000000" w:themeColor="text1"/>
          </w:rPr>
          <w:t>char_df$Industry.of.company</w:t>
        </w:r>
        <w:proofErr w:type="spellEnd"/>
        <w:r w:rsidRPr="005A0B97">
          <w:rPr>
            <w:rStyle w:val="gcwxi2kcpjb"/>
            <w:rFonts w:ascii="Lucida Console" w:hAnsi="Lucida Console"/>
            <w:color w:val="000000" w:themeColor="text1"/>
          </w:rPr>
          <w:t xml:space="preserve">, "|",fixed=T),"Mobile"))==T)  </w:t>
        </w:r>
      </w:ins>
    </w:p>
    <w:p w:rsidR="00343C20" w:rsidRPr="005A0B97" w:rsidRDefault="00343C20" w:rsidP="00343C20">
      <w:pPr>
        <w:pStyle w:val="HTMLPreformatted"/>
        <w:shd w:val="clear" w:color="auto" w:fill="FFFFFF"/>
        <w:wordWrap w:val="0"/>
        <w:spacing w:line="225" w:lineRule="atLeast"/>
        <w:rPr>
          <w:ins w:id="33" w:author="Lakshmi Venkateswaran" w:date="2016-10-11T20:59:00Z"/>
          <w:color w:val="000000" w:themeColor="text1"/>
          <w:sz w:val="23"/>
          <w:szCs w:val="23"/>
        </w:rPr>
      </w:pPr>
      <w:ins w:id="34" w:author="Lakshmi Venkateswaran" w:date="2016-10-11T20:59:00Z">
        <w:r w:rsidRPr="005A0B97">
          <w:rPr>
            <w:rStyle w:val="gcwxi2kcpjb"/>
            <w:rFonts w:ascii="Lucida Console" w:hAnsi="Lucida Console"/>
            <w:color w:val="000000" w:themeColor="text1"/>
          </w:rPr>
          <w:t xml:space="preserve"> </w:t>
        </w:r>
        <w:proofErr w:type="gramStart"/>
        <w:r w:rsidRPr="005A0B97">
          <w:rPr>
            <w:rStyle w:val="gcwxi2kcpjb"/>
            <w:rFonts w:ascii="Lucida Console" w:hAnsi="Lucida Console"/>
            <w:color w:val="000000" w:themeColor="text1"/>
          </w:rPr>
          <w:t xml:space="preserve">{ </w:t>
        </w:r>
        <w:proofErr w:type="spellStart"/>
        <w:r w:rsidRPr="005A0B97">
          <w:rPr>
            <w:color w:val="000000" w:themeColor="text1"/>
            <w:sz w:val="23"/>
            <w:szCs w:val="23"/>
          </w:rPr>
          <w:t>char</w:t>
        </w:r>
        <w:proofErr w:type="gramEnd"/>
        <w:r w:rsidRPr="005A0B97">
          <w:rPr>
            <w:color w:val="000000" w:themeColor="text1"/>
            <w:sz w:val="23"/>
            <w:szCs w:val="23"/>
          </w:rPr>
          <w:t>_df$</w:t>
        </w:r>
        <w:r w:rsidRPr="005A0B97">
          <w:rPr>
            <w:rStyle w:val="gcwxi2kcpjb"/>
            <w:rFonts w:ascii="Lucida Console" w:hAnsi="Lucida Console"/>
            <w:color w:val="000000" w:themeColor="text1"/>
          </w:rPr>
          <w:t>Company.mobile.app</w:t>
        </w:r>
        <w:proofErr w:type="spellEnd"/>
        <w:r w:rsidRPr="005A0B97">
          <w:rPr>
            <w:color w:val="000000" w:themeColor="text1"/>
            <w:sz w:val="23"/>
            <w:szCs w:val="23"/>
          </w:rPr>
          <w:t>[</w:t>
        </w:r>
        <w:proofErr w:type="spellStart"/>
        <w:r w:rsidRPr="005A0B97">
          <w:rPr>
            <w:color w:val="000000" w:themeColor="text1"/>
            <w:sz w:val="23"/>
            <w:szCs w:val="23"/>
          </w:rPr>
          <w:t>i</w:t>
        </w:r>
        <w:proofErr w:type="spellEnd"/>
        <w:r w:rsidRPr="005A0B97">
          <w:rPr>
            <w:color w:val="000000" w:themeColor="text1"/>
            <w:sz w:val="23"/>
            <w:szCs w:val="23"/>
          </w:rPr>
          <w:t>]&lt;-yes}</w:t>
        </w:r>
      </w:ins>
    </w:p>
    <w:p w:rsidR="00343C20" w:rsidRPr="005A0B97" w:rsidRDefault="00343C20" w:rsidP="00343C20">
      <w:pPr>
        <w:pStyle w:val="HTMLPreformatted"/>
        <w:shd w:val="clear" w:color="auto" w:fill="FFFFFF"/>
        <w:wordWrap w:val="0"/>
        <w:spacing w:line="225" w:lineRule="atLeast"/>
        <w:rPr>
          <w:ins w:id="35" w:author="Lakshmi Venkateswaran" w:date="2016-10-11T20:59:00Z"/>
          <w:rStyle w:val="gcwxi2kcpjb"/>
          <w:rFonts w:ascii="Lucida Console" w:hAnsi="Lucida Console"/>
          <w:color w:val="000000" w:themeColor="text1"/>
        </w:rPr>
      </w:pPr>
    </w:p>
    <w:p w:rsidR="00343C20" w:rsidRPr="005A0B97" w:rsidRDefault="00343C20" w:rsidP="00343C20">
      <w:pPr>
        <w:pStyle w:val="HTMLPreformatted"/>
        <w:shd w:val="clear" w:color="auto" w:fill="FFFFFF"/>
        <w:wordWrap w:val="0"/>
        <w:spacing w:line="225" w:lineRule="atLeast"/>
        <w:rPr>
          <w:ins w:id="36" w:author="Lakshmi Venkateswaran" w:date="2016-10-11T20:59:00Z"/>
          <w:rStyle w:val="gcwxi2kcpjb"/>
          <w:rFonts w:ascii="Lucida Console" w:hAnsi="Lucida Console"/>
          <w:color w:val="000000" w:themeColor="text1"/>
        </w:rPr>
      </w:pPr>
      <w:ins w:id="37" w:author="Lakshmi Venkateswaran" w:date="2016-10-11T20:59:00Z">
        <w:r w:rsidRPr="005A0B97">
          <w:rPr>
            <w:rStyle w:val="gcwxi2kcpkb"/>
            <w:rFonts w:ascii="Lucida Console" w:hAnsi="Lucida Console"/>
            <w:color w:val="000000" w:themeColor="text1"/>
          </w:rPr>
          <w:t xml:space="preserve"> </w:t>
        </w:r>
        <w:r w:rsidRPr="005A0B97">
          <w:rPr>
            <w:rStyle w:val="gcwxi2kcpjb"/>
            <w:rFonts w:ascii="Lucida Console" w:hAnsi="Lucida Console"/>
            <w:color w:val="000000" w:themeColor="text1"/>
          </w:rPr>
          <w:t xml:space="preserve">    </w:t>
        </w:r>
        <w:proofErr w:type="gramStart"/>
        <w:r w:rsidRPr="005A0B97">
          <w:rPr>
            <w:rStyle w:val="gcwxi2kcpjb"/>
            <w:rFonts w:ascii="Lucida Console" w:hAnsi="Lucida Console"/>
            <w:color w:val="000000" w:themeColor="text1"/>
          </w:rPr>
          <w:t>if(</w:t>
        </w:r>
        <w:proofErr w:type="spellStart"/>
        <w:proofErr w:type="gramEnd"/>
        <w:r w:rsidRPr="005A0B97">
          <w:rPr>
            <w:rStyle w:val="gcwxi2kcpjb"/>
            <w:rFonts w:ascii="Lucida Console" w:hAnsi="Lucida Console"/>
            <w:color w:val="000000" w:themeColor="text1"/>
          </w:rPr>
          <w:t>isTRUE</w:t>
        </w:r>
        <w:proofErr w:type="spellEnd"/>
        <w:r w:rsidRPr="005A0B97">
          <w:rPr>
            <w:rStyle w:val="gcwxi2kcpjb"/>
            <w:rFonts w:ascii="Lucida Console" w:hAnsi="Lucida Console"/>
            <w:color w:val="000000" w:themeColor="text1"/>
          </w:rPr>
          <w:t>(</w:t>
        </w:r>
        <w:proofErr w:type="spellStart"/>
        <w:r w:rsidRPr="005A0B97">
          <w:rPr>
            <w:rStyle w:val="gcwxi2kcpjb"/>
            <w:rFonts w:ascii="Lucida Console" w:hAnsi="Lucida Console"/>
            <w:color w:val="000000" w:themeColor="text1"/>
          </w:rPr>
          <w:t>str_detect</w:t>
        </w:r>
        <w:proofErr w:type="spellEnd"/>
        <w:r w:rsidRPr="005A0B97">
          <w:rPr>
            <w:rStyle w:val="gcwxi2kcpjb"/>
            <w:rFonts w:ascii="Lucida Console" w:hAnsi="Lucida Console"/>
            <w:color w:val="000000" w:themeColor="text1"/>
          </w:rPr>
          <w:t>(</w:t>
        </w:r>
        <w:proofErr w:type="spellStart"/>
        <w:r w:rsidRPr="005A0B97">
          <w:rPr>
            <w:rStyle w:val="gcwxi2kcpjb"/>
            <w:rFonts w:ascii="Lucida Console" w:hAnsi="Lucida Console"/>
            <w:color w:val="000000" w:themeColor="text1"/>
          </w:rPr>
          <w:t>strsplit</w:t>
        </w:r>
        <w:proofErr w:type="spellEnd"/>
        <w:r w:rsidRPr="005A0B97">
          <w:rPr>
            <w:rStyle w:val="gcwxi2kcpjb"/>
            <w:rFonts w:ascii="Lucida Console" w:hAnsi="Lucida Console"/>
            <w:color w:val="000000" w:themeColor="text1"/>
          </w:rPr>
          <w:t>(</w:t>
        </w:r>
        <w:proofErr w:type="spellStart"/>
        <w:r w:rsidRPr="005A0B97">
          <w:rPr>
            <w:rStyle w:val="gcwxi2kcpjb"/>
            <w:rFonts w:ascii="Lucida Console" w:hAnsi="Lucida Console"/>
            <w:color w:val="000000" w:themeColor="text1"/>
          </w:rPr>
          <w:t>char_df$Industry.of.company</w:t>
        </w:r>
        <w:proofErr w:type="spellEnd"/>
        <w:r w:rsidRPr="005A0B97">
          <w:rPr>
            <w:rStyle w:val="gcwxi2kcpjb"/>
            <w:rFonts w:ascii="Lucida Console" w:hAnsi="Lucida Console"/>
            <w:color w:val="000000" w:themeColor="text1"/>
          </w:rPr>
          <w:t>, "|",fixed=T),"Mobile"))==F){</w:t>
        </w:r>
        <w:r w:rsidRPr="005A0B97">
          <w:rPr>
            <w:color w:val="000000" w:themeColor="text1"/>
            <w:sz w:val="23"/>
            <w:szCs w:val="23"/>
          </w:rPr>
          <w:t xml:space="preserve"> </w:t>
        </w:r>
        <w:proofErr w:type="spellStart"/>
        <w:r w:rsidRPr="005A0B97">
          <w:rPr>
            <w:color w:val="000000" w:themeColor="text1"/>
            <w:sz w:val="23"/>
            <w:szCs w:val="23"/>
          </w:rPr>
          <w:t>char_df$</w:t>
        </w:r>
        <w:r w:rsidRPr="005A0B97">
          <w:rPr>
            <w:rStyle w:val="gcwxi2kcpjb"/>
            <w:rFonts w:ascii="Lucida Console" w:hAnsi="Lucida Console"/>
            <w:color w:val="000000" w:themeColor="text1"/>
          </w:rPr>
          <w:t>Company.mobile.app</w:t>
        </w:r>
        <w:proofErr w:type="spellEnd"/>
        <w:r w:rsidRPr="005A0B97">
          <w:rPr>
            <w:color w:val="000000" w:themeColor="text1"/>
            <w:sz w:val="23"/>
            <w:szCs w:val="23"/>
          </w:rPr>
          <w:t>[</w:t>
        </w:r>
        <w:proofErr w:type="spellStart"/>
        <w:r w:rsidRPr="005A0B97">
          <w:rPr>
            <w:color w:val="000000" w:themeColor="text1"/>
            <w:sz w:val="23"/>
            <w:szCs w:val="23"/>
          </w:rPr>
          <w:t>i</w:t>
        </w:r>
        <w:proofErr w:type="spellEnd"/>
        <w:r w:rsidRPr="005A0B97">
          <w:rPr>
            <w:color w:val="000000" w:themeColor="text1"/>
            <w:sz w:val="23"/>
            <w:szCs w:val="23"/>
          </w:rPr>
          <w:t>]&lt;-no}</w:t>
        </w:r>
      </w:ins>
    </w:p>
    <w:p w:rsidR="00343C20" w:rsidRPr="005A0B97" w:rsidRDefault="00343C20" w:rsidP="00343C20">
      <w:pPr>
        <w:pStyle w:val="HTMLPreformatted"/>
        <w:shd w:val="clear" w:color="auto" w:fill="FFFFFF"/>
        <w:wordWrap w:val="0"/>
        <w:spacing w:line="225" w:lineRule="atLeast"/>
        <w:rPr>
          <w:ins w:id="38" w:author="Lakshmi Venkateswaran" w:date="2016-10-11T20:59:00Z"/>
          <w:rStyle w:val="gcwxi2kcpjb"/>
          <w:rFonts w:ascii="Lucida Console" w:hAnsi="Lucida Console"/>
          <w:color w:val="000000" w:themeColor="text1"/>
        </w:rPr>
      </w:pPr>
      <w:ins w:id="39" w:author="Lakshmi Venkateswaran" w:date="2016-10-11T20:59:00Z">
        <w:r w:rsidRPr="005A0B97">
          <w:rPr>
            <w:rStyle w:val="gcwxi2kcpkb"/>
            <w:rFonts w:ascii="Lucida Console" w:hAnsi="Lucida Console"/>
            <w:color w:val="000000" w:themeColor="text1"/>
          </w:rPr>
          <w:t xml:space="preserve"> </w:t>
        </w:r>
        <w:r w:rsidRPr="005A0B97">
          <w:rPr>
            <w:rStyle w:val="gcwxi2kcpjb"/>
            <w:rFonts w:ascii="Lucida Console" w:hAnsi="Lucida Console"/>
            <w:color w:val="000000" w:themeColor="text1"/>
          </w:rPr>
          <w:t xml:space="preserve">   </w:t>
        </w:r>
      </w:ins>
    </w:p>
    <w:p w:rsidR="00343C20" w:rsidRPr="005A0B97" w:rsidRDefault="00343C20" w:rsidP="00343C20">
      <w:pPr>
        <w:pStyle w:val="HTMLPreformatted"/>
        <w:shd w:val="clear" w:color="auto" w:fill="FFFFFF"/>
        <w:wordWrap w:val="0"/>
        <w:spacing w:line="225" w:lineRule="atLeast"/>
        <w:rPr>
          <w:ins w:id="40" w:author="Lakshmi Venkateswaran" w:date="2016-10-11T20:59:00Z"/>
          <w:rStyle w:val="gcwxi2kcpjb"/>
          <w:rFonts w:ascii="Lucida Console" w:hAnsi="Lucida Console"/>
          <w:color w:val="000000" w:themeColor="text1"/>
        </w:rPr>
      </w:pPr>
      <w:ins w:id="41" w:author="Lakshmi Venkateswaran" w:date="2016-10-11T20:59:00Z">
        <w:r w:rsidRPr="005A0B97">
          <w:rPr>
            <w:rStyle w:val="gcwxi2kcpjb"/>
            <w:rFonts w:ascii="Lucida Console" w:hAnsi="Lucida Console"/>
            <w:color w:val="000000" w:themeColor="text1"/>
          </w:rPr>
          <w:t xml:space="preserve"> } </w:t>
        </w:r>
      </w:ins>
    </w:p>
    <w:p w:rsidR="00343C20" w:rsidRPr="005A0B97" w:rsidRDefault="00343C20" w:rsidP="00343C20">
      <w:pPr>
        <w:rPr>
          <w:ins w:id="42" w:author="Lakshmi Venkateswaran" w:date="2016-10-11T20:59:00Z"/>
          <w:color w:val="000000" w:themeColor="text1"/>
        </w:rPr>
      </w:pPr>
    </w:p>
    <w:p w:rsidR="00343C20" w:rsidRPr="005A0B97" w:rsidRDefault="00343C20" w:rsidP="00343C20">
      <w:pPr>
        <w:rPr>
          <w:ins w:id="43" w:author="Lakshmi Venkateswaran" w:date="2016-10-11T20:59:00Z"/>
          <w:color w:val="000000" w:themeColor="text1"/>
        </w:rPr>
      </w:pPr>
    </w:p>
    <w:p w:rsidR="00343C20" w:rsidRPr="005A0B97" w:rsidRDefault="00343C20" w:rsidP="00343C20">
      <w:pPr>
        <w:rPr>
          <w:ins w:id="44" w:author="Lakshmi Venkateswaran" w:date="2016-10-11T20:59:00Z"/>
          <w:color w:val="000000" w:themeColor="text1"/>
        </w:rPr>
      </w:pPr>
    </w:p>
    <w:p w:rsidR="00343C20" w:rsidRPr="005A0B97" w:rsidRDefault="00343C20" w:rsidP="00343C20">
      <w:pPr>
        <w:pStyle w:val="HTMLPreformatted"/>
        <w:shd w:val="clear" w:color="auto" w:fill="FFFFFF"/>
        <w:wordWrap w:val="0"/>
        <w:spacing w:line="225" w:lineRule="atLeast"/>
        <w:rPr>
          <w:ins w:id="45" w:author="Lakshmi Venkateswaran" w:date="2016-10-11T20:59:00Z"/>
          <w:rStyle w:val="gcwxi2kcpjb"/>
          <w:rFonts w:ascii="Lucida Console" w:hAnsi="Lucida Console"/>
          <w:color w:val="000000" w:themeColor="text1"/>
        </w:rPr>
      </w:pPr>
      <w:ins w:id="46" w:author="Lakshmi Venkateswaran" w:date="2016-10-11T20:59:00Z">
        <w:r w:rsidRPr="005A0B97">
          <w:rPr>
            <w:rStyle w:val="gcwxi2kcpkb"/>
            <w:rFonts w:ascii="Lucida Console" w:hAnsi="Lucida Console"/>
            <w:color w:val="000000" w:themeColor="text1"/>
          </w:rPr>
          <w:t xml:space="preserve"> </w:t>
        </w:r>
        <w:r w:rsidRPr="005A0B97">
          <w:rPr>
            <w:rStyle w:val="gcwxi2kcpjb"/>
            <w:rFonts w:ascii="Lucida Console" w:hAnsi="Lucida Console"/>
            <w:color w:val="000000" w:themeColor="text1"/>
          </w:rPr>
          <w:t>for (</w:t>
        </w:r>
        <w:proofErr w:type="spellStart"/>
        <w:r w:rsidRPr="005A0B97">
          <w:rPr>
            <w:rStyle w:val="gcwxi2kcpjb"/>
            <w:rFonts w:ascii="Lucida Console" w:hAnsi="Lucida Console"/>
            <w:color w:val="000000" w:themeColor="text1"/>
          </w:rPr>
          <w:t>i</w:t>
        </w:r>
        <w:proofErr w:type="spellEnd"/>
        <w:r w:rsidRPr="005A0B97">
          <w:rPr>
            <w:rStyle w:val="gcwxi2kcpjb"/>
            <w:rFonts w:ascii="Lucida Console" w:hAnsi="Lucida Console"/>
            <w:color w:val="000000" w:themeColor="text1"/>
          </w:rPr>
          <w:t xml:space="preserve"> in (</w:t>
        </w:r>
        <w:proofErr w:type="gramStart"/>
        <w:r w:rsidRPr="005A0B97">
          <w:rPr>
            <w:rStyle w:val="gcwxi2kcpjb"/>
            <w:rFonts w:ascii="Lucida Console" w:hAnsi="Lucida Console"/>
            <w:color w:val="000000" w:themeColor="text1"/>
          </w:rPr>
          <w:t>1:length</w:t>
        </w:r>
        <w:proofErr w:type="gramEnd"/>
        <w:r w:rsidRPr="005A0B97">
          <w:rPr>
            <w:rStyle w:val="gcwxi2kcpjb"/>
            <w:rFonts w:ascii="Lucida Console" w:hAnsi="Lucida Console"/>
            <w:color w:val="000000" w:themeColor="text1"/>
          </w:rPr>
          <w:t>(</w:t>
        </w:r>
        <w:proofErr w:type="spellStart"/>
        <w:r w:rsidRPr="005A0B97">
          <w:rPr>
            <w:rStyle w:val="gcwxi2kcpjb"/>
            <w:rFonts w:ascii="Lucida Console" w:hAnsi="Lucida Console"/>
            <w:color w:val="000000" w:themeColor="text1"/>
          </w:rPr>
          <w:t>char_df$Industry.of.company</w:t>
        </w:r>
        <w:proofErr w:type="spellEnd"/>
        <w:r w:rsidRPr="005A0B97">
          <w:rPr>
            <w:rStyle w:val="gcwxi2kcpjb"/>
            <w:rFonts w:ascii="Lucida Console" w:hAnsi="Lucida Console"/>
            <w:color w:val="000000" w:themeColor="text1"/>
          </w:rPr>
          <w:t>)))</w:t>
        </w:r>
      </w:ins>
    </w:p>
    <w:p w:rsidR="00343C20" w:rsidRPr="005A0B97" w:rsidRDefault="00343C20" w:rsidP="00343C20">
      <w:pPr>
        <w:pStyle w:val="HTMLPreformatted"/>
        <w:shd w:val="clear" w:color="auto" w:fill="FFFFFF"/>
        <w:wordWrap w:val="0"/>
        <w:spacing w:line="225" w:lineRule="atLeast"/>
        <w:rPr>
          <w:ins w:id="47" w:author="Lakshmi Venkateswaran" w:date="2016-10-11T20:59:00Z"/>
          <w:rStyle w:val="gcwxi2kcpjb"/>
          <w:rFonts w:ascii="Lucida Console" w:hAnsi="Lucida Console"/>
          <w:color w:val="000000" w:themeColor="text1"/>
        </w:rPr>
      </w:pPr>
      <w:ins w:id="48" w:author="Lakshmi Venkateswaran" w:date="2016-10-11T20:59:00Z">
        <w:r w:rsidRPr="005A0B97">
          <w:rPr>
            <w:rStyle w:val="gcwxi2kcpkb"/>
            <w:rFonts w:ascii="Lucida Console" w:hAnsi="Lucida Console"/>
            <w:color w:val="000000" w:themeColor="text1"/>
          </w:rPr>
          <w:lastRenderedPageBreak/>
          <w:t xml:space="preserve"> </w:t>
        </w:r>
        <w:r w:rsidRPr="005A0B97">
          <w:rPr>
            <w:rStyle w:val="gcwxi2kcpjb"/>
            <w:rFonts w:ascii="Lucida Console" w:hAnsi="Lucida Console"/>
            <w:color w:val="000000" w:themeColor="text1"/>
          </w:rPr>
          <w:t>{</w:t>
        </w:r>
      </w:ins>
    </w:p>
    <w:p w:rsidR="00343C20" w:rsidRPr="005A0B97" w:rsidRDefault="00343C20" w:rsidP="00343C20">
      <w:pPr>
        <w:pStyle w:val="HTMLPreformatted"/>
        <w:shd w:val="clear" w:color="auto" w:fill="FFFFFF"/>
        <w:wordWrap w:val="0"/>
        <w:spacing w:line="225" w:lineRule="atLeast"/>
        <w:rPr>
          <w:ins w:id="49" w:author="Lakshmi Venkateswaran" w:date="2016-10-11T20:59:00Z"/>
          <w:rStyle w:val="gcwxi2kcpjb"/>
          <w:rFonts w:ascii="Lucida Console" w:hAnsi="Lucida Console"/>
          <w:color w:val="000000" w:themeColor="text1"/>
        </w:rPr>
      </w:pPr>
      <w:ins w:id="50" w:author="Lakshmi Venkateswaran" w:date="2016-10-11T20:59:00Z">
        <w:r w:rsidRPr="005A0B97">
          <w:rPr>
            <w:rStyle w:val="gcwxi2kcpjb"/>
            <w:rFonts w:ascii="Lucida Console" w:hAnsi="Lucida Console"/>
            <w:color w:val="000000" w:themeColor="text1"/>
          </w:rPr>
          <w:t xml:space="preserve">    </w:t>
        </w:r>
        <w:proofErr w:type="gramStart"/>
        <w:r w:rsidRPr="005A0B97">
          <w:rPr>
            <w:rStyle w:val="gcwxi2kcpjb"/>
            <w:rFonts w:ascii="Lucida Console" w:hAnsi="Lucida Console"/>
            <w:color w:val="000000" w:themeColor="text1"/>
          </w:rPr>
          <w:t>if(</w:t>
        </w:r>
        <w:proofErr w:type="gramEnd"/>
        <w:r w:rsidRPr="005A0B97">
          <w:rPr>
            <w:rStyle w:val="gcwxi2kcpjb"/>
            <w:rFonts w:ascii="Lucida Console" w:hAnsi="Lucida Console"/>
            <w:color w:val="000000" w:themeColor="text1"/>
          </w:rPr>
          <w:t>is.na(</w:t>
        </w:r>
        <w:proofErr w:type="spellStart"/>
        <w:r w:rsidRPr="005A0B97">
          <w:rPr>
            <w:rStyle w:val="gcwxi2kcpjb"/>
            <w:rFonts w:ascii="Lucida Console" w:hAnsi="Lucida Console"/>
            <w:color w:val="000000" w:themeColor="text1"/>
          </w:rPr>
          <w:t>char_df$Industry.of.company</w:t>
        </w:r>
        <w:proofErr w:type="spellEnd"/>
        <w:r w:rsidRPr="005A0B97">
          <w:rPr>
            <w:rStyle w:val="gcwxi2kcpjb"/>
            <w:rFonts w:ascii="Lucida Console" w:hAnsi="Lucida Console"/>
            <w:color w:val="000000" w:themeColor="text1"/>
          </w:rPr>
          <w:t xml:space="preserve"> [</w:t>
        </w:r>
        <w:proofErr w:type="spellStart"/>
        <w:r w:rsidRPr="005A0B97">
          <w:rPr>
            <w:rStyle w:val="gcwxi2kcpjb"/>
            <w:rFonts w:ascii="Lucida Console" w:hAnsi="Lucida Console"/>
            <w:color w:val="000000" w:themeColor="text1"/>
          </w:rPr>
          <w:t>i</w:t>
        </w:r>
        <w:proofErr w:type="spellEnd"/>
        <w:r w:rsidRPr="005A0B97">
          <w:rPr>
            <w:rStyle w:val="gcwxi2kcpjb"/>
            <w:rFonts w:ascii="Lucida Console" w:hAnsi="Lucida Console"/>
            <w:color w:val="000000" w:themeColor="text1"/>
          </w:rPr>
          <w:t xml:space="preserve">])==T){ </w:t>
        </w:r>
      </w:ins>
    </w:p>
    <w:p w:rsidR="00343C20" w:rsidRPr="005A0B97" w:rsidRDefault="00343C20" w:rsidP="00343C20">
      <w:pPr>
        <w:pStyle w:val="HTMLPreformatted"/>
        <w:shd w:val="clear" w:color="auto" w:fill="FFFFFF"/>
        <w:wordWrap w:val="0"/>
        <w:spacing w:line="225" w:lineRule="atLeast"/>
        <w:rPr>
          <w:ins w:id="51" w:author="Lakshmi Venkateswaran" w:date="2016-10-11T20:59:00Z"/>
          <w:rStyle w:val="gcwxi2kcpjb"/>
          <w:rFonts w:ascii="Lucida Console" w:hAnsi="Lucida Console"/>
          <w:color w:val="000000" w:themeColor="text1"/>
        </w:rPr>
      </w:pPr>
      <w:ins w:id="52" w:author="Lakshmi Venkateswaran" w:date="2016-10-11T20:59:00Z">
        <w:r w:rsidRPr="005A0B97">
          <w:rPr>
            <w:rStyle w:val="gcwxi2kcpjb"/>
            <w:rFonts w:ascii="Lucida Console" w:hAnsi="Lucida Console"/>
            <w:color w:val="000000" w:themeColor="text1"/>
          </w:rPr>
          <w:t xml:space="preserve">        </w:t>
        </w:r>
        <w:proofErr w:type="spellStart"/>
        <w:r w:rsidRPr="005A0B97">
          <w:rPr>
            <w:rStyle w:val="gcwxi2kcpjb"/>
            <w:rFonts w:ascii="Lucida Console" w:hAnsi="Lucida Console"/>
            <w:color w:val="000000" w:themeColor="text1"/>
          </w:rPr>
          <w:t>char_df$Company.mobile.app</w:t>
        </w:r>
        <w:proofErr w:type="spellEnd"/>
        <w:r w:rsidRPr="005A0B97">
          <w:rPr>
            <w:rStyle w:val="gcwxi2kcpjb"/>
            <w:rFonts w:ascii="Lucida Console" w:hAnsi="Lucida Console"/>
            <w:color w:val="000000" w:themeColor="text1"/>
          </w:rPr>
          <w:t>[</w:t>
        </w:r>
        <w:proofErr w:type="spellStart"/>
        <w:r w:rsidRPr="005A0B97">
          <w:rPr>
            <w:rStyle w:val="gcwxi2kcpjb"/>
            <w:rFonts w:ascii="Lucida Console" w:hAnsi="Lucida Console"/>
            <w:color w:val="000000" w:themeColor="text1"/>
          </w:rPr>
          <w:t>i</w:t>
        </w:r>
        <w:proofErr w:type="spellEnd"/>
        <w:r w:rsidRPr="005A0B97">
          <w:rPr>
            <w:rStyle w:val="gcwxi2kcpjb"/>
            <w:rFonts w:ascii="Lucida Console" w:hAnsi="Lucida Console"/>
            <w:color w:val="000000" w:themeColor="text1"/>
          </w:rPr>
          <w:t>]&lt;- NA}</w:t>
        </w:r>
      </w:ins>
    </w:p>
    <w:p w:rsidR="00343C20" w:rsidRPr="005A0B97" w:rsidRDefault="00343C20" w:rsidP="00343C20">
      <w:pPr>
        <w:pStyle w:val="HTMLPreformatted"/>
        <w:shd w:val="clear" w:color="auto" w:fill="FFFFFF"/>
        <w:wordWrap w:val="0"/>
        <w:spacing w:line="225" w:lineRule="atLeast"/>
        <w:rPr>
          <w:ins w:id="53" w:author="Lakshmi Venkateswaran" w:date="2016-10-11T20:59:00Z"/>
          <w:rStyle w:val="gcwxi2kcpjb"/>
          <w:rFonts w:ascii="Lucida Console" w:hAnsi="Lucida Console"/>
          <w:color w:val="000000" w:themeColor="text1"/>
        </w:rPr>
      </w:pPr>
      <w:ins w:id="54" w:author="Lakshmi Venkateswaran" w:date="2016-10-11T20:59:00Z">
        <w:r w:rsidRPr="005A0B97">
          <w:rPr>
            <w:rStyle w:val="gcwxi2kcpkb"/>
            <w:rFonts w:ascii="Lucida Console" w:hAnsi="Lucida Console"/>
            <w:color w:val="000000" w:themeColor="text1"/>
          </w:rPr>
          <w:t xml:space="preserve"> </w:t>
        </w:r>
        <w:r w:rsidRPr="005A0B97">
          <w:rPr>
            <w:rStyle w:val="gcwxi2kcpjb"/>
            <w:rFonts w:ascii="Lucida Console" w:hAnsi="Lucida Console"/>
            <w:color w:val="000000" w:themeColor="text1"/>
          </w:rPr>
          <w:t xml:space="preserve">    </w:t>
        </w:r>
      </w:ins>
    </w:p>
    <w:p w:rsidR="00343C20" w:rsidRPr="005A0B97" w:rsidRDefault="00343C20" w:rsidP="00343C20">
      <w:pPr>
        <w:pStyle w:val="HTMLPreformatted"/>
        <w:shd w:val="clear" w:color="auto" w:fill="FFFFFF"/>
        <w:wordWrap w:val="0"/>
        <w:spacing w:line="225" w:lineRule="atLeast"/>
        <w:rPr>
          <w:ins w:id="55" w:author="Lakshmi Venkateswaran" w:date="2016-10-11T20:59:00Z"/>
          <w:rStyle w:val="gcwxi2kcpjb"/>
          <w:rFonts w:ascii="Lucida Console" w:hAnsi="Lucida Console"/>
          <w:color w:val="000000" w:themeColor="text1"/>
        </w:rPr>
      </w:pPr>
      <w:ins w:id="56" w:author="Lakshmi Venkateswaran" w:date="2016-10-11T20:59:00Z">
        <w:r w:rsidRPr="005A0B97">
          <w:rPr>
            <w:rStyle w:val="gcwxi2kcpjb"/>
            <w:rFonts w:ascii="Lucida Console" w:hAnsi="Lucida Console"/>
            <w:color w:val="000000" w:themeColor="text1"/>
          </w:rPr>
          <w:t xml:space="preserve">    if(</w:t>
        </w:r>
        <w:proofErr w:type="spellStart"/>
        <w:r w:rsidRPr="005A0B97">
          <w:rPr>
            <w:rStyle w:val="gcwxi2kcpjb"/>
            <w:rFonts w:ascii="Lucida Console" w:hAnsi="Lucida Console"/>
            <w:color w:val="000000" w:themeColor="text1"/>
          </w:rPr>
          <w:t>isTRUE</w:t>
        </w:r>
        <w:proofErr w:type="spellEnd"/>
        <w:r w:rsidRPr="005A0B97">
          <w:rPr>
            <w:rStyle w:val="gcwxi2kcpjb"/>
            <w:rFonts w:ascii="Lucida Console" w:hAnsi="Lucida Console"/>
            <w:color w:val="000000" w:themeColor="text1"/>
          </w:rPr>
          <w:t>(</w:t>
        </w:r>
        <w:proofErr w:type="spellStart"/>
        <w:r w:rsidRPr="005A0B97">
          <w:rPr>
            <w:rStyle w:val="gcwxi2kcpjb"/>
            <w:rFonts w:ascii="Lucida Console" w:hAnsi="Lucida Console"/>
            <w:color w:val="000000" w:themeColor="text1"/>
          </w:rPr>
          <w:t>str_detect</w:t>
        </w:r>
        <w:proofErr w:type="spellEnd"/>
        <w:r w:rsidRPr="005A0B97">
          <w:rPr>
            <w:rStyle w:val="gcwxi2kcpjb"/>
            <w:rFonts w:ascii="Lucida Console" w:hAnsi="Lucida Console"/>
            <w:color w:val="000000" w:themeColor="text1"/>
          </w:rPr>
          <w:t>(</w:t>
        </w:r>
        <w:proofErr w:type="spellStart"/>
        <w:r w:rsidRPr="005A0B97">
          <w:rPr>
            <w:rStyle w:val="gcwxi2kcpjb"/>
            <w:rFonts w:ascii="Lucida Console" w:hAnsi="Lucida Console"/>
            <w:color w:val="000000" w:themeColor="text1"/>
          </w:rPr>
          <w:t>strsplit</w:t>
        </w:r>
        <w:proofErr w:type="spellEnd"/>
        <w:r w:rsidRPr="005A0B97">
          <w:rPr>
            <w:rStyle w:val="gcwxi2kcpjb"/>
            <w:rFonts w:ascii="Lucida Console" w:hAnsi="Lucida Console"/>
            <w:color w:val="000000" w:themeColor="text1"/>
          </w:rPr>
          <w:t>(</w:t>
        </w:r>
        <w:proofErr w:type="spellStart"/>
        <w:r w:rsidRPr="005A0B97">
          <w:rPr>
            <w:rStyle w:val="gcwxi2kcpjb"/>
            <w:rFonts w:ascii="Lucida Console" w:hAnsi="Lucida Console"/>
            <w:color w:val="000000" w:themeColor="text1"/>
          </w:rPr>
          <w:t>char_</w:t>
        </w:r>
        <w:proofErr w:type="gramStart"/>
        <w:r w:rsidRPr="005A0B97">
          <w:rPr>
            <w:rStyle w:val="gcwxi2kcpjb"/>
            <w:rFonts w:ascii="Lucida Console" w:hAnsi="Lucida Console"/>
            <w:color w:val="000000" w:themeColor="text1"/>
          </w:rPr>
          <w:t>df$Industry.of.company</w:t>
        </w:r>
        <w:proofErr w:type="spellEnd"/>
        <w:proofErr w:type="gramEnd"/>
        <w:r w:rsidRPr="005A0B97">
          <w:rPr>
            <w:rStyle w:val="gcwxi2kcpjb"/>
            <w:rFonts w:ascii="Lucida Console" w:hAnsi="Lucida Console"/>
            <w:color w:val="000000" w:themeColor="text1"/>
          </w:rPr>
          <w:t>[</w:t>
        </w:r>
        <w:proofErr w:type="spellStart"/>
        <w:r w:rsidRPr="005A0B97">
          <w:rPr>
            <w:rStyle w:val="gcwxi2kcpjb"/>
            <w:rFonts w:ascii="Lucida Console" w:hAnsi="Lucida Console"/>
            <w:color w:val="000000" w:themeColor="text1"/>
          </w:rPr>
          <w:t>i</w:t>
        </w:r>
        <w:proofErr w:type="spellEnd"/>
        <w:r w:rsidRPr="005A0B97">
          <w:rPr>
            <w:rStyle w:val="gcwxi2kcpjb"/>
            <w:rFonts w:ascii="Lucida Console" w:hAnsi="Lucida Console"/>
            <w:color w:val="000000" w:themeColor="text1"/>
          </w:rPr>
          <w:t xml:space="preserve">], "|",fixed=T),"Mobile"))==T)  </w:t>
        </w:r>
      </w:ins>
    </w:p>
    <w:p w:rsidR="00343C20" w:rsidRPr="005A0B97" w:rsidRDefault="00343C20" w:rsidP="00343C20">
      <w:pPr>
        <w:pStyle w:val="HTMLPreformatted"/>
        <w:shd w:val="clear" w:color="auto" w:fill="FFFFFF"/>
        <w:wordWrap w:val="0"/>
        <w:spacing w:line="225" w:lineRule="atLeast"/>
        <w:rPr>
          <w:ins w:id="57" w:author="Lakshmi Venkateswaran" w:date="2016-10-11T20:59:00Z"/>
          <w:rStyle w:val="gcwxi2kcpjb"/>
          <w:rFonts w:ascii="Lucida Console" w:hAnsi="Lucida Console"/>
          <w:color w:val="000000" w:themeColor="text1"/>
        </w:rPr>
      </w:pPr>
      <w:ins w:id="58" w:author="Lakshmi Venkateswaran" w:date="2016-10-11T20:59:00Z">
        <w:r w:rsidRPr="005A0B97">
          <w:rPr>
            <w:rStyle w:val="gcwxi2kcpjb"/>
            <w:rFonts w:ascii="Lucida Console" w:hAnsi="Lucida Console"/>
            <w:color w:val="000000" w:themeColor="text1"/>
          </w:rPr>
          <w:t xml:space="preserve">  </w:t>
        </w:r>
        <w:proofErr w:type="gramStart"/>
        <w:r w:rsidRPr="005A0B97">
          <w:rPr>
            <w:rStyle w:val="gcwxi2kcpjb"/>
            <w:rFonts w:ascii="Lucida Console" w:hAnsi="Lucida Console"/>
            <w:color w:val="000000" w:themeColor="text1"/>
          </w:rPr>
          <w:t xml:space="preserve">{ </w:t>
        </w:r>
        <w:proofErr w:type="spellStart"/>
        <w:r w:rsidRPr="005A0B97">
          <w:rPr>
            <w:rStyle w:val="gcwxi2kcpjb"/>
            <w:rFonts w:ascii="Lucida Console" w:hAnsi="Lucida Console"/>
            <w:color w:val="000000" w:themeColor="text1"/>
          </w:rPr>
          <w:t>char</w:t>
        </w:r>
        <w:proofErr w:type="gramEnd"/>
        <w:r w:rsidRPr="005A0B97">
          <w:rPr>
            <w:rStyle w:val="gcwxi2kcpjb"/>
            <w:rFonts w:ascii="Lucida Console" w:hAnsi="Lucida Console"/>
            <w:color w:val="000000" w:themeColor="text1"/>
          </w:rPr>
          <w:t>_df$Company.mobile.app</w:t>
        </w:r>
        <w:proofErr w:type="spellEnd"/>
        <w:r w:rsidRPr="005A0B97">
          <w:rPr>
            <w:rStyle w:val="gcwxi2kcpjb"/>
            <w:rFonts w:ascii="Lucida Console" w:hAnsi="Lucida Console"/>
            <w:color w:val="000000" w:themeColor="text1"/>
          </w:rPr>
          <w:t>[</w:t>
        </w:r>
        <w:proofErr w:type="spellStart"/>
        <w:r w:rsidRPr="005A0B97">
          <w:rPr>
            <w:rStyle w:val="gcwxi2kcpjb"/>
            <w:rFonts w:ascii="Lucida Console" w:hAnsi="Lucida Console"/>
            <w:color w:val="000000" w:themeColor="text1"/>
          </w:rPr>
          <w:t>i</w:t>
        </w:r>
        <w:proofErr w:type="spellEnd"/>
        <w:r w:rsidRPr="005A0B97">
          <w:rPr>
            <w:rStyle w:val="gcwxi2kcpjb"/>
            <w:rFonts w:ascii="Lucida Console" w:hAnsi="Lucida Console"/>
            <w:color w:val="000000" w:themeColor="text1"/>
          </w:rPr>
          <w:t>]&lt;-'yes'}</w:t>
        </w:r>
      </w:ins>
    </w:p>
    <w:p w:rsidR="00343C20" w:rsidRPr="005A0B97" w:rsidRDefault="00343C20" w:rsidP="00343C20">
      <w:pPr>
        <w:pStyle w:val="HTMLPreformatted"/>
        <w:shd w:val="clear" w:color="auto" w:fill="FFFFFF"/>
        <w:wordWrap w:val="0"/>
        <w:spacing w:line="225" w:lineRule="atLeast"/>
        <w:rPr>
          <w:ins w:id="59" w:author="Lakshmi Venkateswaran" w:date="2016-10-11T20:59:00Z"/>
          <w:rStyle w:val="gcwxi2kcpjb"/>
          <w:rFonts w:ascii="Lucida Console" w:hAnsi="Lucida Console"/>
          <w:color w:val="000000" w:themeColor="text1"/>
        </w:rPr>
      </w:pPr>
      <w:ins w:id="60" w:author="Lakshmi Venkateswaran" w:date="2016-10-11T20:59:00Z">
        <w:r w:rsidRPr="005A0B97">
          <w:rPr>
            <w:rStyle w:val="gcwxi2kcpjb"/>
            <w:rFonts w:ascii="Lucida Console" w:hAnsi="Lucida Console"/>
            <w:color w:val="000000" w:themeColor="text1"/>
          </w:rPr>
          <w:t xml:space="preserve">  else </w:t>
        </w:r>
        <w:proofErr w:type="gramStart"/>
        <w:r w:rsidRPr="005A0B97">
          <w:rPr>
            <w:rStyle w:val="gcwxi2kcpjb"/>
            <w:rFonts w:ascii="Lucida Console" w:hAnsi="Lucida Console"/>
            <w:color w:val="000000" w:themeColor="text1"/>
          </w:rPr>
          <w:t xml:space="preserve">{ </w:t>
        </w:r>
        <w:proofErr w:type="spellStart"/>
        <w:r w:rsidRPr="005A0B97">
          <w:rPr>
            <w:rStyle w:val="gcwxi2kcpjb"/>
            <w:rFonts w:ascii="Lucida Console" w:hAnsi="Lucida Console"/>
            <w:color w:val="000000" w:themeColor="text1"/>
          </w:rPr>
          <w:t>char</w:t>
        </w:r>
        <w:proofErr w:type="gramEnd"/>
        <w:r w:rsidRPr="005A0B97">
          <w:rPr>
            <w:rStyle w:val="gcwxi2kcpjb"/>
            <w:rFonts w:ascii="Lucida Console" w:hAnsi="Lucida Console"/>
            <w:color w:val="000000" w:themeColor="text1"/>
          </w:rPr>
          <w:t>_df$Company.mobile.app</w:t>
        </w:r>
        <w:proofErr w:type="spellEnd"/>
        <w:r w:rsidRPr="005A0B97">
          <w:rPr>
            <w:rStyle w:val="gcwxi2kcpjb"/>
            <w:rFonts w:ascii="Lucida Console" w:hAnsi="Lucida Console"/>
            <w:color w:val="000000" w:themeColor="text1"/>
          </w:rPr>
          <w:t>[</w:t>
        </w:r>
        <w:proofErr w:type="spellStart"/>
        <w:r w:rsidRPr="005A0B97">
          <w:rPr>
            <w:rStyle w:val="gcwxi2kcpjb"/>
            <w:rFonts w:ascii="Lucida Console" w:hAnsi="Lucida Console"/>
            <w:color w:val="000000" w:themeColor="text1"/>
          </w:rPr>
          <w:t>i</w:t>
        </w:r>
        <w:proofErr w:type="spellEnd"/>
        <w:r w:rsidRPr="005A0B97">
          <w:rPr>
            <w:rStyle w:val="gcwxi2kcpjb"/>
            <w:rFonts w:ascii="Lucida Console" w:hAnsi="Lucida Console"/>
            <w:color w:val="000000" w:themeColor="text1"/>
          </w:rPr>
          <w:t>]&lt;-'no'}</w:t>
        </w:r>
      </w:ins>
    </w:p>
    <w:p w:rsidR="00343C20" w:rsidRPr="005A0B97" w:rsidRDefault="00343C20" w:rsidP="00343C20">
      <w:pPr>
        <w:pStyle w:val="HTMLPreformatted"/>
        <w:shd w:val="clear" w:color="auto" w:fill="FFFFFF"/>
        <w:wordWrap w:val="0"/>
        <w:spacing w:line="225" w:lineRule="atLeast"/>
        <w:rPr>
          <w:rStyle w:val="gcwxi2kcpkb"/>
          <w:rFonts w:ascii="Lucida Console" w:hAnsi="Lucida Console"/>
          <w:color w:val="000000" w:themeColor="text1"/>
        </w:rPr>
      </w:pPr>
      <w:ins w:id="61" w:author="Lakshmi Venkateswaran" w:date="2016-10-11T20:59:00Z">
        <w:r w:rsidRPr="005A0B97">
          <w:rPr>
            <w:rStyle w:val="gcwxi2kcpjb"/>
            <w:rFonts w:ascii="Lucida Console" w:hAnsi="Lucida Console"/>
            <w:color w:val="000000" w:themeColor="text1"/>
          </w:rPr>
          <w:t>}</w:t>
        </w:r>
      </w:ins>
    </w:p>
    <w:p w:rsidR="00343C20" w:rsidRPr="005A0B97" w:rsidRDefault="00343C20" w:rsidP="00343C20">
      <w:pPr>
        <w:pStyle w:val="HTMLPreformatted"/>
        <w:shd w:val="clear" w:color="auto" w:fill="FFFFFF"/>
        <w:wordWrap w:val="0"/>
        <w:spacing w:line="225" w:lineRule="atLeast"/>
        <w:rPr>
          <w:ins w:id="62" w:author="Lakshmi Venkateswaran" w:date="2016-10-11T20:59:00Z"/>
          <w:rStyle w:val="gcwxi2kcpjb"/>
          <w:rFonts w:ascii="Lucida Console" w:hAnsi="Lucida Console"/>
          <w:color w:val="000000" w:themeColor="text1"/>
        </w:rPr>
      </w:pPr>
      <w:ins w:id="63" w:author="Lakshmi Venkateswaran" w:date="2016-10-11T20:59:00Z">
        <w:r w:rsidRPr="005A0B97">
          <w:rPr>
            <w:rStyle w:val="gcwxi2kcpkb"/>
            <w:rFonts w:ascii="Lucida Console" w:hAnsi="Lucida Console"/>
            <w:color w:val="000000" w:themeColor="text1"/>
          </w:rPr>
          <w:t xml:space="preserve"> </w:t>
        </w:r>
        <w:proofErr w:type="spellStart"/>
        <w:r w:rsidRPr="005A0B97">
          <w:rPr>
            <w:rStyle w:val="gcwxi2kcpjb"/>
            <w:rFonts w:ascii="Lucida Console" w:hAnsi="Lucida Console"/>
            <w:color w:val="000000" w:themeColor="text1"/>
          </w:rPr>
          <w:t>char_df$Company.mobile.app</w:t>
        </w:r>
        <w:proofErr w:type="spellEnd"/>
      </w:ins>
    </w:p>
    <w:p w:rsidR="00343C20" w:rsidRPr="005A0B97" w:rsidRDefault="00343C20" w:rsidP="00343C20">
      <w:pPr>
        <w:pStyle w:val="HTMLPreformatted"/>
        <w:shd w:val="clear" w:color="auto" w:fill="FFFFFF"/>
        <w:wordWrap w:val="0"/>
        <w:spacing w:line="225" w:lineRule="atLeast"/>
        <w:rPr>
          <w:ins w:id="64" w:author="Lakshmi Venkateswaran" w:date="2016-10-11T20:59:00Z"/>
          <w:rFonts w:ascii="Lucida Console" w:hAnsi="Lucida Console"/>
          <w:color w:val="000000" w:themeColor="text1"/>
        </w:rPr>
      </w:pPr>
      <w:ins w:id="65" w:author="Lakshmi Venkateswaran" w:date="2016-10-11T20:59:00Z">
        <w:r w:rsidRPr="005A0B97">
          <w:rPr>
            <w:rFonts w:ascii="Lucida Console" w:hAnsi="Lucida Console"/>
            <w:color w:val="000000" w:themeColor="text1"/>
          </w:rPr>
          <w:t xml:space="preserve">  [1] "no</w:t>
        </w:r>
        <w:proofErr w:type="gramStart"/>
        <w:r w:rsidRPr="005A0B97">
          <w:rPr>
            <w:rFonts w:ascii="Lucida Console" w:hAnsi="Lucida Console"/>
            <w:color w:val="000000" w:themeColor="text1"/>
          </w:rPr>
          <w:t>"  "</w:t>
        </w:r>
        <w:proofErr w:type="gramEnd"/>
        <w:r w:rsidRPr="005A0B97">
          <w:rPr>
            <w:rFonts w:ascii="Lucida Console" w:hAnsi="Lucida Console"/>
            <w:color w:val="000000" w:themeColor="text1"/>
          </w:rPr>
          <w:t>no"  "no"  "yes" "no"  "no"  "no"  "no"  "yes"</w:t>
        </w:r>
      </w:ins>
    </w:p>
    <w:p w:rsidR="00343C20" w:rsidRPr="005A0B97" w:rsidRDefault="00343C20" w:rsidP="00343C20">
      <w:pPr>
        <w:pStyle w:val="HTMLPreformatted"/>
        <w:shd w:val="clear" w:color="auto" w:fill="FFFFFF"/>
        <w:wordWrap w:val="0"/>
        <w:spacing w:line="225" w:lineRule="atLeast"/>
        <w:rPr>
          <w:ins w:id="66" w:author="Lakshmi Venkateswaran" w:date="2016-10-11T20:59:00Z"/>
          <w:rFonts w:ascii="Lucida Console" w:hAnsi="Lucida Console"/>
          <w:color w:val="000000" w:themeColor="text1"/>
        </w:rPr>
      </w:pPr>
      <w:ins w:id="67" w:author="Lakshmi Venkateswaran" w:date="2016-10-11T20:59:00Z">
        <w:r w:rsidRPr="005A0B97">
          <w:rPr>
            <w:rFonts w:ascii="Lucida Console" w:hAnsi="Lucida Console"/>
            <w:color w:val="000000" w:themeColor="text1"/>
          </w:rPr>
          <w:t xml:space="preserve"> [10] "no</w:t>
        </w:r>
        <w:proofErr w:type="gramStart"/>
        <w:r w:rsidRPr="005A0B97">
          <w:rPr>
            <w:rFonts w:ascii="Lucida Console" w:hAnsi="Lucida Console"/>
            <w:color w:val="000000" w:themeColor="text1"/>
          </w:rPr>
          <w:t>"  "</w:t>
        </w:r>
        <w:proofErr w:type="gramEnd"/>
        <w:r w:rsidRPr="005A0B97">
          <w:rPr>
            <w:rFonts w:ascii="Lucida Console" w:hAnsi="Lucida Console"/>
            <w:color w:val="000000" w:themeColor="text1"/>
          </w:rPr>
          <w:t xml:space="preserve">no"  "no"  "no"  "no"  "no"  "no"  "no"  "no" </w:t>
        </w:r>
      </w:ins>
    </w:p>
    <w:p w:rsidR="00343C20" w:rsidRPr="005A0B97" w:rsidRDefault="00343C20" w:rsidP="00343C20">
      <w:pPr>
        <w:pStyle w:val="HTMLPreformatted"/>
        <w:shd w:val="clear" w:color="auto" w:fill="FFFFFF"/>
        <w:wordWrap w:val="0"/>
        <w:spacing w:line="225" w:lineRule="atLeast"/>
        <w:rPr>
          <w:ins w:id="68" w:author="Lakshmi Venkateswaran" w:date="2016-10-11T20:59:00Z"/>
          <w:rFonts w:ascii="Lucida Console" w:hAnsi="Lucida Console"/>
          <w:color w:val="000000" w:themeColor="text1"/>
        </w:rPr>
      </w:pPr>
      <w:ins w:id="69" w:author="Lakshmi Venkateswaran" w:date="2016-10-11T20:59:00Z">
        <w:r w:rsidRPr="005A0B97">
          <w:rPr>
            <w:rFonts w:ascii="Lucida Console" w:hAnsi="Lucida Console"/>
            <w:color w:val="000000" w:themeColor="text1"/>
          </w:rPr>
          <w:t xml:space="preserve"> [19] "no</w:t>
        </w:r>
        <w:proofErr w:type="gramStart"/>
        <w:r w:rsidRPr="005A0B97">
          <w:rPr>
            <w:rFonts w:ascii="Lucida Console" w:hAnsi="Lucida Console"/>
            <w:color w:val="000000" w:themeColor="text1"/>
          </w:rPr>
          <w:t>"  "</w:t>
        </w:r>
        <w:proofErr w:type="gramEnd"/>
        <w:r w:rsidRPr="005A0B97">
          <w:rPr>
            <w:rFonts w:ascii="Lucida Console" w:hAnsi="Lucida Console"/>
            <w:color w:val="000000" w:themeColor="text1"/>
          </w:rPr>
          <w:t xml:space="preserve">yes" "no"  "no"  "no"  "no"  "yes" "no"  "no" </w:t>
        </w:r>
      </w:ins>
    </w:p>
    <w:p w:rsidR="00343C20" w:rsidRPr="005A0B97" w:rsidRDefault="00343C20" w:rsidP="00343C20">
      <w:pPr>
        <w:pStyle w:val="HTMLPreformatted"/>
        <w:shd w:val="clear" w:color="auto" w:fill="FFFFFF"/>
        <w:wordWrap w:val="0"/>
        <w:spacing w:line="225" w:lineRule="atLeast"/>
        <w:rPr>
          <w:ins w:id="70" w:author="Lakshmi Venkateswaran" w:date="2016-10-11T20:59:00Z"/>
          <w:rFonts w:ascii="Lucida Console" w:hAnsi="Lucida Console"/>
          <w:color w:val="000000" w:themeColor="text1"/>
        </w:rPr>
      </w:pPr>
      <w:ins w:id="71" w:author="Lakshmi Venkateswaran" w:date="2016-10-11T20:59:00Z">
        <w:r w:rsidRPr="005A0B97">
          <w:rPr>
            <w:rFonts w:ascii="Lucida Console" w:hAnsi="Lucida Console"/>
            <w:color w:val="000000" w:themeColor="text1"/>
          </w:rPr>
          <w:t xml:space="preserve"> [28] "no</w:t>
        </w:r>
        <w:proofErr w:type="gramStart"/>
        <w:r w:rsidRPr="005A0B97">
          <w:rPr>
            <w:rFonts w:ascii="Lucida Console" w:hAnsi="Lucida Console"/>
            <w:color w:val="000000" w:themeColor="text1"/>
          </w:rPr>
          <w:t>"  "</w:t>
        </w:r>
        <w:proofErr w:type="gramEnd"/>
        <w:r w:rsidRPr="005A0B97">
          <w:rPr>
            <w:rFonts w:ascii="Lucida Console" w:hAnsi="Lucida Console"/>
            <w:color w:val="000000" w:themeColor="text1"/>
          </w:rPr>
          <w:t xml:space="preserve">no"  "no"  "no"  "no"  "no"  "no"  "no"  "no" </w:t>
        </w:r>
      </w:ins>
    </w:p>
    <w:p w:rsidR="00343C20" w:rsidRPr="005A0B97" w:rsidRDefault="00343C20" w:rsidP="00343C20">
      <w:pPr>
        <w:pStyle w:val="HTMLPreformatted"/>
        <w:shd w:val="clear" w:color="auto" w:fill="FFFFFF"/>
        <w:wordWrap w:val="0"/>
        <w:spacing w:line="225" w:lineRule="atLeast"/>
        <w:rPr>
          <w:ins w:id="72" w:author="Lakshmi Venkateswaran" w:date="2016-10-11T20:59:00Z"/>
          <w:rFonts w:ascii="Lucida Console" w:hAnsi="Lucida Console"/>
          <w:color w:val="000000" w:themeColor="text1"/>
        </w:rPr>
      </w:pPr>
      <w:ins w:id="73" w:author="Lakshmi Venkateswaran" w:date="2016-10-11T20:59:00Z">
        <w:r w:rsidRPr="005A0B97">
          <w:rPr>
            <w:rFonts w:ascii="Lucida Console" w:hAnsi="Lucida Console"/>
            <w:color w:val="000000" w:themeColor="text1"/>
          </w:rPr>
          <w:t xml:space="preserve"> [37] "no</w:t>
        </w:r>
        <w:proofErr w:type="gramStart"/>
        <w:r w:rsidRPr="005A0B97">
          <w:rPr>
            <w:rFonts w:ascii="Lucida Console" w:hAnsi="Lucida Console"/>
            <w:color w:val="000000" w:themeColor="text1"/>
          </w:rPr>
          <w:t>"  "</w:t>
        </w:r>
        <w:proofErr w:type="gramEnd"/>
        <w:r w:rsidRPr="005A0B97">
          <w:rPr>
            <w:rFonts w:ascii="Lucida Console" w:hAnsi="Lucida Console"/>
            <w:color w:val="000000" w:themeColor="text1"/>
          </w:rPr>
          <w:t xml:space="preserve">no"  "no"  "yes" "no"  "no"  "no"  "no"  "no" </w:t>
        </w:r>
      </w:ins>
    </w:p>
    <w:p w:rsidR="00343C20" w:rsidRPr="005A0B97" w:rsidRDefault="00343C20" w:rsidP="00343C20">
      <w:pPr>
        <w:pStyle w:val="HTMLPreformatted"/>
        <w:shd w:val="clear" w:color="auto" w:fill="FFFFFF"/>
        <w:wordWrap w:val="0"/>
        <w:spacing w:line="225" w:lineRule="atLeast"/>
        <w:rPr>
          <w:ins w:id="74" w:author="Lakshmi Venkateswaran" w:date="2016-10-11T20:59:00Z"/>
          <w:rFonts w:ascii="Lucida Console" w:hAnsi="Lucida Console"/>
          <w:color w:val="000000" w:themeColor="text1"/>
        </w:rPr>
      </w:pPr>
      <w:ins w:id="75" w:author="Lakshmi Venkateswaran" w:date="2016-10-11T20:59:00Z">
        <w:r w:rsidRPr="005A0B97">
          <w:rPr>
            <w:rFonts w:ascii="Lucida Console" w:hAnsi="Lucida Console"/>
            <w:color w:val="000000" w:themeColor="text1"/>
          </w:rPr>
          <w:t xml:space="preserve"> [46] "no</w:t>
        </w:r>
        <w:proofErr w:type="gramStart"/>
        <w:r w:rsidRPr="005A0B97">
          <w:rPr>
            <w:rFonts w:ascii="Lucida Console" w:hAnsi="Lucida Console"/>
            <w:color w:val="000000" w:themeColor="text1"/>
          </w:rPr>
          <w:t>"  "</w:t>
        </w:r>
        <w:proofErr w:type="gramEnd"/>
        <w:r w:rsidRPr="005A0B97">
          <w:rPr>
            <w:rFonts w:ascii="Lucida Console" w:hAnsi="Lucida Console"/>
            <w:color w:val="000000" w:themeColor="text1"/>
          </w:rPr>
          <w:t xml:space="preserve">no"  "no"  "no"  "no"  "no"  "no"  "no"  "no" </w:t>
        </w:r>
      </w:ins>
    </w:p>
    <w:p w:rsidR="00343C20" w:rsidRPr="005A0B97" w:rsidRDefault="00343C20" w:rsidP="00343C20">
      <w:pPr>
        <w:pStyle w:val="HTMLPreformatted"/>
        <w:shd w:val="clear" w:color="auto" w:fill="FFFFFF"/>
        <w:wordWrap w:val="0"/>
        <w:spacing w:line="225" w:lineRule="atLeast"/>
        <w:rPr>
          <w:ins w:id="76" w:author="Lakshmi Venkateswaran" w:date="2016-10-11T20:59:00Z"/>
          <w:rFonts w:ascii="Lucida Console" w:hAnsi="Lucida Console"/>
          <w:color w:val="000000" w:themeColor="text1"/>
        </w:rPr>
      </w:pPr>
      <w:ins w:id="77" w:author="Lakshmi Venkateswaran" w:date="2016-10-11T20:59:00Z">
        <w:r w:rsidRPr="005A0B97">
          <w:rPr>
            <w:rFonts w:ascii="Lucida Console" w:hAnsi="Lucida Console"/>
            <w:color w:val="000000" w:themeColor="text1"/>
          </w:rPr>
          <w:t xml:space="preserve"> [55] "no</w:t>
        </w:r>
        <w:proofErr w:type="gramStart"/>
        <w:r w:rsidRPr="005A0B97">
          <w:rPr>
            <w:rFonts w:ascii="Lucida Console" w:hAnsi="Lucida Console"/>
            <w:color w:val="000000" w:themeColor="text1"/>
          </w:rPr>
          <w:t>"  "</w:t>
        </w:r>
        <w:proofErr w:type="gramEnd"/>
        <w:r w:rsidRPr="005A0B97">
          <w:rPr>
            <w:rFonts w:ascii="Lucida Console" w:hAnsi="Lucida Console"/>
            <w:color w:val="000000" w:themeColor="text1"/>
          </w:rPr>
          <w:t xml:space="preserve">no"  "no"  "no"  "no"  "no"  "no"  "yes" "no" </w:t>
        </w:r>
      </w:ins>
    </w:p>
    <w:p w:rsidR="00343C20" w:rsidRPr="005A0B97" w:rsidRDefault="00343C20" w:rsidP="00343C20">
      <w:pPr>
        <w:pStyle w:val="HTMLPreformatted"/>
        <w:shd w:val="clear" w:color="auto" w:fill="FFFFFF"/>
        <w:wordWrap w:val="0"/>
        <w:spacing w:line="225" w:lineRule="atLeast"/>
        <w:rPr>
          <w:ins w:id="78" w:author="Lakshmi Venkateswaran" w:date="2016-10-11T20:59:00Z"/>
          <w:rFonts w:ascii="Lucida Console" w:hAnsi="Lucida Console"/>
          <w:color w:val="000000" w:themeColor="text1"/>
        </w:rPr>
      </w:pPr>
      <w:ins w:id="79" w:author="Lakshmi Venkateswaran" w:date="2016-10-11T20:59:00Z">
        <w:r w:rsidRPr="005A0B97">
          <w:rPr>
            <w:rFonts w:ascii="Lucida Console" w:hAnsi="Lucida Console"/>
            <w:color w:val="000000" w:themeColor="text1"/>
          </w:rPr>
          <w:t xml:space="preserve"> [64] "yes" "no</w:t>
        </w:r>
        <w:proofErr w:type="gramStart"/>
        <w:r w:rsidRPr="005A0B97">
          <w:rPr>
            <w:rFonts w:ascii="Lucida Console" w:hAnsi="Lucida Console"/>
            <w:color w:val="000000" w:themeColor="text1"/>
          </w:rPr>
          <w:t>"  "</w:t>
        </w:r>
        <w:proofErr w:type="gramEnd"/>
        <w:r w:rsidRPr="005A0B97">
          <w:rPr>
            <w:rFonts w:ascii="Lucida Console" w:hAnsi="Lucida Console"/>
            <w:color w:val="000000" w:themeColor="text1"/>
          </w:rPr>
          <w:t>no"  "yes" "yes" "yes" "no"  "no"  "yes"</w:t>
        </w:r>
      </w:ins>
    </w:p>
    <w:p w:rsidR="00343C20" w:rsidRPr="005A0B97" w:rsidRDefault="00343C20" w:rsidP="00343C20">
      <w:pPr>
        <w:pStyle w:val="HTMLPreformatted"/>
        <w:shd w:val="clear" w:color="auto" w:fill="FFFFFF"/>
        <w:wordWrap w:val="0"/>
        <w:spacing w:line="225" w:lineRule="atLeast"/>
        <w:rPr>
          <w:ins w:id="80" w:author="Lakshmi Venkateswaran" w:date="2016-10-11T20:59:00Z"/>
          <w:rFonts w:ascii="Lucida Console" w:hAnsi="Lucida Console"/>
          <w:color w:val="000000" w:themeColor="text1"/>
        </w:rPr>
      </w:pPr>
      <w:ins w:id="81" w:author="Lakshmi Venkateswaran" w:date="2016-10-11T20:59:00Z">
        <w:r w:rsidRPr="005A0B97">
          <w:rPr>
            <w:rFonts w:ascii="Lucida Console" w:hAnsi="Lucida Console"/>
            <w:color w:val="000000" w:themeColor="text1"/>
          </w:rPr>
          <w:t xml:space="preserve"> [73] "no</w:t>
        </w:r>
        <w:proofErr w:type="gramStart"/>
        <w:r w:rsidRPr="005A0B97">
          <w:rPr>
            <w:rFonts w:ascii="Lucida Console" w:hAnsi="Lucida Console"/>
            <w:color w:val="000000" w:themeColor="text1"/>
          </w:rPr>
          <w:t>"  "</w:t>
        </w:r>
        <w:proofErr w:type="gramEnd"/>
        <w:r w:rsidRPr="005A0B97">
          <w:rPr>
            <w:rFonts w:ascii="Lucida Console" w:hAnsi="Lucida Console"/>
            <w:color w:val="000000" w:themeColor="text1"/>
          </w:rPr>
          <w:t xml:space="preserve">no"  "no"  "yes" "yes" "no"  "no"  "no"  "no" </w:t>
        </w:r>
      </w:ins>
    </w:p>
    <w:p w:rsidR="00343C20" w:rsidRPr="005A0B97" w:rsidRDefault="00343C20" w:rsidP="00343C20">
      <w:pPr>
        <w:pStyle w:val="HTMLPreformatted"/>
        <w:shd w:val="clear" w:color="auto" w:fill="FFFFFF"/>
        <w:wordWrap w:val="0"/>
        <w:spacing w:line="225" w:lineRule="atLeast"/>
        <w:rPr>
          <w:ins w:id="82" w:author="Lakshmi Venkateswaran" w:date="2016-10-11T20:59:00Z"/>
          <w:rFonts w:ascii="Lucida Console" w:hAnsi="Lucida Console"/>
          <w:color w:val="000000" w:themeColor="text1"/>
        </w:rPr>
      </w:pPr>
      <w:ins w:id="83" w:author="Lakshmi Venkateswaran" w:date="2016-10-11T20:59:00Z">
        <w:r w:rsidRPr="005A0B97">
          <w:rPr>
            <w:rFonts w:ascii="Lucida Console" w:hAnsi="Lucida Console"/>
            <w:color w:val="000000" w:themeColor="text1"/>
          </w:rPr>
          <w:t xml:space="preserve"> [82] "no</w:t>
        </w:r>
        <w:proofErr w:type="gramStart"/>
        <w:r w:rsidRPr="005A0B97">
          <w:rPr>
            <w:rFonts w:ascii="Lucida Console" w:hAnsi="Lucida Console"/>
            <w:color w:val="000000" w:themeColor="text1"/>
          </w:rPr>
          <w:t>"  "</w:t>
        </w:r>
        <w:proofErr w:type="gramEnd"/>
        <w:r w:rsidRPr="005A0B97">
          <w:rPr>
            <w:rFonts w:ascii="Lucida Console" w:hAnsi="Lucida Console"/>
            <w:color w:val="000000" w:themeColor="text1"/>
          </w:rPr>
          <w:t xml:space="preserve">no"  "no"  "no"  "yes" "yes" "no"  "no"  "no" </w:t>
        </w:r>
      </w:ins>
    </w:p>
    <w:p w:rsidR="00343C20" w:rsidRPr="005A0B97" w:rsidRDefault="00343C20" w:rsidP="00343C20">
      <w:pPr>
        <w:pStyle w:val="HTMLPreformatted"/>
        <w:shd w:val="clear" w:color="auto" w:fill="FFFFFF"/>
        <w:wordWrap w:val="0"/>
        <w:spacing w:line="225" w:lineRule="atLeast"/>
        <w:rPr>
          <w:ins w:id="84" w:author="Lakshmi Venkateswaran" w:date="2016-10-11T20:59:00Z"/>
          <w:rFonts w:ascii="Lucida Console" w:hAnsi="Lucida Console"/>
          <w:color w:val="000000" w:themeColor="text1"/>
        </w:rPr>
      </w:pPr>
      <w:ins w:id="85" w:author="Lakshmi Venkateswaran" w:date="2016-10-11T20:59:00Z">
        <w:r w:rsidRPr="005A0B97">
          <w:rPr>
            <w:rFonts w:ascii="Lucida Console" w:hAnsi="Lucida Console"/>
            <w:color w:val="000000" w:themeColor="text1"/>
          </w:rPr>
          <w:t xml:space="preserve"> [91] "no</w:t>
        </w:r>
        <w:proofErr w:type="gramStart"/>
        <w:r w:rsidRPr="005A0B97">
          <w:rPr>
            <w:rFonts w:ascii="Lucida Console" w:hAnsi="Lucida Console"/>
            <w:color w:val="000000" w:themeColor="text1"/>
          </w:rPr>
          <w:t>"  "</w:t>
        </w:r>
        <w:proofErr w:type="gramEnd"/>
        <w:r w:rsidRPr="005A0B97">
          <w:rPr>
            <w:rFonts w:ascii="Lucida Console" w:hAnsi="Lucida Console"/>
            <w:color w:val="000000" w:themeColor="text1"/>
          </w:rPr>
          <w:t xml:space="preserve">no"  "yes" "no"  "no"  "no"  "no"  "no"  "no" </w:t>
        </w:r>
      </w:ins>
    </w:p>
    <w:p w:rsidR="00343C20" w:rsidRPr="005A0B97" w:rsidRDefault="00343C20" w:rsidP="00343C20">
      <w:pPr>
        <w:pStyle w:val="HTMLPreformatted"/>
        <w:shd w:val="clear" w:color="auto" w:fill="FFFFFF"/>
        <w:wordWrap w:val="0"/>
        <w:spacing w:line="225" w:lineRule="atLeast"/>
        <w:rPr>
          <w:ins w:id="86" w:author="Lakshmi Venkateswaran" w:date="2016-10-11T20:59:00Z"/>
          <w:rFonts w:ascii="Lucida Console" w:hAnsi="Lucida Console"/>
          <w:color w:val="000000" w:themeColor="text1"/>
        </w:rPr>
      </w:pPr>
      <w:ins w:id="87" w:author="Lakshmi Venkateswaran" w:date="2016-10-11T20:59:00Z">
        <w:r w:rsidRPr="005A0B97">
          <w:rPr>
            <w:rFonts w:ascii="Lucida Console" w:hAnsi="Lucida Console"/>
            <w:color w:val="000000" w:themeColor="text1"/>
          </w:rPr>
          <w:t>[100] "no</w:t>
        </w:r>
        <w:proofErr w:type="gramStart"/>
        <w:r w:rsidRPr="005A0B97">
          <w:rPr>
            <w:rFonts w:ascii="Lucida Console" w:hAnsi="Lucida Console"/>
            <w:color w:val="000000" w:themeColor="text1"/>
          </w:rPr>
          <w:t>"  "</w:t>
        </w:r>
        <w:proofErr w:type="gramEnd"/>
        <w:r w:rsidRPr="005A0B97">
          <w:rPr>
            <w:rFonts w:ascii="Lucida Console" w:hAnsi="Lucida Console"/>
            <w:color w:val="000000" w:themeColor="text1"/>
          </w:rPr>
          <w:t xml:space="preserve">no"  "no"  "no"  "no"  "no"  "yes" "no"  "no" </w:t>
        </w:r>
      </w:ins>
    </w:p>
    <w:p w:rsidR="00343C20" w:rsidRPr="005A0B97" w:rsidRDefault="00343C20" w:rsidP="00343C20">
      <w:pPr>
        <w:pStyle w:val="HTMLPreformatted"/>
        <w:shd w:val="clear" w:color="auto" w:fill="FFFFFF"/>
        <w:wordWrap w:val="0"/>
        <w:spacing w:line="225" w:lineRule="atLeast"/>
        <w:rPr>
          <w:ins w:id="88" w:author="Lakshmi Venkateswaran" w:date="2016-10-11T20:59:00Z"/>
          <w:rFonts w:ascii="Lucida Console" w:hAnsi="Lucida Console"/>
          <w:color w:val="000000" w:themeColor="text1"/>
        </w:rPr>
      </w:pPr>
      <w:ins w:id="89" w:author="Lakshmi Venkateswaran" w:date="2016-10-11T20:59:00Z">
        <w:r w:rsidRPr="005A0B97">
          <w:rPr>
            <w:rFonts w:ascii="Lucida Console" w:hAnsi="Lucida Console"/>
            <w:color w:val="000000" w:themeColor="text1"/>
          </w:rPr>
          <w:t>[109] "no</w:t>
        </w:r>
        <w:proofErr w:type="gramStart"/>
        <w:r w:rsidRPr="005A0B97">
          <w:rPr>
            <w:rFonts w:ascii="Lucida Console" w:hAnsi="Lucida Console"/>
            <w:color w:val="000000" w:themeColor="text1"/>
          </w:rPr>
          <w:t>"  "</w:t>
        </w:r>
        <w:proofErr w:type="gramEnd"/>
        <w:r w:rsidRPr="005A0B97">
          <w:rPr>
            <w:rFonts w:ascii="Lucida Console" w:hAnsi="Lucida Console"/>
            <w:color w:val="000000" w:themeColor="text1"/>
          </w:rPr>
          <w:t xml:space="preserve">no"  "no"  "no"  "no"  "yes" "yes" "no"  "no" </w:t>
        </w:r>
      </w:ins>
    </w:p>
    <w:p w:rsidR="00343C20" w:rsidRPr="005A0B97" w:rsidRDefault="00343C20" w:rsidP="00343C20">
      <w:pPr>
        <w:pStyle w:val="HTMLPreformatted"/>
        <w:shd w:val="clear" w:color="auto" w:fill="FFFFFF"/>
        <w:wordWrap w:val="0"/>
        <w:spacing w:line="225" w:lineRule="atLeast"/>
        <w:rPr>
          <w:ins w:id="90" w:author="Lakshmi Venkateswaran" w:date="2016-10-11T20:59:00Z"/>
          <w:rFonts w:ascii="Lucida Console" w:hAnsi="Lucida Console"/>
          <w:color w:val="000000" w:themeColor="text1"/>
        </w:rPr>
      </w:pPr>
      <w:ins w:id="91" w:author="Lakshmi Venkateswaran" w:date="2016-10-11T20:59:00Z">
        <w:r w:rsidRPr="005A0B97">
          <w:rPr>
            <w:rFonts w:ascii="Lucida Console" w:hAnsi="Lucida Console"/>
            <w:color w:val="000000" w:themeColor="text1"/>
          </w:rPr>
          <w:t>[118] "no</w:t>
        </w:r>
        <w:proofErr w:type="gramStart"/>
        <w:r w:rsidRPr="005A0B97">
          <w:rPr>
            <w:rFonts w:ascii="Lucida Console" w:hAnsi="Lucida Console"/>
            <w:color w:val="000000" w:themeColor="text1"/>
          </w:rPr>
          <w:t>"  "</w:t>
        </w:r>
        <w:proofErr w:type="gramEnd"/>
        <w:r w:rsidRPr="005A0B97">
          <w:rPr>
            <w:rFonts w:ascii="Lucida Console" w:hAnsi="Lucida Console"/>
            <w:color w:val="000000" w:themeColor="text1"/>
          </w:rPr>
          <w:t xml:space="preserve">no"  "yes" "no"  "no"  "no"  "no"  "no"  "no" </w:t>
        </w:r>
      </w:ins>
    </w:p>
    <w:p w:rsidR="00343C20" w:rsidRPr="005A0B97" w:rsidRDefault="00343C20" w:rsidP="00343C20">
      <w:pPr>
        <w:pStyle w:val="HTMLPreformatted"/>
        <w:shd w:val="clear" w:color="auto" w:fill="FFFFFF"/>
        <w:wordWrap w:val="0"/>
        <w:spacing w:line="225" w:lineRule="atLeast"/>
        <w:rPr>
          <w:ins w:id="92" w:author="Lakshmi Venkateswaran" w:date="2016-10-11T20:59:00Z"/>
          <w:rFonts w:ascii="Lucida Console" w:hAnsi="Lucida Console"/>
          <w:color w:val="000000" w:themeColor="text1"/>
        </w:rPr>
      </w:pPr>
      <w:ins w:id="93" w:author="Lakshmi Venkateswaran" w:date="2016-10-11T20:59:00Z">
        <w:r w:rsidRPr="005A0B97">
          <w:rPr>
            <w:rFonts w:ascii="Lucida Console" w:hAnsi="Lucida Console"/>
            <w:color w:val="000000" w:themeColor="text1"/>
          </w:rPr>
          <w:t>[127] "no</w:t>
        </w:r>
        <w:proofErr w:type="gramStart"/>
        <w:r w:rsidRPr="005A0B97">
          <w:rPr>
            <w:rFonts w:ascii="Lucida Console" w:hAnsi="Lucida Console"/>
            <w:color w:val="000000" w:themeColor="text1"/>
          </w:rPr>
          <w:t>"  "</w:t>
        </w:r>
        <w:proofErr w:type="gramEnd"/>
        <w:r w:rsidRPr="005A0B97">
          <w:rPr>
            <w:rFonts w:ascii="Lucida Console" w:hAnsi="Lucida Console"/>
            <w:color w:val="000000" w:themeColor="text1"/>
          </w:rPr>
          <w:t xml:space="preserve">no"  "no"  "no"  "yes" "no"  "no"  "no"  "no" </w:t>
        </w:r>
      </w:ins>
    </w:p>
    <w:p w:rsidR="00343C20" w:rsidRPr="005A0B97" w:rsidRDefault="00343C20" w:rsidP="00343C20">
      <w:pPr>
        <w:pStyle w:val="HTMLPreformatted"/>
        <w:shd w:val="clear" w:color="auto" w:fill="FFFFFF"/>
        <w:wordWrap w:val="0"/>
        <w:spacing w:line="225" w:lineRule="atLeast"/>
        <w:rPr>
          <w:ins w:id="94" w:author="Lakshmi Venkateswaran" w:date="2016-10-11T20:59:00Z"/>
          <w:rFonts w:ascii="Lucida Console" w:hAnsi="Lucida Console"/>
          <w:color w:val="000000" w:themeColor="text1"/>
        </w:rPr>
      </w:pPr>
      <w:ins w:id="95" w:author="Lakshmi Venkateswaran" w:date="2016-10-11T20:59:00Z">
        <w:r w:rsidRPr="005A0B97">
          <w:rPr>
            <w:rFonts w:ascii="Lucida Console" w:hAnsi="Lucida Console"/>
            <w:color w:val="000000" w:themeColor="text1"/>
          </w:rPr>
          <w:t>[136] "no</w:t>
        </w:r>
        <w:proofErr w:type="gramStart"/>
        <w:r w:rsidRPr="005A0B97">
          <w:rPr>
            <w:rFonts w:ascii="Lucida Console" w:hAnsi="Lucida Console"/>
            <w:color w:val="000000" w:themeColor="text1"/>
          </w:rPr>
          <w:t>"  "</w:t>
        </w:r>
        <w:proofErr w:type="gramEnd"/>
        <w:r w:rsidRPr="005A0B97">
          <w:rPr>
            <w:rFonts w:ascii="Lucida Console" w:hAnsi="Lucida Console"/>
            <w:color w:val="000000" w:themeColor="text1"/>
          </w:rPr>
          <w:t>no"  "no"  "no"  "no"  "no"  "yes" "yes" "yes"</w:t>
        </w:r>
      </w:ins>
    </w:p>
    <w:p w:rsidR="00343C20" w:rsidRPr="005A0B97" w:rsidRDefault="00343C20" w:rsidP="00343C20">
      <w:pPr>
        <w:pStyle w:val="HTMLPreformatted"/>
        <w:shd w:val="clear" w:color="auto" w:fill="FFFFFF"/>
        <w:wordWrap w:val="0"/>
        <w:spacing w:line="225" w:lineRule="atLeast"/>
        <w:rPr>
          <w:ins w:id="96" w:author="Lakshmi Venkateswaran" w:date="2016-10-11T20:59:00Z"/>
          <w:rFonts w:ascii="Lucida Console" w:hAnsi="Lucida Console"/>
          <w:color w:val="000000" w:themeColor="text1"/>
        </w:rPr>
      </w:pPr>
      <w:ins w:id="97" w:author="Lakshmi Venkateswaran" w:date="2016-10-11T20:59:00Z">
        <w:r w:rsidRPr="005A0B97">
          <w:rPr>
            <w:rFonts w:ascii="Lucida Console" w:hAnsi="Lucida Console"/>
            <w:color w:val="000000" w:themeColor="text1"/>
          </w:rPr>
          <w:t>[145] "no</w:t>
        </w:r>
        <w:proofErr w:type="gramStart"/>
        <w:r w:rsidRPr="005A0B97">
          <w:rPr>
            <w:rFonts w:ascii="Lucida Console" w:hAnsi="Lucida Console"/>
            <w:color w:val="000000" w:themeColor="text1"/>
          </w:rPr>
          <w:t>"  "</w:t>
        </w:r>
        <w:proofErr w:type="gramEnd"/>
        <w:r w:rsidRPr="005A0B97">
          <w:rPr>
            <w:rFonts w:ascii="Lucida Console" w:hAnsi="Lucida Console"/>
            <w:color w:val="000000" w:themeColor="text1"/>
          </w:rPr>
          <w:t xml:space="preserve">yes" "yes" "no"  "no"  "no"  "no"  "no"  "no" </w:t>
        </w:r>
      </w:ins>
    </w:p>
    <w:p w:rsidR="00343C20" w:rsidRPr="005A0B97" w:rsidRDefault="00343C20" w:rsidP="00343C20">
      <w:pPr>
        <w:pStyle w:val="HTMLPreformatted"/>
        <w:shd w:val="clear" w:color="auto" w:fill="FFFFFF"/>
        <w:wordWrap w:val="0"/>
        <w:spacing w:line="225" w:lineRule="atLeast"/>
        <w:rPr>
          <w:ins w:id="98" w:author="Lakshmi Venkateswaran" w:date="2016-10-11T20:59:00Z"/>
          <w:rFonts w:ascii="Lucida Console" w:hAnsi="Lucida Console"/>
          <w:color w:val="000000" w:themeColor="text1"/>
        </w:rPr>
      </w:pPr>
      <w:ins w:id="99" w:author="Lakshmi Venkateswaran" w:date="2016-10-11T20:59:00Z">
        <w:r w:rsidRPr="005A0B97">
          <w:rPr>
            <w:rFonts w:ascii="Lucida Console" w:hAnsi="Lucida Console"/>
            <w:color w:val="000000" w:themeColor="text1"/>
          </w:rPr>
          <w:t>[154] "no</w:t>
        </w:r>
        <w:proofErr w:type="gramStart"/>
        <w:r w:rsidRPr="005A0B97">
          <w:rPr>
            <w:rFonts w:ascii="Lucida Console" w:hAnsi="Lucida Console"/>
            <w:color w:val="000000" w:themeColor="text1"/>
          </w:rPr>
          <w:t>"  "</w:t>
        </w:r>
        <w:proofErr w:type="gramEnd"/>
        <w:r w:rsidRPr="005A0B97">
          <w:rPr>
            <w:rFonts w:ascii="Lucida Console" w:hAnsi="Lucida Console"/>
            <w:color w:val="000000" w:themeColor="text1"/>
          </w:rPr>
          <w:t xml:space="preserve">no"  "no"  "no"  "no"  "no"  "no"  "no"  "no" </w:t>
        </w:r>
      </w:ins>
    </w:p>
    <w:p w:rsidR="00343C20" w:rsidRPr="005A0B97" w:rsidRDefault="00343C20" w:rsidP="00343C20">
      <w:pPr>
        <w:pStyle w:val="HTMLPreformatted"/>
        <w:shd w:val="clear" w:color="auto" w:fill="FFFFFF"/>
        <w:wordWrap w:val="0"/>
        <w:spacing w:line="225" w:lineRule="atLeast"/>
        <w:rPr>
          <w:ins w:id="100" w:author="Lakshmi Venkateswaran" w:date="2016-10-11T20:59:00Z"/>
          <w:rFonts w:ascii="Lucida Console" w:hAnsi="Lucida Console"/>
          <w:color w:val="000000" w:themeColor="text1"/>
        </w:rPr>
      </w:pPr>
      <w:ins w:id="101" w:author="Lakshmi Venkateswaran" w:date="2016-10-11T20:59:00Z">
        <w:r w:rsidRPr="005A0B97">
          <w:rPr>
            <w:rFonts w:ascii="Lucida Console" w:hAnsi="Lucida Console"/>
            <w:color w:val="000000" w:themeColor="text1"/>
          </w:rPr>
          <w:t>[163] "no</w:t>
        </w:r>
        <w:proofErr w:type="gramStart"/>
        <w:r w:rsidRPr="005A0B97">
          <w:rPr>
            <w:rFonts w:ascii="Lucida Console" w:hAnsi="Lucida Console"/>
            <w:color w:val="000000" w:themeColor="text1"/>
          </w:rPr>
          <w:t>"  "</w:t>
        </w:r>
        <w:proofErr w:type="gramEnd"/>
        <w:r w:rsidRPr="005A0B97">
          <w:rPr>
            <w:rFonts w:ascii="Lucida Console" w:hAnsi="Lucida Console"/>
            <w:color w:val="000000" w:themeColor="text1"/>
          </w:rPr>
          <w:t xml:space="preserve">no"  "yes" "no"  "no"  "yes" "no"  "no"  "no" </w:t>
        </w:r>
      </w:ins>
    </w:p>
    <w:p w:rsidR="00343C20" w:rsidRPr="005A0B97" w:rsidRDefault="00343C20" w:rsidP="00343C20">
      <w:pPr>
        <w:pStyle w:val="HTMLPreformatted"/>
        <w:shd w:val="clear" w:color="auto" w:fill="FFFFFF"/>
        <w:wordWrap w:val="0"/>
        <w:spacing w:line="225" w:lineRule="atLeast"/>
        <w:rPr>
          <w:ins w:id="102" w:author="Lakshmi Venkateswaran" w:date="2016-10-11T20:59:00Z"/>
          <w:rFonts w:ascii="Lucida Console" w:hAnsi="Lucida Console"/>
          <w:color w:val="000000" w:themeColor="text1"/>
        </w:rPr>
      </w:pPr>
      <w:ins w:id="103" w:author="Lakshmi Venkateswaran" w:date="2016-10-11T20:59:00Z">
        <w:r w:rsidRPr="005A0B97">
          <w:rPr>
            <w:rFonts w:ascii="Lucida Console" w:hAnsi="Lucida Console"/>
            <w:color w:val="000000" w:themeColor="text1"/>
          </w:rPr>
          <w:t>[172] "no</w:t>
        </w:r>
        <w:proofErr w:type="gramStart"/>
        <w:r w:rsidRPr="005A0B97">
          <w:rPr>
            <w:rFonts w:ascii="Lucida Console" w:hAnsi="Lucida Console"/>
            <w:color w:val="000000" w:themeColor="text1"/>
          </w:rPr>
          <w:t>"  "</w:t>
        </w:r>
        <w:proofErr w:type="gramEnd"/>
        <w:r w:rsidRPr="005A0B97">
          <w:rPr>
            <w:rFonts w:ascii="Lucida Console" w:hAnsi="Lucida Console"/>
            <w:color w:val="000000" w:themeColor="text1"/>
          </w:rPr>
          <w:t xml:space="preserve">no"  "no"  "yes" "no"  "no"  "no"  "no"  "no" </w:t>
        </w:r>
      </w:ins>
    </w:p>
    <w:p w:rsidR="00343C20" w:rsidRPr="005A0B97" w:rsidRDefault="00343C20" w:rsidP="00343C20">
      <w:pPr>
        <w:pStyle w:val="HTMLPreformatted"/>
        <w:shd w:val="clear" w:color="auto" w:fill="FFFFFF"/>
        <w:wordWrap w:val="0"/>
        <w:spacing w:line="225" w:lineRule="atLeast"/>
        <w:rPr>
          <w:ins w:id="104" w:author="Lakshmi Venkateswaran" w:date="2016-10-11T20:59:00Z"/>
          <w:rFonts w:ascii="Lucida Console" w:hAnsi="Lucida Console"/>
          <w:color w:val="000000" w:themeColor="text1"/>
        </w:rPr>
      </w:pPr>
      <w:ins w:id="105" w:author="Lakshmi Venkateswaran" w:date="2016-10-11T20:59:00Z">
        <w:r w:rsidRPr="005A0B97">
          <w:rPr>
            <w:rFonts w:ascii="Lucida Console" w:hAnsi="Lucida Console"/>
            <w:color w:val="000000" w:themeColor="text1"/>
          </w:rPr>
          <w:t>[181] "no</w:t>
        </w:r>
        <w:proofErr w:type="gramStart"/>
        <w:r w:rsidRPr="005A0B97">
          <w:rPr>
            <w:rFonts w:ascii="Lucida Console" w:hAnsi="Lucida Console"/>
            <w:color w:val="000000" w:themeColor="text1"/>
          </w:rPr>
          <w:t>"  "</w:t>
        </w:r>
        <w:proofErr w:type="gramEnd"/>
        <w:r w:rsidRPr="005A0B97">
          <w:rPr>
            <w:rFonts w:ascii="Lucida Console" w:hAnsi="Lucida Console"/>
            <w:color w:val="000000" w:themeColor="text1"/>
          </w:rPr>
          <w:t xml:space="preserve">no"  "no"  "no"  "yes" "no"  "no"  "no"  "no" </w:t>
        </w:r>
      </w:ins>
    </w:p>
    <w:p w:rsidR="00343C20" w:rsidRPr="005A0B97" w:rsidRDefault="00343C20" w:rsidP="00343C20">
      <w:pPr>
        <w:pStyle w:val="HTMLPreformatted"/>
        <w:shd w:val="clear" w:color="auto" w:fill="FFFFFF"/>
        <w:wordWrap w:val="0"/>
        <w:spacing w:line="225" w:lineRule="atLeast"/>
        <w:rPr>
          <w:ins w:id="106" w:author="Lakshmi Venkateswaran" w:date="2016-10-11T20:59:00Z"/>
          <w:rFonts w:ascii="Lucida Console" w:hAnsi="Lucida Console"/>
          <w:color w:val="000000" w:themeColor="text1"/>
        </w:rPr>
      </w:pPr>
      <w:ins w:id="107" w:author="Lakshmi Venkateswaran" w:date="2016-10-11T20:59:00Z">
        <w:r w:rsidRPr="005A0B97">
          <w:rPr>
            <w:rFonts w:ascii="Lucida Console" w:hAnsi="Lucida Console"/>
            <w:color w:val="000000" w:themeColor="text1"/>
          </w:rPr>
          <w:t>[190] "no</w:t>
        </w:r>
        <w:proofErr w:type="gramStart"/>
        <w:r w:rsidRPr="005A0B97">
          <w:rPr>
            <w:rFonts w:ascii="Lucida Console" w:hAnsi="Lucida Console"/>
            <w:color w:val="000000" w:themeColor="text1"/>
          </w:rPr>
          <w:t>"  "</w:t>
        </w:r>
        <w:proofErr w:type="gramEnd"/>
        <w:r w:rsidRPr="005A0B97">
          <w:rPr>
            <w:rFonts w:ascii="Lucida Console" w:hAnsi="Lucida Console"/>
            <w:color w:val="000000" w:themeColor="text1"/>
          </w:rPr>
          <w:t xml:space="preserve">no"  "no"  "no"  "no"  "no"  "no"  "no"  "no" </w:t>
        </w:r>
      </w:ins>
    </w:p>
    <w:p w:rsidR="00343C20" w:rsidRPr="005A0B97" w:rsidRDefault="00343C20" w:rsidP="00343C20">
      <w:pPr>
        <w:pStyle w:val="HTMLPreformatted"/>
        <w:shd w:val="clear" w:color="auto" w:fill="FFFFFF"/>
        <w:wordWrap w:val="0"/>
        <w:spacing w:line="225" w:lineRule="atLeast"/>
        <w:rPr>
          <w:ins w:id="108" w:author="Lakshmi Venkateswaran" w:date="2016-10-11T20:59:00Z"/>
          <w:rFonts w:ascii="Lucida Console" w:hAnsi="Lucida Console"/>
          <w:color w:val="000000" w:themeColor="text1"/>
        </w:rPr>
      </w:pPr>
      <w:ins w:id="109" w:author="Lakshmi Venkateswaran" w:date="2016-10-11T20:59:00Z">
        <w:r w:rsidRPr="005A0B97">
          <w:rPr>
            <w:rFonts w:ascii="Lucida Console" w:hAnsi="Lucida Console"/>
            <w:color w:val="000000" w:themeColor="text1"/>
          </w:rPr>
          <w:t>[199] "no</w:t>
        </w:r>
        <w:proofErr w:type="gramStart"/>
        <w:r w:rsidRPr="005A0B97">
          <w:rPr>
            <w:rFonts w:ascii="Lucida Console" w:hAnsi="Lucida Console"/>
            <w:color w:val="000000" w:themeColor="text1"/>
          </w:rPr>
          <w:t>"  "</w:t>
        </w:r>
        <w:proofErr w:type="gramEnd"/>
        <w:r w:rsidRPr="005A0B97">
          <w:rPr>
            <w:rFonts w:ascii="Lucida Console" w:hAnsi="Lucida Console"/>
            <w:color w:val="000000" w:themeColor="text1"/>
          </w:rPr>
          <w:t xml:space="preserve">no"  "no"  "no"  "no"  "no"  "no"  "no"  "no" </w:t>
        </w:r>
      </w:ins>
    </w:p>
    <w:p w:rsidR="00343C20" w:rsidRPr="005A0B97" w:rsidRDefault="00343C20" w:rsidP="00343C20">
      <w:pPr>
        <w:pStyle w:val="HTMLPreformatted"/>
        <w:shd w:val="clear" w:color="auto" w:fill="FFFFFF"/>
        <w:wordWrap w:val="0"/>
        <w:spacing w:line="225" w:lineRule="atLeast"/>
        <w:rPr>
          <w:ins w:id="110" w:author="Lakshmi Venkateswaran" w:date="2016-10-11T20:59:00Z"/>
          <w:rFonts w:ascii="Lucida Console" w:hAnsi="Lucida Console"/>
          <w:color w:val="000000" w:themeColor="text1"/>
        </w:rPr>
      </w:pPr>
      <w:ins w:id="111" w:author="Lakshmi Venkateswaran" w:date="2016-10-11T20:59:00Z">
        <w:r w:rsidRPr="005A0B97">
          <w:rPr>
            <w:rFonts w:ascii="Lucida Console" w:hAnsi="Lucida Console"/>
            <w:color w:val="000000" w:themeColor="text1"/>
          </w:rPr>
          <w:t>[208] "no</w:t>
        </w:r>
        <w:proofErr w:type="gramStart"/>
        <w:r w:rsidRPr="005A0B97">
          <w:rPr>
            <w:rFonts w:ascii="Lucida Console" w:hAnsi="Lucida Console"/>
            <w:color w:val="000000" w:themeColor="text1"/>
          </w:rPr>
          <w:t>"  "</w:t>
        </w:r>
        <w:proofErr w:type="gramEnd"/>
        <w:r w:rsidRPr="005A0B97">
          <w:rPr>
            <w:rFonts w:ascii="Lucida Console" w:hAnsi="Lucida Console"/>
            <w:color w:val="000000" w:themeColor="text1"/>
          </w:rPr>
          <w:t xml:space="preserve">no"  "no"  "no"  "no"  "no"  "no"  "yes" "no" </w:t>
        </w:r>
      </w:ins>
    </w:p>
    <w:p w:rsidR="00343C20" w:rsidRPr="005A0B97" w:rsidRDefault="00343C20" w:rsidP="00343C20">
      <w:pPr>
        <w:pStyle w:val="HTMLPreformatted"/>
        <w:shd w:val="clear" w:color="auto" w:fill="FFFFFF"/>
        <w:wordWrap w:val="0"/>
        <w:spacing w:line="225" w:lineRule="atLeast"/>
        <w:rPr>
          <w:ins w:id="112" w:author="Lakshmi Venkateswaran" w:date="2016-10-11T20:59:00Z"/>
          <w:rFonts w:ascii="Lucida Console" w:hAnsi="Lucida Console"/>
          <w:color w:val="000000" w:themeColor="text1"/>
        </w:rPr>
      </w:pPr>
      <w:ins w:id="113" w:author="Lakshmi Venkateswaran" w:date="2016-10-11T20:59:00Z">
        <w:r w:rsidRPr="005A0B97">
          <w:rPr>
            <w:rFonts w:ascii="Lucida Console" w:hAnsi="Lucida Console"/>
            <w:color w:val="000000" w:themeColor="text1"/>
          </w:rPr>
          <w:t>[217] "no</w:t>
        </w:r>
        <w:proofErr w:type="gramStart"/>
        <w:r w:rsidRPr="005A0B97">
          <w:rPr>
            <w:rFonts w:ascii="Lucida Console" w:hAnsi="Lucida Console"/>
            <w:color w:val="000000" w:themeColor="text1"/>
          </w:rPr>
          <w:t>"  "</w:t>
        </w:r>
        <w:proofErr w:type="gramEnd"/>
        <w:r w:rsidRPr="005A0B97">
          <w:rPr>
            <w:rFonts w:ascii="Lucida Console" w:hAnsi="Lucida Console"/>
            <w:color w:val="000000" w:themeColor="text1"/>
          </w:rPr>
          <w:t xml:space="preserve">no"  "no"  "yes" "no"  "no"  "no"  "no"  "no" </w:t>
        </w:r>
      </w:ins>
    </w:p>
    <w:p w:rsidR="00343C20" w:rsidRPr="005A0B97" w:rsidRDefault="00343C20" w:rsidP="00343C20">
      <w:pPr>
        <w:pStyle w:val="HTMLPreformatted"/>
        <w:shd w:val="clear" w:color="auto" w:fill="FFFFFF"/>
        <w:wordWrap w:val="0"/>
        <w:spacing w:line="225" w:lineRule="atLeast"/>
        <w:rPr>
          <w:ins w:id="114" w:author="Lakshmi Venkateswaran" w:date="2016-10-11T20:59:00Z"/>
          <w:rFonts w:ascii="Lucida Console" w:hAnsi="Lucida Console"/>
          <w:color w:val="000000" w:themeColor="text1"/>
        </w:rPr>
      </w:pPr>
      <w:ins w:id="115" w:author="Lakshmi Venkateswaran" w:date="2016-10-11T20:59:00Z">
        <w:r w:rsidRPr="005A0B97">
          <w:rPr>
            <w:rFonts w:ascii="Lucida Console" w:hAnsi="Lucida Console"/>
            <w:color w:val="000000" w:themeColor="text1"/>
          </w:rPr>
          <w:t>[226] "no</w:t>
        </w:r>
        <w:proofErr w:type="gramStart"/>
        <w:r w:rsidRPr="005A0B97">
          <w:rPr>
            <w:rFonts w:ascii="Lucida Console" w:hAnsi="Lucida Console"/>
            <w:color w:val="000000" w:themeColor="text1"/>
          </w:rPr>
          <w:t>"  "</w:t>
        </w:r>
        <w:proofErr w:type="gramEnd"/>
        <w:r w:rsidRPr="005A0B97">
          <w:rPr>
            <w:rFonts w:ascii="Lucida Console" w:hAnsi="Lucida Console"/>
            <w:color w:val="000000" w:themeColor="text1"/>
          </w:rPr>
          <w:t xml:space="preserve">yes" "no"  "no"  "no"  "no"  "no"  "no"  "no" </w:t>
        </w:r>
      </w:ins>
    </w:p>
    <w:p w:rsidR="00343C20" w:rsidRPr="005A0B97" w:rsidRDefault="00343C20" w:rsidP="00343C20">
      <w:pPr>
        <w:pStyle w:val="HTMLPreformatted"/>
        <w:shd w:val="clear" w:color="auto" w:fill="FFFFFF"/>
        <w:wordWrap w:val="0"/>
        <w:spacing w:line="225" w:lineRule="atLeast"/>
        <w:rPr>
          <w:ins w:id="116" w:author="Lakshmi Venkateswaran" w:date="2016-10-11T20:59:00Z"/>
          <w:rFonts w:ascii="Lucida Console" w:hAnsi="Lucida Console"/>
          <w:color w:val="000000" w:themeColor="text1"/>
        </w:rPr>
      </w:pPr>
      <w:ins w:id="117" w:author="Lakshmi Venkateswaran" w:date="2016-10-11T20:59:00Z">
        <w:r w:rsidRPr="005A0B97">
          <w:rPr>
            <w:rFonts w:ascii="Lucida Console" w:hAnsi="Lucida Console"/>
            <w:color w:val="000000" w:themeColor="text1"/>
          </w:rPr>
          <w:t>[235] "no</w:t>
        </w:r>
        <w:proofErr w:type="gramStart"/>
        <w:r w:rsidRPr="005A0B97">
          <w:rPr>
            <w:rFonts w:ascii="Lucida Console" w:hAnsi="Lucida Console"/>
            <w:color w:val="000000" w:themeColor="text1"/>
          </w:rPr>
          <w:t>"  "</w:t>
        </w:r>
        <w:proofErr w:type="gramEnd"/>
        <w:r w:rsidRPr="005A0B97">
          <w:rPr>
            <w:rFonts w:ascii="Lucida Console" w:hAnsi="Lucida Console"/>
            <w:color w:val="000000" w:themeColor="text1"/>
          </w:rPr>
          <w:t xml:space="preserve">no"  "no"  "no"  "no"  "no"  "no"  "no"  "no" </w:t>
        </w:r>
      </w:ins>
    </w:p>
    <w:p w:rsidR="00343C20" w:rsidRPr="005A0B97" w:rsidRDefault="00343C20" w:rsidP="00343C20">
      <w:pPr>
        <w:pStyle w:val="HTMLPreformatted"/>
        <w:shd w:val="clear" w:color="auto" w:fill="FFFFFF"/>
        <w:wordWrap w:val="0"/>
        <w:spacing w:line="225" w:lineRule="atLeast"/>
        <w:rPr>
          <w:ins w:id="118" w:author="Lakshmi Venkateswaran" w:date="2016-10-11T20:59:00Z"/>
          <w:rFonts w:ascii="Lucida Console" w:hAnsi="Lucida Console"/>
          <w:color w:val="000000" w:themeColor="text1"/>
        </w:rPr>
      </w:pPr>
      <w:ins w:id="119" w:author="Lakshmi Venkateswaran" w:date="2016-10-11T20:59:00Z">
        <w:r w:rsidRPr="005A0B97">
          <w:rPr>
            <w:rFonts w:ascii="Lucida Console" w:hAnsi="Lucida Console"/>
            <w:color w:val="000000" w:themeColor="text1"/>
          </w:rPr>
          <w:t>[244] "no</w:t>
        </w:r>
        <w:proofErr w:type="gramStart"/>
        <w:r w:rsidRPr="005A0B97">
          <w:rPr>
            <w:rFonts w:ascii="Lucida Console" w:hAnsi="Lucida Console"/>
            <w:color w:val="000000" w:themeColor="text1"/>
          </w:rPr>
          <w:t>"  "</w:t>
        </w:r>
        <w:proofErr w:type="gramEnd"/>
        <w:r w:rsidRPr="005A0B97">
          <w:rPr>
            <w:rFonts w:ascii="Lucida Console" w:hAnsi="Lucida Console"/>
            <w:color w:val="000000" w:themeColor="text1"/>
          </w:rPr>
          <w:t xml:space="preserve">yes" "no"  "no"  "no"  "no"  "no"  "no"  "no" </w:t>
        </w:r>
      </w:ins>
    </w:p>
    <w:p w:rsidR="00343C20" w:rsidRPr="005A0B97" w:rsidRDefault="00343C20" w:rsidP="00343C20">
      <w:pPr>
        <w:pStyle w:val="HTMLPreformatted"/>
        <w:shd w:val="clear" w:color="auto" w:fill="FFFFFF"/>
        <w:wordWrap w:val="0"/>
        <w:spacing w:line="225" w:lineRule="atLeast"/>
        <w:rPr>
          <w:ins w:id="120" w:author="Lakshmi Venkateswaran" w:date="2016-10-11T20:59:00Z"/>
          <w:rFonts w:ascii="Lucida Console" w:hAnsi="Lucida Console"/>
          <w:color w:val="000000" w:themeColor="text1"/>
        </w:rPr>
      </w:pPr>
      <w:ins w:id="121" w:author="Lakshmi Venkateswaran" w:date="2016-10-11T20:59:00Z">
        <w:r w:rsidRPr="005A0B97">
          <w:rPr>
            <w:rFonts w:ascii="Lucida Console" w:hAnsi="Lucida Console"/>
            <w:color w:val="000000" w:themeColor="text1"/>
          </w:rPr>
          <w:t>[253] "yes" "no</w:t>
        </w:r>
        <w:proofErr w:type="gramStart"/>
        <w:r w:rsidRPr="005A0B97">
          <w:rPr>
            <w:rFonts w:ascii="Lucida Console" w:hAnsi="Lucida Console"/>
            <w:color w:val="000000" w:themeColor="text1"/>
          </w:rPr>
          <w:t>"  "</w:t>
        </w:r>
        <w:proofErr w:type="gramEnd"/>
        <w:r w:rsidRPr="005A0B97">
          <w:rPr>
            <w:rFonts w:ascii="Lucida Console" w:hAnsi="Lucida Console"/>
            <w:color w:val="000000" w:themeColor="text1"/>
          </w:rPr>
          <w:t xml:space="preserve">no"  "no"  "no"  "no"  "no"  "no"  "no" </w:t>
        </w:r>
      </w:ins>
    </w:p>
    <w:p w:rsidR="00343C20" w:rsidRPr="005A0B97" w:rsidRDefault="00343C20" w:rsidP="00343C20">
      <w:pPr>
        <w:pStyle w:val="HTMLPreformatted"/>
        <w:shd w:val="clear" w:color="auto" w:fill="FFFFFF"/>
        <w:wordWrap w:val="0"/>
        <w:spacing w:line="225" w:lineRule="atLeast"/>
        <w:rPr>
          <w:ins w:id="122" w:author="Lakshmi Venkateswaran" w:date="2016-10-11T20:59:00Z"/>
          <w:rFonts w:ascii="Lucida Console" w:hAnsi="Lucida Console"/>
          <w:color w:val="000000" w:themeColor="text1"/>
        </w:rPr>
      </w:pPr>
      <w:ins w:id="123" w:author="Lakshmi Venkateswaran" w:date="2016-10-11T20:59:00Z">
        <w:r w:rsidRPr="005A0B97">
          <w:rPr>
            <w:rFonts w:ascii="Lucida Console" w:hAnsi="Lucida Console"/>
            <w:color w:val="000000" w:themeColor="text1"/>
          </w:rPr>
          <w:t>[262] "no</w:t>
        </w:r>
        <w:proofErr w:type="gramStart"/>
        <w:r w:rsidRPr="005A0B97">
          <w:rPr>
            <w:rFonts w:ascii="Lucida Console" w:hAnsi="Lucida Console"/>
            <w:color w:val="000000" w:themeColor="text1"/>
          </w:rPr>
          <w:t>"  "</w:t>
        </w:r>
        <w:proofErr w:type="gramEnd"/>
        <w:r w:rsidRPr="005A0B97">
          <w:rPr>
            <w:rFonts w:ascii="Lucida Console" w:hAnsi="Lucida Console"/>
            <w:color w:val="000000" w:themeColor="text1"/>
          </w:rPr>
          <w:t xml:space="preserve">no"  "no"  "no"  "no"  "no"  "no"  "no"  "no" </w:t>
        </w:r>
      </w:ins>
    </w:p>
    <w:p w:rsidR="00343C20" w:rsidRPr="005A0B97" w:rsidRDefault="00343C20" w:rsidP="00343C20">
      <w:pPr>
        <w:pStyle w:val="HTMLPreformatted"/>
        <w:shd w:val="clear" w:color="auto" w:fill="FFFFFF"/>
        <w:wordWrap w:val="0"/>
        <w:spacing w:line="225" w:lineRule="atLeast"/>
        <w:rPr>
          <w:ins w:id="124" w:author="Lakshmi Venkateswaran" w:date="2016-10-11T20:59:00Z"/>
          <w:rFonts w:ascii="Lucida Console" w:hAnsi="Lucida Console"/>
          <w:color w:val="000000" w:themeColor="text1"/>
        </w:rPr>
      </w:pPr>
      <w:ins w:id="125" w:author="Lakshmi Venkateswaran" w:date="2016-10-11T20:59:00Z">
        <w:r w:rsidRPr="005A0B97">
          <w:rPr>
            <w:rFonts w:ascii="Lucida Console" w:hAnsi="Lucida Console"/>
            <w:color w:val="000000" w:themeColor="text1"/>
          </w:rPr>
          <w:t>[271] "no</w:t>
        </w:r>
        <w:proofErr w:type="gramStart"/>
        <w:r w:rsidRPr="005A0B97">
          <w:rPr>
            <w:rFonts w:ascii="Lucida Console" w:hAnsi="Lucida Console"/>
            <w:color w:val="000000" w:themeColor="text1"/>
          </w:rPr>
          <w:t>"  "</w:t>
        </w:r>
        <w:proofErr w:type="gramEnd"/>
        <w:r w:rsidRPr="005A0B97">
          <w:rPr>
            <w:rFonts w:ascii="Lucida Console" w:hAnsi="Lucida Console"/>
            <w:color w:val="000000" w:themeColor="text1"/>
          </w:rPr>
          <w:t xml:space="preserve">yes" "no"  "no"  "no"  "no"  "no"  "no"  "no" </w:t>
        </w:r>
      </w:ins>
    </w:p>
    <w:p w:rsidR="00343C20" w:rsidRPr="005A0B97" w:rsidRDefault="00343C20" w:rsidP="00343C20">
      <w:pPr>
        <w:pStyle w:val="HTMLPreformatted"/>
        <w:shd w:val="clear" w:color="auto" w:fill="FFFFFF"/>
        <w:wordWrap w:val="0"/>
        <w:spacing w:line="225" w:lineRule="atLeast"/>
        <w:rPr>
          <w:ins w:id="126" w:author="Lakshmi Venkateswaran" w:date="2016-10-11T20:59:00Z"/>
          <w:rFonts w:ascii="Lucida Console" w:hAnsi="Lucida Console"/>
          <w:color w:val="000000" w:themeColor="text1"/>
        </w:rPr>
      </w:pPr>
      <w:ins w:id="127" w:author="Lakshmi Venkateswaran" w:date="2016-10-11T20:59:00Z">
        <w:r w:rsidRPr="005A0B97">
          <w:rPr>
            <w:rFonts w:ascii="Lucida Console" w:hAnsi="Lucida Console"/>
            <w:color w:val="000000" w:themeColor="text1"/>
          </w:rPr>
          <w:t>[280] "no</w:t>
        </w:r>
        <w:proofErr w:type="gramStart"/>
        <w:r w:rsidRPr="005A0B97">
          <w:rPr>
            <w:rFonts w:ascii="Lucida Console" w:hAnsi="Lucida Console"/>
            <w:color w:val="000000" w:themeColor="text1"/>
          </w:rPr>
          <w:t>"  "</w:t>
        </w:r>
        <w:proofErr w:type="gramEnd"/>
        <w:r w:rsidRPr="005A0B97">
          <w:rPr>
            <w:rFonts w:ascii="Lucida Console" w:hAnsi="Lucida Console"/>
            <w:color w:val="000000" w:themeColor="text1"/>
          </w:rPr>
          <w:t xml:space="preserve">yes" "no"  "no"  "no"  "no"  "no"  "no"  "no" </w:t>
        </w:r>
      </w:ins>
    </w:p>
    <w:p w:rsidR="00343C20" w:rsidRPr="005A0B97" w:rsidRDefault="00343C20" w:rsidP="00343C20">
      <w:pPr>
        <w:pStyle w:val="HTMLPreformatted"/>
        <w:shd w:val="clear" w:color="auto" w:fill="FFFFFF"/>
        <w:wordWrap w:val="0"/>
        <w:spacing w:line="225" w:lineRule="atLeast"/>
        <w:rPr>
          <w:ins w:id="128" w:author="Lakshmi Venkateswaran" w:date="2016-10-11T20:59:00Z"/>
          <w:rFonts w:ascii="Lucida Console" w:hAnsi="Lucida Console"/>
          <w:color w:val="000000" w:themeColor="text1"/>
        </w:rPr>
      </w:pPr>
      <w:ins w:id="129" w:author="Lakshmi Venkateswaran" w:date="2016-10-11T20:59:00Z">
        <w:r w:rsidRPr="005A0B97">
          <w:rPr>
            <w:rFonts w:ascii="Lucida Console" w:hAnsi="Lucida Console"/>
            <w:color w:val="000000" w:themeColor="text1"/>
          </w:rPr>
          <w:t>[289] "no</w:t>
        </w:r>
        <w:proofErr w:type="gramStart"/>
        <w:r w:rsidRPr="005A0B97">
          <w:rPr>
            <w:rFonts w:ascii="Lucida Console" w:hAnsi="Lucida Console"/>
            <w:color w:val="000000" w:themeColor="text1"/>
          </w:rPr>
          <w:t>"  "</w:t>
        </w:r>
        <w:proofErr w:type="gramEnd"/>
        <w:r w:rsidRPr="005A0B97">
          <w:rPr>
            <w:rFonts w:ascii="Lucida Console" w:hAnsi="Lucida Console"/>
            <w:color w:val="000000" w:themeColor="text1"/>
          </w:rPr>
          <w:t xml:space="preserve">no"  "no"  "yes" "yes" "no"  "no"  "no"  "no" </w:t>
        </w:r>
      </w:ins>
    </w:p>
    <w:p w:rsidR="00343C20" w:rsidRPr="005A0B97" w:rsidRDefault="00343C20" w:rsidP="00343C20">
      <w:pPr>
        <w:pStyle w:val="HTMLPreformatted"/>
        <w:shd w:val="clear" w:color="auto" w:fill="FFFFFF"/>
        <w:wordWrap w:val="0"/>
        <w:spacing w:line="225" w:lineRule="atLeast"/>
        <w:rPr>
          <w:ins w:id="130" w:author="Lakshmi Venkateswaran" w:date="2016-10-11T20:59:00Z"/>
          <w:rFonts w:ascii="Lucida Console" w:hAnsi="Lucida Console"/>
          <w:color w:val="000000" w:themeColor="text1"/>
        </w:rPr>
      </w:pPr>
      <w:ins w:id="131" w:author="Lakshmi Venkateswaran" w:date="2016-10-11T20:59:00Z">
        <w:r w:rsidRPr="005A0B97">
          <w:rPr>
            <w:rFonts w:ascii="Lucida Console" w:hAnsi="Lucida Console"/>
            <w:color w:val="000000" w:themeColor="text1"/>
          </w:rPr>
          <w:t>[298] "no</w:t>
        </w:r>
        <w:proofErr w:type="gramStart"/>
        <w:r w:rsidRPr="005A0B97">
          <w:rPr>
            <w:rFonts w:ascii="Lucida Console" w:hAnsi="Lucida Console"/>
            <w:color w:val="000000" w:themeColor="text1"/>
          </w:rPr>
          <w:t>"  "</w:t>
        </w:r>
        <w:proofErr w:type="gramEnd"/>
        <w:r w:rsidRPr="005A0B97">
          <w:rPr>
            <w:rFonts w:ascii="Lucida Console" w:hAnsi="Lucida Console"/>
            <w:color w:val="000000" w:themeColor="text1"/>
          </w:rPr>
          <w:t>no"  "no"  "no"  "no"  "no"  "yes" "yes" "yes"</w:t>
        </w:r>
      </w:ins>
    </w:p>
    <w:p w:rsidR="00343C20" w:rsidRPr="005A0B97" w:rsidRDefault="00343C20" w:rsidP="00343C20">
      <w:pPr>
        <w:pStyle w:val="HTMLPreformatted"/>
        <w:shd w:val="clear" w:color="auto" w:fill="FFFFFF"/>
        <w:wordWrap w:val="0"/>
        <w:spacing w:line="225" w:lineRule="atLeast"/>
        <w:rPr>
          <w:ins w:id="132" w:author="Lakshmi Venkateswaran" w:date="2016-10-11T20:59:00Z"/>
          <w:rFonts w:ascii="Lucida Console" w:hAnsi="Lucida Console"/>
          <w:color w:val="000000" w:themeColor="text1"/>
        </w:rPr>
      </w:pPr>
      <w:ins w:id="133" w:author="Lakshmi Venkateswaran" w:date="2016-10-11T20:59:00Z">
        <w:r w:rsidRPr="005A0B97">
          <w:rPr>
            <w:rFonts w:ascii="Lucida Console" w:hAnsi="Lucida Console"/>
            <w:color w:val="000000" w:themeColor="text1"/>
          </w:rPr>
          <w:t>[307] "no</w:t>
        </w:r>
        <w:proofErr w:type="gramStart"/>
        <w:r w:rsidRPr="005A0B97">
          <w:rPr>
            <w:rFonts w:ascii="Lucida Console" w:hAnsi="Lucida Console"/>
            <w:color w:val="000000" w:themeColor="text1"/>
          </w:rPr>
          <w:t>"  "</w:t>
        </w:r>
        <w:proofErr w:type="gramEnd"/>
        <w:r w:rsidRPr="005A0B97">
          <w:rPr>
            <w:rFonts w:ascii="Lucida Console" w:hAnsi="Lucida Console"/>
            <w:color w:val="000000" w:themeColor="text1"/>
          </w:rPr>
          <w:t xml:space="preserve">no"  "no"  "no"  "no"  "yes" "no"  "no"  "no" </w:t>
        </w:r>
      </w:ins>
    </w:p>
    <w:p w:rsidR="00343C20" w:rsidRPr="005A0B97" w:rsidRDefault="00343C20" w:rsidP="00343C20">
      <w:pPr>
        <w:pStyle w:val="HTMLPreformatted"/>
        <w:shd w:val="clear" w:color="auto" w:fill="FFFFFF"/>
        <w:wordWrap w:val="0"/>
        <w:spacing w:line="225" w:lineRule="atLeast"/>
        <w:rPr>
          <w:ins w:id="134" w:author="Lakshmi Venkateswaran" w:date="2016-10-11T20:59:00Z"/>
          <w:rFonts w:ascii="Lucida Console" w:hAnsi="Lucida Console"/>
          <w:color w:val="000000" w:themeColor="text1"/>
        </w:rPr>
      </w:pPr>
      <w:ins w:id="135" w:author="Lakshmi Venkateswaran" w:date="2016-10-11T20:59:00Z">
        <w:r w:rsidRPr="005A0B97">
          <w:rPr>
            <w:rFonts w:ascii="Lucida Console" w:hAnsi="Lucida Console"/>
            <w:color w:val="000000" w:themeColor="text1"/>
          </w:rPr>
          <w:t>[316] "no</w:t>
        </w:r>
        <w:proofErr w:type="gramStart"/>
        <w:r w:rsidRPr="005A0B97">
          <w:rPr>
            <w:rFonts w:ascii="Lucida Console" w:hAnsi="Lucida Console"/>
            <w:color w:val="000000" w:themeColor="text1"/>
          </w:rPr>
          <w:t>"  "</w:t>
        </w:r>
        <w:proofErr w:type="gramEnd"/>
        <w:r w:rsidRPr="005A0B97">
          <w:rPr>
            <w:rFonts w:ascii="Lucida Console" w:hAnsi="Lucida Console"/>
            <w:color w:val="000000" w:themeColor="text1"/>
          </w:rPr>
          <w:t xml:space="preserve">no"  "no"  "no"  "no"  "no"  "no"  "no"  "no" </w:t>
        </w:r>
      </w:ins>
    </w:p>
    <w:p w:rsidR="00343C20" w:rsidRPr="005A0B97" w:rsidRDefault="00343C20" w:rsidP="00343C20">
      <w:pPr>
        <w:pStyle w:val="HTMLPreformatted"/>
        <w:shd w:val="clear" w:color="auto" w:fill="FFFFFF"/>
        <w:wordWrap w:val="0"/>
        <w:spacing w:line="225" w:lineRule="atLeast"/>
        <w:rPr>
          <w:ins w:id="136" w:author="Lakshmi Venkateswaran" w:date="2016-10-11T20:59:00Z"/>
          <w:rFonts w:ascii="Lucida Console" w:hAnsi="Lucida Console"/>
          <w:color w:val="000000" w:themeColor="text1"/>
        </w:rPr>
      </w:pPr>
      <w:ins w:id="137" w:author="Lakshmi Venkateswaran" w:date="2016-10-11T20:59:00Z">
        <w:r w:rsidRPr="005A0B97">
          <w:rPr>
            <w:rFonts w:ascii="Lucida Console" w:hAnsi="Lucida Console"/>
            <w:color w:val="000000" w:themeColor="text1"/>
          </w:rPr>
          <w:t>[325] "no</w:t>
        </w:r>
        <w:proofErr w:type="gramStart"/>
        <w:r w:rsidRPr="005A0B97">
          <w:rPr>
            <w:rFonts w:ascii="Lucida Console" w:hAnsi="Lucida Console"/>
            <w:color w:val="000000" w:themeColor="text1"/>
          </w:rPr>
          <w:t>"  "</w:t>
        </w:r>
        <w:proofErr w:type="gramEnd"/>
        <w:r w:rsidRPr="005A0B97">
          <w:rPr>
            <w:rFonts w:ascii="Lucida Console" w:hAnsi="Lucida Console"/>
            <w:color w:val="000000" w:themeColor="text1"/>
          </w:rPr>
          <w:t xml:space="preserve">no"  "no"  "no"  "no"  "no"  "no"  "no"  "no" </w:t>
        </w:r>
      </w:ins>
    </w:p>
    <w:p w:rsidR="00343C20" w:rsidRPr="005A0B97" w:rsidRDefault="00343C20" w:rsidP="00343C20">
      <w:pPr>
        <w:pStyle w:val="HTMLPreformatted"/>
        <w:shd w:val="clear" w:color="auto" w:fill="FFFFFF"/>
        <w:wordWrap w:val="0"/>
        <w:spacing w:line="225" w:lineRule="atLeast"/>
        <w:rPr>
          <w:ins w:id="138" w:author="Lakshmi Venkateswaran" w:date="2016-10-11T20:59:00Z"/>
          <w:rFonts w:ascii="Lucida Console" w:hAnsi="Lucida Console"/>
          <w:color w:val="000000" w:themeColor="text1"/>
        </w:rPr>
      </w:pPr>
      <w:ins w:id="139" w:author="Lakshmi Venkateswaran" w:date="2016-10-11T20:59:00Z">
        <w:r w:rsidRPr="005A0B97">
          <w:rPr>
            <w:rFonts w:ascii="Lucida Console" w:hAnsi="Lucida Console"/>
            <w:color w:val="000000" w:themeColor="text1"/>
          </w:rPr>
          <w:t>[334] "no</w:t>
        </w:r>
        <w:proofErr w:type="gramStart"/>
        <w:r w:rsidRPr="005A0B97">
          <w:rPr>
            <w:rFonts w:ascii="Lucida Console" w:hAnsi="Lucida Console"/>
            <w:color w:val="000000" w:themeColor="text1"/>
          </w:rPr>
          <w:t>"  "</w:t>
        </w:r>
        <w:proofErr w:type="gramEnd"/>
        <w:r w:rsidRPr="005A0B97">
          <w:rPr>
            <w:rFonts w:ascii="Lucida Console" w:hAnsi="Lucida Console"/>
            <w:color w:val="000000" w:themeColor="text1"/>
          </w:rPr>
          <w:t xml:space="preserve">no"  "no"  "no"  "no"  "yes" "no"  "no"  "no" </w:t>
        </w:r>
      </w:ins>
    </w:p>
    <w:p w:rsidR="00343C20" w:rsidRPr="005A0B97" w:rsidRDefault="00343C20" w:rsidP="00343C20">
      <w:pPr>
        <w:pStyle w:val="HTMLPreformatted"/>
        <w:shd w:val="clear" w:color="auto" w:fill="FFFFFF"/>
        <w:wordWrap w:val="0"/>
        <w:spacing w:line="225" w:lineRule="atLeast"/>
        <w:rPr>
          <w:ins w:id="140" w:author="Lakshmi Venkateswaran" w:date="2016-10-11T20:59:00Z"/>
          <w:rFonts w:ascii="Lucida Console" w:hAnsi="Lucida Console"/>
          <w:color w:val="000000" w:themeColor="text1"/>
        </w:rPr>
      </w:pPr>
      <w:ins w:id="141" w:author="Lakshmi Venkateswaran" w:date="2016-10-11T20:59:00Z">
        <w:r w:rsidRPr="005A0B97">
          <w:rPr>
            <w:rFonts w:ascii="Lucida Console" w:hAnsi="Lucida Console"/>
            <w:color w:val="000000" w:themeColor="text1"/>
          </w:rPr>
          <w:t>[343] "no</w:t>
        </w:r>
        <w:proofErr w:type="gramStart"/>
        <w:r w:rsidRPr="005A0B97">
          <w:rPr>
            <w:rFonts w:ascii="Lucida Console" w:hAnsi="Lucida Console"/>
            <w:color w:val="000000" w:themeColor="text1"/>
          </w:rPr>
          <w:t>"  "</w:t>
        </w:r>
        <w:proofErr w:type="gramEnd"/>
        <w:r w:rsidRPr="005A0B97">
          <w:rPr>
            <w:rFonts w:ascii="Lucida Console" w:hAnsi="Lucida Console"/>
            <w:color w:val="000000" w:themeColor="text1"/>
          </w:rPr>
          <w:t xml:space="preserve">no"  "yes" "no"  "no"  "no"  "no"  "no"  "no" </w:t>
        </w:r>
      </w:ins>
    </w:p>
    <w:p w:rsidR="00343C20" w:rsidRPr="005A0B97" w:rsidRDefault="00343C20" w:rsidP="00343C20">
      <w:pPr>
        <w:pStyle w:val="HTMLPreformatted"/>
        <w:shd w:val="clear" w:color="auto" w:fill="FFFFFF"/>
        <w:wordWrap w:val="0"/>
        <w:spacing w:line="225" w:lineRule="atLeast"/>
        <w:rPr>
          <w:ins w:id="142" w:author="Lakshmi Venkateswaran" w:date="2016-10-11T20:59:00Z"/>
          <w:rFonts w:ascii="Lucida Console" w:hAnsi="Lucida Console"/>
          <w:color w:val="000000" w:themeColor="text1"/>
        </w:rPr>
      </w:pPr>
      <w:ins w:id="143" w:author="Lakshmi Venkateswaran" w:date="2016-10-11T20:59:00Z">
        <w:r w:rsidRPr="005A0B97">
          <w:rPr>
            <w:rFonts w:ascii="Lucida Console" w:hAnsi="Lucida Console"/>
            <w:color w:val="000000" w:themeColor="text1"/>
          </w:rPr>
          <w:t>[352] "no</w:t>
        </w:r>
        <w:proofErr w:type="gramStart"/>
        <w:r w:rsidRPr="005A0B97">
          <w:rPr>
            <w:rFonts w:ascii="Lucida Console" w:hAnsi="Lucida Console"/>
            <w:color w:val="000000" w:themeColor="text1"/>
          </w:rPr>
          <w:t>"  "</w:t>
        </w:r>
        <w:proofErr w:type="gramEnd"/>
        <w:r w:rsidRPr="005A0B97">
          <w:rPr>
            <w:rFonts w:ascii="Lucida Console" w:hAnsi="Lucida Console"/>
            <w:color w:val="000000" w:themeColor="text1"/>
          </w:rPr>
          <w:t xml:space="preserve">no"  "no"  "yes" "no"  "no"  "no"  "no"  "no" </w:t>
        </w:r>
      </w:ins>
    </w:p>
    <w:p w:rsidR="00343C20" w:rsidRPr="005A0B97" w:rsidRDefault="00343C20" w:rsidP="00343C20">
      <w:pPr>
        <w:pStyle w:val="HTMLPreformatted"/>
        <w:shd w:val="clear" w:color="auto" w:fill="FFFFFF"/>
        <w:wordWrap w:val="0"/>
        <w:spacing w:line="225" w:lineRule="atLeast"/>
        <w:rPr>
          <w:ins w:id="144" w:author="Lakshmi Venkateswaran" w:date="2016-10-11T20:59:00Z"/>
          <w:rFonts w:ascii="Lucida Console" w:hAnsi="Lucida Console"/>
          <w:color w:val="000000" w:themeColor="text1"/>
        </w:rPr>
      </w:pPr>
      <w:ins w:id="145" w:author="Lakshmi Venkateswaran" w:date="2016-10-11T20:59:00Z">
        <w:r w:rsidRPr="005A0B97">
          <w:rPr>
            <w:rFonts w:ascii="Lucida Console" w:hAnsi="Lucida Console"/>
            <w:color w:val="000000" w:themeColor="text1"/>
          </w:rPr>
          <w:t>[361] "no</w:t>
        </w:r>
        <w:proofErr w:type="gramStart"/>
        <w:r w:rsidRPr="005A0B97">
          <w:rPr>
            <w:rFonts w:ascii="Lucida Console" w:hAnsi="Lucida Console"/>
            <w:color w:val="000000" w:themeColor="text1"/>
          </w:rPr>
          <w:t>"  "</w:t>
        </w:r>
        <w:proofErr w:type="gramEnd"/>
        <w:r w:rsidRPr="005A0B97">
          <w:rPr>
            <w:rFonts w:ascii="Lucida Console" w:hAnsi="Lucida Console"/>
            <w:color w:val="000000" w:themeColor="text1"/>
          </w:rPr>
          <w:t xml:space="preserve">no"  "yes" "no"  "yes" "no"  "no"  "no"  "no" </w:t>
        </w:r>
      </w:ins>
    </w:p>
    <w:p w:rsidR="00343C20" w:rsidRPr="005A0B97" w:rsidRDefault="00343C20" w:rsidP="00343C20">
      <w:pPr>
        <w:pStyle w:val="HTMLPreformatted"/>
        <w:shd w:val="clear" w:color="auto" w:fill="FFFFFF"/>
        <w:wordWrap w:val="0"/>
        <w:spacing w:line="225" w:lineRule="atLeast"/>
        <w:rPr>
          <w:ins w:id="146" w:author="Lakshmi Venkateswaran" w:date="2016-10-11T20:59:00Z"/>
          <w:rFonts w:ascii="Lucida Console" w:hAnsi="Lucida Console"/>
          <w:color w:val="000000" w:themeColor="text1"/>
        </w:rPr>
      </w:pPr>
      <w:ins w:id="147" w:author="Lakshmi Venkateswaran" w:date="2016-10-11T20:59:00Z">
        <w:r w:rsidRPr="005A0B97">
          <w:rPr>
            <w:rFonts w:ascii="Lucida Console" w:hAnsi="Lucida Console"/>
            <w:color w:val="000000" w:themeColor="text1"/>
          </w:rPr>
          <w:t>[370] "no</w:t>
        </w:r>
        <w:proofErr w:type="gramStart"/>
        <w:r w:rsidRPr="005A0B97">
          <w:rPr>
            <w:rFonts w:ascii="Lucida Console" w:hAnsi="Lucida Console"/>
            <w:color w:val="000000" w:themeColor="text1"/>
          </w:rPr>
          <w:t>"  "</w:t>
        </w:r>
        <w:proofErr w:type="gramEnd"/>
        <w:r w:rsidRPr="005A0B97">
          <w:rPr>
            <w:rFonts w:ascii="Lucida Console" w:hAnsi="Lucida Console"/>
            <w:color w:val="000000" w:themeColor="text1"/>
          </w:rPr>
          <w:t xml:space="preserve">no"  "no"  "no"  "no"  "no"  "no"  "no"  "no" </w:t>
        </w:r>
      </w:ins>
    </w:p>
    <w:p w:rsidR="00343C20" w:rsidRPr="005A0B97" w:rsidRDefault="00343C20" w:rsidP="00343C20">
      <w:pPr>
        <w:pStyle w:val="HTMLPreformatted"/>
        <w:shd w:val="clear" w:color="auto" w:fill="FFFFFF"/>
        <w:wordWrap w:val="0"/>
        <w:spacing w:line="225" w:lineRule="atLeast"/>
        <w:rPr>
          <w:ins w:id="148" w:author="Lakshmi Venkateswaran" w:date="2016-10-11T20:59:00Z"/>
          <w:rFonts w:ascii="Lucida Console" w:hAnsi="Lucida Console"/>
          <w:color w:val="000000" w:themeColor="text1"/>
        </w:rPr>
      </w:pPr>
      <w:ins w:id="149" w:author="Lakshmi Venkateswaran" w:date="2016-10-11T20:59:00Z">
        <w:r w:rsidRPr="005A0B97">
          <w:rPr>
            <w:rFonts w:ascii="Lucida Console" w:hAnsi="Lucida Console"/>
            <w:color w:val="000000" w:themeColor="text1"/>
          </w:rPr>
          <w:t>[379] "no</w:t>
        </w:r>
        <w:proofErr w:type="gramStart"/>
        <w:r w:rsidRPr="005A0B97">
          <w:rPr>
            <w:rFonts w:ascii="Lucida Console" w:hAnsi="Lucida Console"/>
            <w:color w:val="000000" w:themeColor="text1"/>
          </w:rPr>
          <w:t>"  "</w:t>
        </w:r>
        <w:proofErr w:type="gramEnd"/>
        <w:r w:rsidRPr="005A0B97">
          <w:rPr>
            <w:rFonts w:ascii="Lucida Console" w:hAnsi="Lucida Console"/>
            <w:color w:val="000000" w:themeColor="text1"/>
          </w:rPr>
          <w:t xml:space="preserve">no"  "no"  "yes" "yes" "no"  "no"  "no"  "no" </w:t>
        </w:r>
      </w:ins>
    </w:p>
    <w:p w:rsidR="00343C20" w:rsidRPr="005A0B97" w:rsidRDefault="00343C20" w:rsidP="00343C20">
      <w:pPr>
        <w:pStyle w:val="HTMLPreformatted"/>
        <w:shd w:val="clear" w:color="auto" w:fill="FFFFFF"/>
        <w:wordWrap w:val="0"/>
        <w:spacing w:line="225" w:lineRule="atLeast"/>
        <w:rPr>
          <w:ins w:id="150" w:author="Lakshmi Venkateswaran" w:date="2016-10-11T20:59:00Z"/>
          <w:rFonts w:ascii="Lucida Console" w:hAnsi="Lucida Console"/>
          <w:color w:val="000000" w:themeColor="text1"/>
        </w:rPr>
      </w:pPr>
      <w:ins w:id="151" w:author="Lakshmi Venkateswaran" w:date="2016-10-11T20:59:00Z">
        <w:r w:rsidRPr="005A0B97">
          <w:rPr>
            <w:rFonts w:ascii="Lucida Console" w:hAnsi="Lucida Console"/>
            <w:color w:val="000000" w:themeColor="text1"/>
          </w:rPr>
          <w:t>[388] "no</w:t>
        </w:r>
        <w:proofErr w:type="gramStart"/>
        <w:r w:rsidRPr="005A0B97">
          <w:rPr>
            <w:rFonts w:ascii="Lucida Console" w:hAnsi="Lucida Console"/>
            <w:color w:val="000000" w:themeColor="text1"/>
          </w:rPr>
          <w:t>"  "</w:t>
        </w:r>
        <w:proofErr w:type="gramEnd"/>
        <w:r w:rsidRPr="005A0B97">
          <w:rPr>
            <w:rFonts w:ascii="Lucida Console" w:hAnsi="Lucida Console"/>
            <w:color w:val="000000" w:themeColor="text1"/>
          </w:rPr>
          <w:t xml:space="preserve">no"  "no"  "no"  "no"  "no"  "no"  "no"  "no" </w:t>
        </w:r>
      </w:ins>
    </w:p>
    <w:p w:rsidR="00343C20" w:rsidRPr="005A0B97" w:rsidRDefault="00343C20" w:rsidP="00343C20">
      <w:pPr>
        <w:pStyle w:val="HTMLPreformatted"/>
        <w:shd w:val="clear" w:color="auto" w:fill="FFFFFF"/>
        <w:wordWrap w:val="0"/>
        <w:spacing w:line="225" w:lineRule="atLeast"/>
        <w:rPr>
          <w:ins w:id="152" w:author="Lakshmi Venkateswaran" w:date="2016-10-11T20:59:00Z"/>
          <w:rFonts w:ascii="Lucida Console" w:hAnsi="Lucida Console"/>
          <w:color w:val="000000" w:themeColor="text1"/>
        </w:rPr>
      </w:pPr>
      <w:ins w:id="153" w:author="Lakshmi Venkateswaran" w:date="2016-10-11T20:59:00Z">
        <w:r w:rsidRPr="005A0B97">
          <w:rPr>
            <w:rFonts w:ascii="Lucida Console" w:hAnsi="Lucida Console"/>
            <w:color w:val="000000" w:themeColor="text1"/>
          </w:rPr>
          <w:t>[397] "yes" "no</w:t>
        </w:r>
        <w:proofErr w:type="gramStart"/>
        <w:r w:rsidRPr="005A0B97">
          <w:rPr>
            <w:rFonts w:ascii="Lucida Console" w:hAnsi="Lucida Console"/>
            <w:color w:val="000000" w:themeColor="text1"/>
          </w:rPr>
          <w:t>"  "</w:t>
        </w:r>
        <w:proofErr w:type="gramEnd"/>
        <w:r w:rsidRPr="005A0B97">
          <w:rPr>
            <w:rFonts w:ascii="Lucida Console" w:hAnsi="Lucida Console"/>
            <w:color w:val="000000" w:themeColor="text1"/>
          </w:rPr>
          <w:t xml:space="preserve">no"  "no"  "no"  "no"  "no"  "no"  "no" </w:t>
        </w:r>
      </w:ins>
    </w:p>
    <w:p w:rsidR="00343C20" w:rsidRPr="005A0B97" w:rsidRDefault="00343C20" w:rsidP="00343C20">
      <w:pPr>
        <w:pStyle w:val="HTMLPreformatted"/>
        <w:shd w:val="clear" w:color="auto" w:fill="FFFFFF"/>
        <w:wordWrap w:val="0"/>
        <w:spacing w:line="225" w:lineRule="atLeast"/>
        <w:rPr>
          <w:ins w:id="154" w:author="Lakshmi Venkateswaran" w:date="2016-10-11T20:59:00Z"/>
          <w:rFonts w:ascii="Lucida Console" w:hAnsi="Lucida Console"/>
          <w:color w:val="000000" w:themeColor="text1"/>
        </w:rPr>
      </w:pPr>
      <w:ins w:id="155" w:author="Lakshmi Venkateswaran" w:date="2016-10-11T20:59:00Z">
        <w:r w:rsidRPr="005A0B97">
          <w:rPr>
            <w:rFonts w:ascii="Lucida Console" w:hAnsi="Lucida Console"/>
            <w:color w:val="000000" w:themeColor="text1"/>
          </w:rPr>
          <w:t>[406] "no</w:t>
        </w:r>
        <w:proofErr w:type="gramStart"/>
        <w:r w:rsidRPr="005A0B97">
          <w:rPr>
            <w:rFonts w:ascii="Lucida Console" w:hAnsi="Lucida Console"/>
            <w:color w:val="000000" w:themeColor="text1"/>
          </w:rPr>
          <w:t>"  "</w:t>
        </w:r>
        <w:proofErr w:type="gramEnd"/>
        <w:r w:rsidRPr="005A0B97">
          <w:rPr>
            <w:rFonts w:ascii="Lucida Console" w:hAnsi="Lucida Console"/>
            <w:color w:val="000000" w:themeColor="text1"/>
          </w:rPr>
          <w:t xml:space="preserve">no"  "no"  "no"  "yes" "no"  "no"  "no"  "no" </w:t>
        </w:r>
      </w:ins>
    </w:p>
    <w:p w:rsidR="00343C20" w:rsidRPr="005A0B97" w:rsidRDefault="00343C20" w:rsidP="00343C20">
      <w:pPr>
        <w:pStyle w:val="HTMLPreformatted"/>
        <w:shd w:val="clear" w:color="auto" w:fill="FFFFFF"/>
        <w:wordWrap w:val="0"/>
        <w:spacing w:line="225" w:lineRule="atLeast"/>
        <w:rPr>
          <w:ins w:id="156" w:author="Lakshmi Venkateswaran" w:date="2016-10-11T20:59:00Z"/>
          <w:rFonts w:ascii="Lucida Console" w:hAnsi="Lucida Console"/>
          <w:color w:val="000000" w:themeColor="text1"/>
        </w:rPr>
      </w:pPr>
      <w:ins w:id="157" w:author="Lakshmi Venkateswaran" w:date="2016-10-11T20:59:00Z">
        <w:r w:rsidRPr="005A0B97">
          <w:rPr>
            <w:rFonts w:ascii="Lucida Console" w:hAnsi="Lucida Console"/>
            <w:color w:val="000000" w:themeColor="text1"/>
          </w:rPr>
          <w:t>[415] "no</w:t>
        </w:r>
        <w:proofErr w:type="gramStart"/>
        <w:r w:rsidRPr="005A0B97">
          <w:rPr>
            <w:rFonts w:ascii="Lucida Console" w:hAnsi="Lucida Console"/>
            <w:color w:val="000000" w:themeColor="text1"/>
          </w:rPr>
          <w:t>"  "</w:t>
        </w:r>
        <w:proofErr w:type="gramEnd"/>
        <w:r w:rsidRPr="005A0B97">
          <w:rPr>
            <w:rFonts w:ascii="Lucida Console" w:hAnsi="Lucida Console"/>
            <w:color w:val="000000" w:themeColor="text1"/>
          </w:rPr>
          <w:t xml:space="preserve">no"  "no"  "no"  "no"  "yes" "no"  "no"  "no" </w:t>
        </w:r>
      </w:ins>
    </w:p>
    <w:p w:rsidR="00343C20" w:rsidRPr="005A0B97" w:rsidRDefault="00343C20" w:rsidP="00343C20">
      <w:pPr>
        <w:pStyle w:val="HTMLPreformatted"/>
        <w:shd w:val="clear" w:color="auto" w:fill="FFFFFF"/>
        <w:wordWrap w:val="0"/>
        <w:spacing w:line="225" w:lineRule="atLeast"/>
        <w:rPr>
          <w:ins w:id="158" w:author="Lakshmi Venkateswaran" w:date="2016-10-11T20:59:00Z"/>
          <w:rFonts w:ascii="Lucida Console" w:hAnsi="Lucida Console"/>
          <w:color w:val="000000" w:themeColor="text1"/>
        </w:rPr>
      </w:pPr>
      <w:ins w:id="159" w:author="Lakshmi Venkateswaran" w:date="2016-10-11T20:59:00Z">
        <w:r w:rsidRPr="005A0B97">
          <w:rPr>
            <w:rFonts w:ascii="Lucida Console" w:hAnsi="Lucida Console"/>
            <w:color w:val="000000" w:themeColor="text1"/>
          </w:rPr>
          <w:lastRenderedPageBreak/>
          <w:t>[424] "no</w:t>
        </w:r>
        <w:proofErr w:type="gramStart"/>
        <w:r w:rsidRPr="005A0B97">
          <w:rPr>
            <w:rFonts w:ascii="Lucida Console" w:hAnsi="Lucida Console"/>
            <w:color w:val="000000" w:themeColor="text1"/>
          </w:rPr>
          <w:t>"  "</w:t>
        </w:r>
        <w:proofErr w:type="gramEnd"/>
        <w:r w:rsidRPr="005A0B97">
          <w:rPr>
            <w:rFonts w:ascii="Lucida Console" w:hAnsi="Lucida Console"/>
            <w:color w:val="000000" w:themeColor="text1"/>
          </w:rPr>
          <w:t xml:space="preserve">no"  "no"  "no"  "no"  "no"  "no"  "no"  "no" </w:t>
        </w:r>
      </w:ins>
    </w:p>
    <w:p w:rsidR="00343C20" w:rsidRPr="005A0B97" w:rsidRDefault="00343C20" w:rsidP="00343C20">
      <w:pPr>
        <w:pStyle w:val="HTMLPreformatted"/>
        <w:shd w:val="clear" w:color="auto" w:fill="FFFFFF"/>
        <w:wordWrap w:val="0"/>
        <w:spacing w:line="225" w:lineRule="atLeast"/>
        <w:rPr>
          <w:ins w:id="160" w:author="Lakshmi Venkateswaran" w:date="2016-10-11T20:59:00Z"/>
          <w:rFonts w:ascii="Lucida Console" w:hAnsi="Lucida Console"/>
          <w:color w:val="000000" w:themeColor="text1"/>
        </w:rPr>
      </w:pPr>
      <w:ins w:id="161" w:author="Lakshmi Venkateswaran" w:date="2016-10-11T20:59:00Z">
        <w:r w:rsidRPr="005A0B97">
          <w:rPr>
            <w:rFonts w:ascii="Lucida Console" w:hAnsi="Lucida Console"/>
            <w:color w:val="000000" w:themeColor="text1"/>
          </w:rPr>
          <w:t>[433] "no</w:t>
        </w:r>
        <w:proofErr w:type="gramStart"/>
        <w:r w:rsidRPr="005A0B97">
          <w:rPr>
            <w:rFonts w:ascii="Lucida Console" w:hAnsi="Lucida Console"/>
            <w:color w:val="000000" w:themeColor="text1"/>
          </w:rPr>
          <w:t>"  "</w:t>
        </w:r>
        <w:proofErr w:type="gramEnd"/>
        <w:r w:rsidRPr="005A0B97">
          <w:rPr>
            <w:rFonts w:ascii="Lucida Console" w:hAnsi="Lucida Console"/>
            <w:color w:val="000000" w:themeColor="text1"/>
          </w:rPr>
          <w:t xml:space="preserve">no"  "no"  "no"  "no"  "no"  "yes" "no"  "no" </w:t>
        </w:r>
      </w:ins>
    </w:p>
    <w:p w:rsidR="00343C20" w:rsidRPr="005A0B97" w:rsidRDefault="00343C20" w:rsidP="00343C20">
      <w:pPr>
        <w:pStyle w:val="HTMLPreformatted"/>
        <w:shd w:val="clear" w:color="auto" w:fill="FFFFFF"/>
        <w:wordWrap w:val="0"/>
        <w:spacing w:line="225" w:lineRule="atLeast"/>
        <w:rPr>
          <w:ins w:id="162" w:author="Lakshmi Venkateswaran" w:date="2016-10-11T20:59:00Z"/>
          <w:rFonts w:ascii="Lucida Console" w:hAnsi="Lucida Console"/>
          <w:color w:val="000000" w:themeColor="text1"/>
        </w:rPr>
      </w:pPr>
      <w:ins w:id="163" w:author="Lakshmi Venkateswaran" w:date="2016-10-11T20:59:00Z">
        <w:r w:rsidRPr="005A0B97">
          <w:rPr>
            <w:rFonts w:ascii="Lucida Console" w:hAnsi="Lucida Console"/>
            <w:color w:val="000000" w:themeColor="text1"/>
          </w:rPr>
          <w:t>[442] "no</w:t>
        </w:r>
        <w:proofErr w:type="gramStart"/>
        <w:r w:rsidRPr="005A0B97">
          <w:rPr>
            <w:rFonts w:ascii="Lucida Console" w:hAnsi="Lucida Console"/>
            <w:color w:val="000000" w:themeColor="text1"/>
          </w:rPr>
          <w:t>"  "</w:t>
        </w:r>
        <w:proofErr w:type="gramEnd"/>
        <w:r w:rsidRPr="005A0B97">
          <w:rPr>
            <w:rFonts w:ascii="Lucida Console" w:hAnsi="Lucida Console"/>
            <w:color w:val="000000" w:themeColor="text1"/>
          </w:rPr>
          <w:t xml:space="preserve">no"  "no"  "no"  "no"  "no"  "no"  "no"  "no" </w:t>
        </w:r>
      </w:ins>
    </w:p>
    <w:p w:rsidR="00343C20" w:rsidRPr="005A0B97" w:rsidRDefault="00343C20" w:rsidP="00343C20">
      <w:pPr>
        <w:pStyle w:val="HTMLPreformatted"/>
        <w:shd w:val="clear" w:color="auto" w:fill="FFFFFF"/>
        <w:wordWrap w:val="0"/>
        <w:spacing w:line="225" w:lineRule="atLeast"/>
        <w:rPr>
          <w:ins w:id="164" w:author="Lakshmi Venkateswaran" w:date="2016-10-11T20:59:00Z"/>
          <w:rFonts w:ascii="Lucida Console" w:hAnsi="Lucida Console"/>
          <w:color w:val="000000" w:themeColor="text1"/>
        </w:rPr>
      </w:pPr>
      <w:ins w:id="165" w:author="Lakshmi Venkateswaran" w:date="2016-10-11T20:59:00Z">
        <w:r w:rsidRPr="005A0B97">
          <w:rPr>
            <w:rFonts w:ascii="Lucida Console" w:hAnsi="Lucida Console"/>
            <w:color w:val="000000" w:themeColor="text1"/>
          </w:rPr>
          <w:t>[451] "no</w:t>
        </w:r>
        <w:proofErr w:type="gramStart"/>
        <w:r w:rsidRPr="005A0B97">
          <w:rPr>
            <w:rFonts w:ascii="Lucida Console" w:hAnsi="Lucida Console"/>
            <w:color w:val="000000" w:themeColor="text1"/>
          </w:rPr>
          <w:t>"  "</w:t>
        </w:r>
        <w:proofErr w:type="gramEnd"/>
        <w:r w:rsidRPr="005A0B97">
          <w:rPr>
            <w:rFonts w:ascii="Lucida Console" w:hAnsi="Lucida Console"/>
            <w:color w:val="000000" w:themeColor="text1"/>
          </w:rPr>
          <w:t xml:space="preserve">no"  "no"  "no"  "no"  "no"  "no"  "no"  "no" </w:t>
        </w:r>
      </w:ins>
    </w:p>
    <w:p w:rsidR="00343C20" w:rsidRPr="005A0B97" w:rsidRDefault="00343C20" w:rsidP="00343C20">
      <w:pPr>
        <w:pStyle w:val="HTMLPreformatted"/>
        <w:shd w:val="clear" w:color="auto" w:fill="FFFFFF"/>
        <w:wordWrap w:val="0"/>
        <w:spacing w:line="225" w:lineRule="atLeast"/>
        <w:rPr>
          <w:ins w:id="166" w:author="Lakshmi Venkateswaran" w:date="2016-10-11T20:59:00Z"/>
          <w:rFonts w:ascii="Lucida Console" w:hAnsi="Lucida Console"/>
          <w:color w:val="000000" w:themeColor="text1"/>
        </w:rPr>
      </w:pPr>
      <w:ins w:id="167" w:author="Lakshmi Venkateswaran" w:date="2016-10-11T20:59:00Z">
        <w:r w:rsidRPr="005A0B97">
          <w:rPr>
            <w:rFonts w:ascii="Lucida Console" w:hAnsi="Lucida Console"/>
            <w:color w:val="000000" w:themeColor="text1"/>
          </w:rPr>
          <w:t>[460] "no</w:t>
        </w:r>
        <w:proofErr w:type="gramStart"/>
        <w:r w:rsidRPr="005A0B97">
          <w:rPr>
            <w:rFonts w:ascii="Lucida Console" w:hAnsi="Lucida Console"/>
            <w:color w:val="000000" w:themeColor="text1"/>
          </w:rPr>
          <w:t>"  "</w:t>
        </w:r>
        <w:proofErr w:type="gramEnd"/>
        <w:r w:rsidRPr="005A0B97">
          <w:rPr>
            <w:rFonts w:ascii="Lucida Console" w:hAnsi="Lucida Console"/>
            <w:color w:val="000000" w:themeColor="text1"/>
          </w:rPr>
          <w:t xml:space="preserve">no"  "no"  "no"  "no"  "no"  "no"  "no"  "no" </w:t>
        </w:r>
      </w:ins>
    </w:p>
    <w:p w:rsidR="00343C20" w:rsidRPr="005A0B97" w:rsidRDefault="00343C20" w:rsidP="00343C20">
      <w:pPr>
        <w:pStyle w:val="HTMLPreformatted"/>
        <w:shd w:val="clear" w:color="auto" w:fill="FFFFFF"/>
        <w:wordWrap w:val="0"/>
        <w:spacing w:line="225" w:lineRule="atLeast"/>
        <w:rPr>
          <w:ins w:id="168" w:author="Lakshmi Venkateswaran" w:date="2016-10-11T20:59:00Z"/>
          <w:rFonts w:ascii="Lucida Console" w:hAnsi="Lucida Console"/>
          <w:color w:val="000000" w:themeColor="text1"/>
        </w:rPr>
      </w:pPr>
      <w:ins w:id="169" w:author="Lakshmi Venkateswaran" w:date="2016-10-11T20:59:00Z">
        <w:r w:rsidRPr="005A0B97">
          <w:rPr>
            <w:rFonts w:ascii="Lucida Console" w:hAnsi="Lucida Console"/>
            <w:color w:val="000000" w:themeColor="text1"/>
          </w:rPr>
          <w:t>[469] "no</w:t>
        </w:r>
        <w:proofErr w:type="gramStart"/>
        <w:r w:rsidRPr="005A0B97">
          <w:rPr>
            <w:rFonts w:ascii="Lucida Console" w:hAnsi="Lucida Console"/>
            <w:color w:val="000000" w:themeColor="text1"/>
          </w:rPr>
          <w:t>"  "</w:t>
        </w:r>
        <w:proofErr w:type="gramEnd"/>
        <w:r w:rsidRPr="005A0B97">
          <w:rPr>
            <w:rFonts w:ascii="Lucida Console" w:hAnsi="Lucida Console"/>
            <w:color w:val="000000" w:themeColor="text1"/>
          </w:rPr>
          <w:t xml:space="preserve">no"  "no"  "no" </w:t>
        </w:r>
      </w:ins>
    </w:p>
    <w:p w:rsidR="00343C20" w:rsidRPr="005A0B97" w:rsidRDefault="00343C20" w:rsidP="00343C20">
      <w:pPr>
        <w:pStyle w:val="HTMLPreformatted"/>
        <w:shd w:val="clear" w:color="auto" w:fill="FFFFFF"/>
        <w:wordWrap w:val="0"/>
        <w:spacing w:line="225" w:lineRule="atLeast"/>
        <w:rPr>
          <w:ins w:id="170" w:author="Lakshmi Venkateswaran" w:date="2016-10-11T20:59:00Z"/>
          <w:rFonts w:ascii="Lucida Console" w:hAnsi="Lucida Console"/>
          <w:color w:val="000000" w:themeColor="text1"/>
        </w:rPr>
      </w:pPr>
      <w:ins w:id="171" w:author="Lakshmi Venkateswaran" w:date="2016-10-11T20:59:00Z">
        <w:r w:rsidRPr="005A0B97">
          <w:rPr>
            <w:rStyle w:val="gcwxi2kcpkb"/>
            <w:rFonts w:ascii="Lucida Console" w:hAnsi="Lucida Console"/>
            <w:color w:val="000000" w:themeColor="text1"/>
          </w:rPr>
          <w:t xml:space="preserve"> </w:t>
        </w:r>
        <w:r w:rsidRPr="005A0B97">
          <w:rPr>
            <w:rStyle w:val="gcwxi2kcpjb"/>
            <w:rFonts w:ascii="Lucida Console" w:hAnsi="Lucida Console"/>
            <w:color w:val="000000" w:themeColor="text1"/>
          </w:rPr>
          <w:t>table(</w:t>
        </w:r>
        <w:proofErr w:type="spellStart"/>
        <w:r w:rsidRPr="005A0B97">
          <w:rPr>
            <w:rStyle w:val="gcwxi2kcpjb"/>
            <w:rFonts w:ascii="Lucida Console" w:hAnsi="Lucida Console"/>
            <w:color w:val="000000" w:themeColor="text1"/>
          </w:rPr>
          <w:t>char_df$Company.mobile.app</w:t>
        </w:r>
        <w:proofErr w:type="spellEnd"/>
        <w:r w:rsidRPr="005A0B97">
          <w:rPr>
            <w:rStyle w:val="gcwxi2kcpjb"/>
            <w:rFonts w:ascii="Lucida Console" w:hAnsi="Lucida Console"/>
            <w:color w:val="000000" w:themeColor="text1"/>
          </w:rPr>
          <w:t>)</w:t>
        </w:r>
      </w:ins>
    </w:p>
    <w:p w:rsidR="00343C20" w:rsidRPr="005A0B97" w:rsidRDefault="00343C20" w:rsidP="00343C20">
      <w:pPr>
        <w:pStyle w:val="HTMLPreformatted"/>
        <w:shd w:val="clear" w:color="auto" w:fill="FFFFFF"/>
        <w:wordWrap w:val="0"/>
        <w:spacing w:line="225" w:lineRule="atLeast"/>
        <w:rPr>
          <w:ins w:id="172" w:author="Lakshmi Venkateswaran" w:date="2016-10-11T20:59:00Z"/>
          <w:rFonts w:ascii="Lucida Console" w:hAnsi="Lucida Console"/>
          <w:color w:val="000000" w:themeColor="text1"/>
        </w:rPr>
      </w:pPr>
      <w:ins w:id="173" w:author="Lakshmi Venkateswaran" w:date="2016-10-11T20:59:00Z">
        <w:r w:rsidRPr="005A0B97">
          <w:rPr>
            <w:rFonts w:ascii="Lucida Console" w:hAnsi="Lucida Console"/>
            <w:color w:val="000000" w:themeColor="text1"/>
          </w:rPr>
          <w:t xml:space="preserve">no yes </w:t>
        </w:r>
      </w:ins>
    </w:p>
    <w:p w:rsidR="00343C20" w:rsidRPr="005A0B97" w:rsidRDefault="00343C20" w:rsidP="00343C20">
      <w:pPr>
        <w:pStyle w:val="HTMLPreformatted"/>
        <w:shd w:val="clear" w:color="auto" w:fill="FFFFFF"/>
        <w:wordWrap w:val="0"/>
        <w:spacing w:line="225" w:lineRule="atLeast"/>
        <w:rPr>
          <w:ins w:id="174" w:author="Lakshmi Venkateswaran" w:date="2016-10-11T20:59:00Z"/>
          <w:rFonts w:ascii="Lucida Console" w:hAnsi="Lucida Console"/>
          <w:color w:val="000000" w:themeColor="text1"/>
        </w:rPr>
      </w:pPr>
      <w:proofErr w:type="gramStart"/>
      <w:ins w:id="175" w:author="Lakshmi Venkateswaran" w:date="2016-10-11T20:59:00Z">
        <w:r w:rsidRPr="005A0B97">
          <w:rPr>
            <w:rFonts w:ascii="Lucida Console" w:hAnsi="Lucida Console"/>
            <w:color w:val="000000" w:themeColor="text1"/>
          </w:rPr>
          <w:t>418  54</w:t>
        </w:r>
        <w:proofErr w:type="gramEnd"/>
        <w:r w:rsidRPr="005A0B97">
          <w:rPr>
            <w:rFonts w:ascii="Lucida Console" w:hAnsi="Lucida Console"/>
            <w:color w:val="000000" w:themeColor="text1"/>
          </w:rPr>
          <w:t xml:space="preserve"> </w:t>
        </w:r>
      </w:ins>
    </w:p>
    <w:p w:rsidR="00343C20" w:rsidRPr="005A0B97" w:rsidRDefault="00343C20" w:rsidP="00343C20">
      <w:pPr>
        <w:pStyle w:val="HTMLPreformatted"/>
        <w:shd w:val="clear" w:color="auto" w:fill="FFFFFF"/>
        <w:wordWrap w:val="0"/>
        <w:spacing w:line="225" w:lineRule="atLeast"/>
        <w:rPr>
          <w:ins w:id="176" w:author="Lakshmi Venkateswaran" w:date="2016-10-11T20:59:00Z"/>
          <w:rStyle w:val="gcwxi2kcpjb"/>
          <w:rFonts w:ascii="Lucida Console" w:hAnsi="Lucida Console"/>
          <w:color w:val="000000" w:themeColor="text1"/>
        </w:rPr>
      </w:pPr>
      <w:ins w:id="177" w:author="Lakshmi Venkateswaran" w:date="2016-10-11T20:59:00Z">
        <w:r w:rsidRPr="005A0B97">
          <w:rPr>
            <w:rStyle w:val="gcwxi2kcpkb"/>
            <w:rFonts w:ascii="Lucida Console" w:hAnsi="Lucida Console"/>
            <w:color w:val="000000" w:themeColor="text1"/>
          </w:rPr>
          <w:t xml:space="preserve"> </w:t>
        </w:r>
        <w:r w:rsidRPr="005A0B97">
          <w:rPr>
            <w:rStyle w:val="gcwxi2kcpjb"/>
            <w:rFonts w:ascii="Lucida Console" w:hAnsi="Lucida Console"/>
            <w:color w:val="000000" w:themeColor="text1"/>
          </w:rPr>
          <w:t>tab&lt;- table(char_</w:t>
        </w:r>
        <w:proofErr w:type="gramStart"/>
        <w:r w:rsidRPr="005A0B97">
          <w:rPr>
            <w:rStyle w:val="gcwxi2kcpjb"/>
            <w:rFonts w:ascii="Lucida Console" w:hAnsi="Lucida Console"/>
            <w:color w:val="000000" w:themeColor="text1"/>
          </w:rPr>
          <w:t>df$Dependent.Company.Status</w:t>
        </w:r>
        <w:proofErr w:type="gramEnd"/>
        <w:r w:rsidRPr="005A0B97">
          <w:rPr>
            <w:rStyle w:val="gcwxi2kcpjb"/>
            <w:rFonts w:ascii="Lucida Console" w:hAnsi="Lucida Console"/>
            <w:color w:val="000000" w:themeColor="text1"/>
          </w:rPr>
          <w:t>,char_df$Company.mobile.app)</w:t>
        </w:r>
      </w:ins>
    </w:p>
    <w:p w:rsidR="00343C20" w:rsidRPr="005A0B97" w:rsidRDefault="00343C20" w:rsidP="00343C20">
      <w:pPr>
        <w:pStyle w:val="HTMLPreformatted"/>
        <w:shd w:val="clear" w:color="auto" w:fill="FFFFFF"/>
        <w:wordWrap w:val="0"/>
        <w:spacing w:line="225" w:lineRule="atLeast"/>
        <w:rPr>
          <w:ins w:id="178" w:author="Lakshmi Venkateswaran" w:date="2016-10-11T20:59:00Z"/>
          <w:rStyle w:val="gcwxi2kcpjb"/>
          <w:rFonts w:ascii="Lucida Console" w:hAnsi="Lucida Console"/>
          <w:color w:val="000000" w:themeColor="text1"/>
        </w:rPr>
      </w:pPr>
      <w:ins w:id="179" w:author="Lakshmi Venkateswaran" w:date="2016-10-11T20:59:00Z">
        <w:r w:rsidRPr="005A0B97">
          <w:rPr>
            <w:rStyle w:val="gcwxi2kcpkb"/>
            <w:rFonts w:ascii="Lucida Console" w:hAnsi="Lucida Console"/>
            <w:color w:val="000000" w:themeColor="text1"/>
          </w:rPr>
          <w:t xml:space="preserve"> </w:t>
        </w:r>
        <w:proofErr w:type="spellStart"/>
        <w:r w:rsidRPr="005A0B97">
          <w:rPr>
            <w:rStyle w:val="gcwxi2kcpjb"/>
            <w:rFonts w:ascii="Lucida Console" w:hAnsi="Lucida Console"/>
            <w:color w:val="000000" w:themeColor="text1"/>
          </w:rPr>
          <w:t>chisq.test</w:t>
        </w:r>
        <w:proofErr w:type="spellEnd"/>
        <w:r w:rsidRPr="005A0B97">
          <w:rPr>
            <w:rStyle w:val="gcwxi2kcpjb"/>
            <w:rFonts w:ascii="Lucida Console" w:hAnsi="Lucida Console"/>
            <w:color w:val="000000" w:themeColor="text1"/>
          </w:rPr>
          <w:t>(tab)</w:t>
        </w:r>
      </w:ins>
    </w:p>
    <w:p w:rsidR="00343C20" w:rsidRPr="005A0B97" w:rsidRDefault="00343C20" w:rsidP="00343C20">
      <w:pPr>
        <w:pStyle w:val="HTMLPreformatted"/>
        <w:shd w:val="clear" w:color="auto" w:fill="FFFFFF"/>
        <w:wordWrap w:val="0"/>
        <w:spacing w:line="225" w:lineRule="atLeast"/>
        <w:rPr>
          <w:ins w:id="180" w:author="Lakshmi Venkateswaran" w:date="2016-10-11T20:59:00Z"/>
          <w:rFonts w:ascii="Lucida Console" w:hAnsi="Lucida Console"/>
          <w:color w:val="000000" w:themeColor="text1"/>
        </w:rPr>
      </w:pPr>
    </w:p>
    <w:p w:rsidR="00343C20" w:rsidRPr="005A0B97" w:rsidRDefault="00343C20" w:rsidP="00343C20">
      <w:pPr>
        <w:pStyle w:val="HTMLPreformatted"/>
        <w:shd w:val="clear" w:color="auto" w:fill="FFFFFF"/>
        <w:wordWrap w:val="0"/>
        <w:spacing w:line="225" w:lineRule="atLeast"/>
        <w:rPr>
          <w:ins w:id="181" w:author="Lakshmi Venkateswaran" w:date="2016-10-11T20:59:00Z"/>
          <w:rFonts w:ascii="Lucida Console" w:hAnsi="Lucida Console"/>
          <w:color w:val="000000" w:themeColor="text1"/>
        </w:rPr>
      </w:pPr>
      <w:ins w:id="182" w:author="Lakshmi Venkateswaran" w:date="2016-10-11T20:59:00Z">
        <w:r w:rsidRPr="005A0B97">
          <w:rPr>
            <w:rFonts w:ascii="Lucida Console" w:hAnsi="Lucida Console"/>
            <w:color w:val="000000" w:themeColor="text1"/>
          </w:rPr>
          <w:tab/>
          <w:t>Pearson's Chi-squared test with Yates' continuity correction</w:t>
        </w:r>
      </w:ins>
    </w:p>
    <w:p w:rsidR="00343C20" w:rsidRPr="005A0B97" w:rsidRDefault="00343C20" w:rsidP="00343C20">
      <w:pPr>
        <w:pStyle w:val="HTMLPreformatted"/>
        <w:shd w:val="clear" w:color="auto" w:fill="FFFFFF"/>
        <w:wordWrap w:val="0"/>
        <w:spacing w:line="225" w:lineRule="atLeast"/>
        <w:rPr>
          <w:ins w:id="183" w:author="Lakshmi Venkateswaran" w:date="2016-10-11T20:59:00Z"/>
          <w:rFonts w:ascii="Lucida Console" w:hAnsi="Lucida Console"/>
          <w:color w:val="000000" w:themeColor="text1"/>
        </w:rPr>
      </w:pPr>
    </w:p>
    <w:p w:rsidR="00343C20" w:rsidRPr="005A0B97" w:rsidRDefault="00343C20" w:rsidP="00343C20">
      <w:pPr>
        <w:pStyle w:val="HTMLPreformatted"/>
        <w:shd w:val="clear" w:color="auto" w:fill="FFFFFF"/>
        <w:wordWrap w:val="0"/>
        <w:spacing w:line="225" w:lineRule="atLeast"/>
        <w:rPr>
          <w:ins w:id="184" w:author="Lakshmi Venkateswaran" w:date="2016-10-11T20:59:00Z"/>
          <w:rFonts w:ascii="Lucida Console" w:hAnsi="Lucida Console"/>
          <w:color w:val="000000" w:themeColor="text1"/>
        </w:rPr>
      </w:pPr>
      <w:ins w:id="185" w:author="Lakshmi Venkateswaran" w:date="2016-10-11T20:59:00Z">
        <w:r w:rsidRPr="005A0B97">
          <w:rPr>
            <w:rFonts w:ascii="Lucida Console" w:hAnsi="Lucida Console"/>
            <w:color w:val="000000" w:themeColor="text1"/>
          </w:rPr>
          <w:t>data:  tab</w:t>
        </w:r>
      </w:ins>
    </w:p>
    <w:p w:rsidR="00343C20" w:rsidRPr="005A0B97" w:rsidRDefault="00343C20" w:rsidP="00343C20">
      <w:pPr>
        <w:pStyle w:val="HTMLPreformatted"/>
        <w:shd w:val="clear" w:color="auto" w:fill="FFFFFF"/>
        <w:wordWrap w:val="0"/>
        <w:spacing w:line="225" w:lineRule="atLeast"/>
        <w:rPr>
          <w:ins w:id="186" w:author="Lakshmi Venkateswaran" w:date="2016-10-11T20:59:00Z"/>
          <w:rFonts w:ascii="Lucida Console" w:hAnsi="Lucida Console"/>
          <w:color w:val="000000" w:themeColor="text1"/>
        </w:rPr>
      </w:pPr>
      <w:ins w:id="187" w:author="Lakshmi Venkateswaran" w:date="2016-10-11T20:59:00Z">
        <w:r w:rsidRPr="005A0B97">
          <w:rPr>
            <w:rFonts w:ascii="Lucida Console" w:hAnsi="Lucida Console"/>
            <w:color w:val="000000" w:themeColor="text1"/>
          </w:rPr>
          <w:t xml:space="preserve">X-squared = 0.24778, </w:t>
        </w:r>
        <w:proofErr w:type="spellStart"/>
        <w:r w:rsidRPr="005A0B97">
          <w:rPr>
            <w:rFonts w:ascii="Lucida Console" w:hAnsi="Lucida Console"/>
            <w:color w:val="000000" w:themeColor="text1"/>
          </w:rPr>
          <w:t>df</w:t>
        </w:r>
        <w:proofErr w:type="spellEnd"/>
        <w:r w:rsidRPr="005A0B97">
          <w:rPr>
            <w:rFonts w:ascii="Lucida Console" w:hAnsi="Lucida Console"/>
            <w:color w:val="000000" w:themeColor="text1"/>
          </w:rPr>
          <w:t xml:space="preserve"> = 1, p-value = 0.6186</w:t>
        </w:r>
      </w:ins>
    </w:p>
    <w:p w:rsidR="00343C20" w:rsidRPr="005A0B97" w:rsidRDefault="00343C20" w:rsidP="00343C20">
      <w:pPr>
        <w:rPr>
          <w:ins w:id="188" w:author="Lakshmi Venkateswaran" w:date="2016-10-11T20:59:00Z"/>
          <w:color w:val="000000" w:themeColor="text1"/>
        </w:rPr>
      </w:pPr>
    </w:p>
    <w:tbl>
      <w:tblPr>
        <w:tblW w:w="11475" w:type="dxa"/>
        <w:tblCellSpacing w:w="0" w:type="dxa"/>
        <w:shd w:val="clear" w:color="auto" w:fill="FFFFFF"/>
        <w:tblCellMar>
          <w:left w:w="90" w:type="dxa"/>
          <w:bottom w:w="120" w:type="dxa"/>
          <w:right w:w="0" w:type="dxa"/>
        </w:tblCellMar>
        <w:tblLook w:val="04A0" w:firstRow="1" w:lastRow="0" w:firstColumn="1" w:lastColumn="0" w:noHBand="0" w:noVBand="1"/>
      </w:tblPr>
      <w:tblGrid>
        <w:gridCol w:w="11565"/>
      </w:tblGrid>
      <w:tr w:rsidR="005A0B97" w:rsidRPr="005A0B97" w:rsidTr="005A0B97">
        <w:trPr>
          <w:tblCellSpacing w:w="0" w:type="dxa"/>
          <w:ins w:id="189" w:author="Lakshmi Venkateswaran" w:date="2016-10-11T20:59:00Z"/>
        </w:trPr>
        <w:tc>
          <w:tcPr>
            <w:tcW w:w="0" w:type="auto"/>
            <w:shd w:val="clear" w:color="auto" w:fill="FFFFFF"/>
            <w:hideMark/>
          </w:tcPr>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ins w:id="190" w:author="Lakshmi Venkateswaran" w:date="2016-10-11T20:59:00Z"/>
                <w:rFonts w:ascii="Lucida Console" w:eastAsia="Times New Roman" w:hAnsi="Lucida Console" w:cs="Courier New"/>
                <w:color w:val="000000" w:themeColor="text1"/>
                <w:sz w:val="20"/>
                <w:szCs w:val="20"/>
              </w:rPr>
            </w:pPr>
            <w:ins w:id="191" w:author="Lakshmi Venkateswaran" w:date="2016-10-11T20:59:00Z">
              <w:r w:rsidRPr="005A0B97">
                <w:rPr>
                  <w:rFonts w:ascii="Lucida Console" w:eastAsia="Times New Roman" w:hAnsi="Lucida Console" w:cs="Courier New"/>
                  <w:color w:val="000000" w:themeColor="text1"/>
                  <w:sz w:val="20"/>
                  <w:szCs w:val="20"/>
                </w:rPr>
                <w:t xml:space="preserve"> </w:t>
              </w:r>
              <w:proofErr w:type="gramStart"/>
              <w:r w:rsidRPr="005A0B97">
                <w:rPr>
                  <w:rFonts w:ascii="Lucida Console" w:eastAsia="Times New Roman" w:hAnsi="Lucida Console" w:cs="Courier New"/>
                  <w:color w:val="000000" w:themeColor="text1"/>
                  <w:sz w:val="20"/>
                  <w:szCs w:val="20"/>
                </w:rPr>
                <w:t>char_df$Experience.in.Fortune.100.organizations</w:t>
              </w:r>
              <w:proofErr w:type="gramEnd"/>
              <w:r w:rsidRPr="005A0B97">
                <w:rPr>
                  <w:rFonts w:ascii="Lucida Console" w:eastAsia="Times New Roman" w:hAnsi="Lucida Console" w:cs="Courier New"/>
                  <w:color w:val="000000" w:themeColor="text1"/>
                  <w:sz w:val="20"/>
                  <w:szCs w:val="20"/>
                </w:rPr>
                <w:t>[cnt_df$Experience.in.Fortune.100.organizations==0]&lt;-'no'</w:t>
              </w:r>
            </w:ins>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ins w:id="192" w:author="Lakshmi Venkateswaran" w:date="2016-10-11T20:59:00Z"/>
                <w:rFonts w:ascii="Lucida Console" w:eastAsia="Times New Roman" w:hAnsi="Lucida Console" w:cs="Courier New"/>
                <w:color w:val="000000" w:themeColor="text1"/>
                <w:sz w:val="20"/>
                <w:szCs w:val="20"/>
              </w:rPr>
            </w:pPr>
            <w:ins w:id="193" w:author="Lakshmi Venkateswaran" w:date="2016-10-11T20:59:00Z">
              <w:r w:rsidRPr="005A0B97">
                <w:rPr>
                  <w:rFonts w:ascii="Lucida Console" w:eastAsia="Times New Roman" w:hAnsi="Lucida Console" w:cs="Courier New"/>
                  <w:color w:val="000000" w:themeColor="text1"/>
                  <w:sz w:val="20"/>
                  <w:szCs w:val="20"/>
                </w:rPr>
                <w:t xml:space="preserve"> </w:t>
              </w:r>
              <w:proofErr w:type="gramStart"/>
              <w:r w:rsidRPr="005A0B97">
                <w:rPr>
                  <w:rFonts w:ascii="Lucida Console" w:eastAsia="Times New Roman" w:hAnsi="Lucida Console" w:cs="Courier New"/>
                  <w:color w:val="000000" w:themeColor="text1"/>
                  <w:sz w:val="20"/>
                  <w:szCs w:val="20"/>
                </w:rPr>
                <w:t>char_df$Experience.in.Fortune.100.organizations</w:t>
              </w:r>
              <w:proofErr w:type="gramEnd"/>
              <w:r w:rsidRPr="005A0B97">
                <w:rPr>
                  <w:rFonts w:ascii="Lucida Console" w:eastAsia="Times New Roman" w:hAnsi="Lucida Console" w:cs="Courier New"/>
                  <w:color w:val="000000" w:themeColor="text1"/>
                  <w:sz w:val="20"/>
                  <w:szCs w:val="20"/>
                </w:rPr>
                <w:t>[cnt_df$Experience.in.Fortune.100.organizations==1]&lt;-'yes'</w:t>
              </w:r>
            </w:ins>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ins w:id="194" w:author="Lakshmi Venkateswaran" w:date="2016-10-11T20:59:00Z"/>
                <w:rFonts w:ascii="Lucida Console" w:eastAsia="Times New Roman" w:hAnsi="Lucida Console" w:cs="Courier New"/>
                <w:color w:val="000000" w:themeColor="text1"/>
                <w:sz w:val="20"/>
                <w:szCs w:val="20"/>
              </w:rPr>
            </w:pPr>
            <w:ins w:id="195" w:author="Lakshmi Venkateswaran" w:date="2016-10-11T20:59:00Z">
              <w:r w:rsidRPr="005A0B97">
                <w:rPr>
                  <w:rFonts w:ascii="Lucida Console" w:eastAsia="Times New Roman" w:hAnsi="Lucida Console" w:cs="Courier New"/>
                  <w:color w:val="000000" w:themeColor="text1"/>
                  <w:sz w:val="20"/>
                  <w:szCs w:val="20"/>
                </w:rPr>
                <w:t xml:space="preserve"> tab&lt;-(char_</w:t>
              </w:r>
              <w:proofErr w:type="gramStart"/>
              <w:r w:rsidRPr="005A0B97">
                <w:rPr>
                  <w:rFonts w:ascii="Lucida Console" w:eastAsia="Times New Roman" w:hAnsi="Lucida Console" w:cs="Courier New"/>
                  <w:color w:val="000000" w:themeColor="text1"/>
                  <w:sz w:val="20"/>
                  <w:szCs w:val="20"/>
                </w:rPr>
                <w:t>df$Dependent.Company.Status</w:t>
              </w:r>
              <w:proofErr w:type="gramEnd"/>
              <w:r w:rsidRPr="005A0B97">
                <w:rPr>
                  <w:rFonts w:ascii="Lucida Console" w:eastAsia="Times New Roman" w:hAnsi="Lucida Console" w:cs="Courier New"/>
                  <w:color w:val="000000" w:themeColor="text1"/>
                  <w:sz w:val="20"/>
                  <w:szCs w:val="20"/>
                </w:rPr>
                <w:t>,char_df$Experience.in.Fortune.100.organizations)</w:t>
              </w:r>
            </w:ins>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ins w:id="196" w:author="Lakshmi Venkateswaran" w:date="2016-10-11T20:59:00Z"/>
                <w:rFonts w:ascii="Lucida Console" w:eastAsia="Times New Roman" w:hAnsi="Lucida Console" w:cs="Courier New"/>
                <w:color w:val="000000" w:themeColor="text1"/>
                <w:sz w:val="20"/>
                <w:szCs w:val="20"/>
              </w:rPr>
            </w:pPr>
            <w:ins w:id="197" w:author="Lakshmi Venkateswaran" w:date="2016-10-11T20:59:00Z">
              <w:r w:rsidRPr="005A0B97">
                <w:rPr>
                  <w:rFonts w:ascii="Lucida Console" w:eastAsia="Times New Roman" w:hAnsi="Lucida Console" w:cs="Courier New"/>
                  <w:color w:val="000000" w:themeColor="text1"/>
                  <w:sz w:val="20"/>
                  <w:szCs w:val="20"/>
                </w:rPr>
                <w:t>Error: unexpected ',' in "tab&lt;</w:t>
              </w:r>
              <w:proofErr w:type="gramStart"/>
              <w:r w:rsidRPr="005A0B97">
                <w:rPr>
                  <w:rFonts w:ascii="Lucida Console" w:eastAsia="Times New Roman" w:hAnsi="Lucida Console" w:cs="Courier New"/>
                  <w:color w:val="000000" w:themeColor="text1"/>
                  <w:sz w:val="20"/>
                  <w:szCs w:val="20"/>
                </w:rPr>
                <w:t>-(</w:t>
              </w:r>
              <w:proofErr w:type="spellStart"/>
              <w:proofErr w:type="gramEnd"/>
              <w:r w:rsidRPr="005A0B97">
                <w:rPr>
                  <w:rFonts w:ascii="Lucida Console" w:eastAsia="Times New Roman" w:hAnsi="Lucida Console" w:cs="Courier New"/>
                  <w:color w:val="000000" w:themeColor="text1"/>
                  <w:sz w:val="20"/>
                  <w:szCs w:val="20"/>
                </w:rPr>
                <w:t>char_df$Dependent.Company.Status</w:t>
              </w:r>
              <w:proofErr w:type="spellEnd"/>
              <w:r w:rsidRPr="005A0B97">
                <w:rPr>
                  <w:rFonts w:ascii="Lucida Console" w:eastAsia="Times New Roman" w:hAnsi="Lucida Console" w:cs="Courier New"/>
                  <w:color w:val="000000" w:themeColor="text1"/>
                  <w:sz w:val="20"/>
                  <w:szCs w:val="20"/>
                </w:rPr>
                <w:t>,"</w:t>
              </w:r>
            </w:ins>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ins w:id="198" w:author="Lakshmi Venkateswaran" w:date="2016-10-11T20:59:00Z"/>
                <w:rFonts w:ascii="Lucida Console" w:eastAsia="Times New Roman" w:hAnsi="Lucida Console" w:cs="Courier New"/>
                <w:color w:val="000000" w:themeColor="text1"/>
                <w:sz w:val="20"/>
                <w:szCs w:val="20"/>
              </w:rPr>
            </w:pPr>
            <w:ins w:id="199" w:author="Lakshmi Venkateswaran" w:date="2016-10-11T20:59:00Z">
              <w:r w:rsidRPr="005A0B97">
                <w:rPr>
                  <w:rFonts w:ascii="Lucida Console" w:eastAsia="Times New Roman" w:hAnsi="Lucida Console" w:cs="Courier New"/>
                  <w:color w:val="000000" w:themeColor="text1"/>
                  <w:sz w:val="20"/>
                  <w:szCs w:val="20"/>
                </w:rPr>
                <w:t xml:space="preserve"> tab&lt;-table(char_</w:t>
              </w:r>
              <w:proofErr w:type="gramStart"/>
              <w:r w:rsidRPr="005A0B97">
                <w:rPr>
                  <w:rFonts w:ascii="Lucida Console" w:eastAsia="Times New Roman" w:hAnsi="Lucida Console" w:cs="Courier New"/>
                  <w:color w:val="000000" w:themeColor="text1"/>
                  <w:sz w:val="20"/>
                  <w:szCs w:val="20"/>
                </w:rPr>
                <w:t>df$Dependent.Company.Status</w:t>
              </w:r>
              <w:proofErr w:type="gramEnd"/>
              <w:r w:rsidRPr="005A0B97">
                <w:rPr>
                  <w:rFonts w:ascii="Lucida Console" w:eastAsia="Times New Roman" w:hAnsi="Lucida Console" w:cs="Courier New"/>
                  <w:color w:val="000000" w:themeColor="text1"/>
                  <w:sz w:val="20"/>
                  <w:szCs w:val="20"/>
                </w:rPr>
                <w:t>,char_df$Experience.in.Fortune.100.organizations)</w:t>
              </w:r>
            </w:ins>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ins w:id="200" w:author="Lakshmi Venkateswaran" w:date="2016-10-11T20:59:00Z"/>
                <w:rFonts w:ascii="Lucida Console" w:eastAsia="Times New Roman" w:hAnsi="Lucida Console" w:cs="Courier New"/>
                <w:color w:val="000000" w:themeColor="text1"/>
                <w:sz w:val="20"/>
                <w:szCs w:val="20"/>
              </w:rPr>
            </w:pPr>
            <w:ins w:id="201" w:author="Lakshmi Venkateswaran" w:date="2016-10-11T20:59:00Z">
              <w:r w:rsidRPr="005A0B97">
                <w:rPr>
                  <w:rFonts w:ascii="Lucida Console" w:eastAsia="Times New Roman" w:hAnsi="Lucida Console" w:cs="Courier New"/>
                  <w:color w:val="000000" w:themeColor="text1"/>
                  <w:sz w:val="20"/>
                  <w:szCs w:val="20"/>
                </w:rPr>
                <w:t xml:space="preserve"> </w:t>
              </w:r>
              <w:proofErr w:type="spellStart"/>
              <w:r w:rsidRPr="005A0B97">
                <w:rPr>
                  <w:rFonts w:ascii="Lucida Console" w:eastAsia="Times New Roman" w:hAnsi="Lucida Console" w:cs="Courier New"/>
                  <w:color w:val="000000" w:themeColor="text1"/>
                  <w:sz w:val="20"/>
                  <w:szCs w:val="20"/>
                </w:rPr>
                <w:t>chisq.test</w:t>
              </w:r>
              <w:proofErr w:type="spellEnd"/>
              <w:r w:rsidRPr="005A0B97">
                <w:rPr>
                  <w:rFonts w:ascii="Lucida Console" w:eastAsia="Times New Roman" w:hAnsi="Lucida Console" w:cs="Courier New"/>
                  <w:color w:val="000000" w:themeColor="text1"/>
                  <w:sz w:val="20"/>
                  <w:szCs w:val="20"/>
                </w:rPr>
                <w:t>(tab)</w:t>
              </w:r>
            </w:ins>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ins w:id="202" w:author="Lakshmi Venkateswaran" w:date="2016-10-11T20:59:00Z"/>
                <w:rFonts w:ascii="Lucida Console" w:eastAsia="Times New Roman" w:hAnsi="Lucida Console" w:cs="Courier New"/>
                <w:color w:val="000000" w:themeColor="text1"/>
                <w:sz w:val="20"/>
                <w:szCs w:val="20"/>
              </w:rPr>
            </w:pPr>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ins w:id="203" w:author="Lakshmi Venkateswaran" w:date="2016-10-11T20:59:00Z"/>
                <w:rFonts w:ascii="Lucida Console" w:eastAsia="Times New Roman" w:hAnsi="Lucida Console" w:cs="Courier New"/>
                <w:color w:val="000000" w:themeColor="text1"/>
                <w:sz w:val="20"/>
                <w:szCs w:val="20"/>
              </w:rPr>
            </w:pPr>
            <w:ins w:id="204" w:author="Lakshmi Venkateswaran" w:date="2016-10-11T20:59:00Z">
              <w:r w:rsidRPr="005A0B97">
                <w:rPr>
                  <w:rFonts w:ascii="Lucida Console" w:eastAsia="Times New Roman" w:hAnsi="Lucida Console" w:cs="Courier New"/>
                  <w:color w:val="000000" w:themeColor="text1"/>
                  <w:sz w:val="20"/>
                  <w:szCs w:val="20"/>
                </w:rPr>
                <w:tab/>
                <w:t>Pearson's Chi-squared test with Yates' continuity correction</w:t>
              </w:r>
            </w:ins>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ins w:id="205" w:author="Lakshmi Venkateswaran" w:date="2016-10-11T20:59:00Z"/>
                <w:rFonts w:ascii="Lucida Console" w:eastAsia="Times New Roman" w:hAnsi="Lucida Console" w:cs="Courier New"/>
                <w:color w:val="000000" w:themeColor="text1"/>
                <w:sz w:val="20"/>
                <w:szCs w:val="20"/>
              </w:rPr>
            </w:pPr>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ins w:id="206" w:author="Lakshmi Venkateswaran" w:date="2016-10-11T20:59:00Z"/>
                <w:rFonts w:ascii="Lucida Console" w:eastAsia="Times New Roman" w:hAnsi="Lucida Console" w:cs="Courier New"/>
                <w:color w:val="000000" w:themeColor="text1"/>
                <w:sz w:val="20"/>
                <w:szCs w:val="20"/>
              </w:rPr>
            </w:pPr>
            <w:ins w:id="207" w:author="Lakshmi Venkateswaran" w:date="2016-10-11T20:59:00Z">
              <w:r w:rsidRPr="005A0B97">
                <w:rPr>
                  <w:rFonts w:ascii="Lucida Console" w:eastAsia="Times New Roman" w:hAnsi="Lucida Console" w:cs="Courier New"/>
                  <w:color w:val="000000" w:themeColor="text1"/>
                  <w:sz w:val="20"/>
                  <w:szCs w:val="20"/>
                </w:rPr>
                <w:t>data:  tab</w:t>
              </w:r>
            </w:ins>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ins w:id="208" w:author="Lakshmi Venkateswaran" w:date="2016-10-11T20:59:00Z"/>
                <w:rFonts w:ascii="Lucida Console" w:eastAsia="Times New Roman" w:hAnsi="Lucida Console" w:cs="Courier New"/>
                <w:color w:val="000000" w:themeColor="text1"/>
                <w:sz w:val="20"/>
                <w:szCs w:val="20"/>
              </w:rPr>
            </w:pPr>
            <w:ins w:id="209" w:author="Lakshmi Venkateswaran" w:date="2016-10-11T20:59:00Z">
              <w:r w:rsidRPr="005A0B97">
                <w:rPr>
                  <w:rFonts w:ascii="Lucida Console" w:eastAsia="Times New Roman" w:hAnsi="Lucida Console" w:cs="Courier New"/>
                  <w:color w:val="000000" w:themeColor="text1"/>
                  <w:sz w:val="20"/>
                  <w:szCs w:val="20"/>
                </w:rPr>
                <w:t xml:space="preserve">X-squared = 7.4879, </w:t>
              </w:r>
              <w:proofErr w:type="spellStart"/>
              <w:r w:rsidRPr="005A0B97">
                <w:rPr>
                  <w:rFonts w:ascii="Lucida Console" w:eastAsia="Times New Roman" w:hAnsi="Lucida Console" w:cs="Courier New"/>
                  <w:color w:val="000000" w:themeColor="text1"/>
                  <w:sz w:val="20"/>
                  <w:szCs w:val="20"/>
                </w:rPr>
                <w:t>df</w:t>
              </w:r>
              <w:proofErr w:type="spellEnd"/>
              <w:r w:rsidRPr="005A0B97">
                <w:rPr>
                  <w:rFonts w:ascii="Lucida Console" w:eastAsia="Times New Roman" w:hAnsi="Lucida Console" w:cs="Courier New"/>
                  <w:color w:val="000000" w:themeColor="text1"/>
                  <w:sz w:val="20"/>
                  <w:szCs w:val="20"/>
                </w:rPr>
                <w:t xml:space="preserve"> = 1, p-value = 0.006211</w:t>
              </w:r>
            </w:ins>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ins w:id="210" w:author="Lakshmi Venkateswaran" w:date="2016-10-11T20:59:00Z"/>
                <w:rFonts w:ascii="Lucida Console" w:eastAsia="Times New Roman" w:hAnsi="Lucida Console" w:cs="Courier New"/>
                <w:color w:val="000000" w:themeColor="text1"/>
                <w:sz w:val="20"/>
                <w:szCs w:val="20"/>
              </w:rPr>
            </w:pPr>
          </w:p>
          <w:p w:rsidR="00343C20" w:rsidRPr="005A0B97" w:rsidRDefault="00343C20" w:rsidP="005A0B97">
            <w:pPr>
              <w:spacing w:after="0" w:line="240" w:lineRule="auto"/>
              <w:rPr>
                <w:ins w:id="211" w:author="Lakshmi Venkateswaran" w:date="2016-10-11T20:59:00Z"/>
                <w:rFonts w:eastAsia="Times New Roman" w:cs="Times New Roman"/>
                <w:color w:val="000000" w:themeColor="text1"/>
                <w:sz w:val="24"/>
                <w:szCs w:val="24"/>
              </w:rPr>
            </w:pPr>
          </w:p>
        </w:tc>
      </w:tr>
      <w:tr w:rsidR="005A0B97" w:rsidRPr="005A0B97" w:rsidTr="005A0B97">
        <w:trPr>
          <w:tblCellSpacing w:w="0" w:type="dxa"/>
          <w:ins w:id="212" w:author="Lakshmi Venkateswaran" w:date="2016-10-11T20:59:00Z"/>
        </w:trPr>
        <w:tc>
          <w:tcPr>
            <w:tcW w:w="0" w:type="auto"/>
            <w:shd w:val="clear" w:color="auto" w:fill="FFFFFF"/>
            <w:hideMark/>
          </w:tcPr>
          <w:p w:rsidR="00343C20" w:rsidRPr="005A0B97" w:rsidRDefault="00343C20" w:rsidP="005A0B97">
            <w:pPr>
              <w:spacing w:after="0" w:line="240" w:lineRule="auto"/>
              <w:rPr>
                <w:ins w:id="213" w:author="Lakshmi Venkateswaran" w:date="2016-10-11T20:59:00Z"/>
                <w:rFonts w:eastAsia="Times New Roman" w:cs="Times New Roman"/>
                <w:color w:val="000000" w:themeColor="text1"/>
                <w:sz w:val="20"/>
                <w:szCs w:val="20"/>
              </w:rPr>
            </w:pPr>
          </w:p>
        </w:tc>
      </w:tr>
      <w:tr w:rsidR="005A0B97" w:rsidRPr="005A0B97" w:rsidTr="005A0B97">
        <w:trPr>
          <w:tblCellSpacing w:w="0" w:type="dxa"/>
          <w:ins w:id="214" w:author="Lakshmi Venkateswaran" w:date="2016-10-11T20:59:00Z"/>
        </w:trPr>
        <w:tc>
          <w:tcPr>
            <w:tcW w:w="0" w:type="auto"/>
            <w:shd w:val="clear" w:color="auto" w:fill="FFFFFF"/>
            <w:hideMark/>
          </w:tcPr>
          <w:tbl>
            <w:tblPr>
              <w:tblW w:w="11475" w:type="dxa"/>
              <w:tblCellSpacing w:w="0" w:type="dxa"/>
              <w:tblCellMar>
                <w:left w:w="0" w:type="dxa"/>
                <w:right w:w="0" w:type="dxa"/>
              </w:tblCellMar>
              <w:tblLook w:val="04A0" w:firstRow="1" w:lastRow="0" w:firstColumn="1" w:lastColumn="0" w:noHBand="0" w:noVBand="1"/>
            </w:tblPr>
            <w:tblGrid>
              <w:gridCol w:w="11475"/>
            </w:tblGrid>
            <w:tr w:rsidR="005A0B97" w:rsidRPr="005A0B97" w:rsidTr="005A0B97">
              <w:trPr>
                <w:tblCellSpacing w:w="0" w:type="dxa"/>
                <w:ins w:id="215" w:author="Lakshmi Venkateswaran" w:date="2016-10-11T20:59:00Z"/>
              </w:trPr>
              <w:tc>
                <w:tcPr>
                  <w:tcW w:w="15" w:type="dxa"/>
                  <w:hideMark/>
                </w:tcPr>
                <w:p w:rsidR="00343C20" w:rsidRPr="005A0B97" w:rsidRDefault="00343C20" w:rsidP="005A0B97">
                  <w:pPr>
                    <w:pStyle w:val="HTMLPreformatted"/>
                    <w:shd w:val="clear" w:color="auto" w:fill="FFFFFF"/>
                    <w:wordWrap w:val="0"/>
                    <w:spacing w:line="225" w:lineRule="atLeast"/>
                    <w:rPr>
                      <w:ins w:id="216" w:author="Lakshmi Venkateswaran" w:date="2016-10-11T20:59:00Z"/>
                      <w:rStyle w:val="gcwxi2kcpjb"/>
                      <w:rFonts w:ascii="Lucida Console" w:hAnsi="Lucida Console"/>
                      <w:color w:val="000000" w:themeColor="text1"/>
                    </w:rPr>
                  </w:pPr>
                  <w:ins w:id="217" w:author="Lakshmi Venkateswaran" w:date="2016-10-11T20:59:00Z">
                    <w:r w:rsidRPr="005A0B97">
                      <w:rPr>
                        <w:rStyle w:val="gcwxi2kcpkb"/>
                        <w:rFonts w:ascii="Lucida Console" w:hAnsi="Lucida Console"/>
                        <w:color w:val="000000" w:themeColor="text1"/>
                      </w:rPr>
                      <w:t xml:space="preserve"> </w:t>
                    </w:r>
                    <w:proofErr w:type="gramStart"/>
                    <w:r w:rsidRPr="005A0B97">
                      <w:rPr>
                        <w:rStyle w:val="gcwxi2kcpjb"/>
                        <w:rFonts w:ascii="Lucida Console" w:hAnsi="Lucida Console"/>
                        <w:color w:val="000000" w:themeColor="text1"/>
                      </w:rPr>
                      <w:t>table(</w:t>
                    </w:r>
                    <w:proofErr w:type="gramEnd"/>
                    <w:r w:rsidRPr="005A0B97">
                      <w:rPr>
                        <w:rStyle w:val="gcwxi2kcpjb"/>
                        <w:rFonts w:ascii="Lucida Console" w:hAnsi="Lucida Console"/>
                        <w:color w:val="000000" w:themeColor="text1"/>
                      </w:rPr>
                      <w:t>char_df$Experience.in.Fortune.100.organizations)</w:t>
                    </w:r>
                  </w:ins>
                </w:p>
                <w:p w:rsidR="00343C20" w:rsidRPr="005A0B97" w:rsidRDefault="00343C20" w:rsidP="005A0B97">
                  <w:pPr>
                    <w:pStyle w:val="HTMLPreformatted"/>
                    <w:shd w:val="clear" w:color="auto" w:fill="FFFFFF"/>
                    <w:wordWrap w:val="0"/>
                    <w:spacing w:line="225" w:lineRule="atLeast"/>
                    <w:rPr>
                      <w:ins w:id="218" w:author="Lakshmi Venkateswaran" w:date="2016-10-11T20:59:00Z"/>
                      <w:rFonts w:ascii="Lucida Console" w:hAnsi="Lucida Console"/>
                      <w:color w:val="000000" w:themeColor="text1"/>
                    </w:rPr>
                  </w:pPr>
                  <w:ins w:id="219" w:author="Lakshmi Venkateswaran" w:date="2016-10-11T20:59:00Z">
                    <w:r w:rsidRPr="005A0B97">
                      <w:rPr>
                        <w:rFonts w:ascii="Lucida Console" w:hAnsi="Lucida Console"/>
                        <w:color w:val="000000" w:themeColor="text1"/>
                      </w:rPr>
                      <w:t xml:space="preserve"> no yes </w:t>
                    </w:r>
                  </w:ins>
                </w:p>
                <w:p w:rsidR="00343C20" w:rsidRPr="005A0B97" w:rsidRDefault="00343C20" w:rsidP="005A0B97">
                  <w:pPr>
                    <w:pStyle w:val="HTMLPreformatted"/>
                    <w:shd w:val="clear" w:color="auto" w:fill="FFFFFF"/>
                    <w:wordWrap w:val="0"/>
                    <w:spacing w:line="225" w:lineRule="atLeast"/>
                    <w:rPr>
                      <w:ins w:id="220" w:author="Lakshmi Venkateswaran" w:date="2016-10-11T20:59:00Z"/>
                      <w:rFonts w:ascii="Lucida Console" w:hAnsi="Lucida Console"/>
                      <w:color w:val="000000" w:themeColor="text1"/>
                    </w:rPr>
                  </w:pPr>
                  <w:ins w:id="221" w:author="Lakshmi Venkateswaran" w:date="2016-10-11T20:59:00Z">
                    <w:r w:rsidRPr="005A0B97">
                      <w:rPr>
                        <w:rFonts w:ascii="Lucida Console" w:hAnsi="Lucida Console"/>
                        <w:color w:val="000000" w:themeColor="text1"/>
                      </w:rPr>
                      <w:t>285 105</w:t>
                    </w:r>
                  </w:ins>
                </w:p>
                <w:p w:rsidR="00343C20" w:rsidRPr="005A0B97" w:rsidRDefault="00343C20" w:rsidP="005A0B97">
                  <w:pPr>
                    <w:rPr>
                      <w:ins w:id="222" w:author="Lakshmi Venkateswaran" w:date="2016-10-11T20:59:00Z"/>
                      <w:rFonts w:ascii="Calibri" w:hAnsi="Calibri" w:cs="Calibri"/>
                      <w:color w:val="000000" w:themeColor="text1"/>
                    </w:rPr>
                  </w:pPr>
                  <w:proofErr w:type="spellStart"/>
                  <w:ins w:id="223" w:author="Lakshmi Venkateswaran" w:date="2016-10-11T20:59:00Z">
                    <w:r w:rsidRPr="005A0B97">
                      <w:rPr>
                        <w:rFonts w:ascii="Calibri" w:hAnsi="Calibri" w:cs="Calibri"/>
                        <w:color w:val="000000" w:themeColor="text1"/>
                      </w:rPr>
                      <w:t>Founders_top_company_experience</w:t>
                    </w:r>
                    <w:proofErr w:type="spellEnd"/>
                    <w:r w:rsidRPr="005A0B97">
                      <w:rPr>
                        <w:rFonts w:ascii="Lucida Console" w:eastAsia="Times New Roman" w:hAnsi="Lucida Console" w:cs="Times New Roman"/>
                        <w:color w:val="000000" w:themeColor="text1"/>
                        <w:sz w:val="24"/>
                        <w:szCs w:val="24"/>
                      </w:rPr>
                      <w:t xml:space="preserve"> </w:t>
                    </w:r>
                  </w:ins>
                </w:p>
                <w:p w:rsidR="00343C20" w:rsidRPr="005A0B97" w:rsidRDefault="00343C20" w:rsidP="005A0B97">
                  <w:pPr>
                    <w:pStyle w:val="HTMLPreformatted"/>
                    <w:shd w:val="clear" w:color="auto" w:fill="FFFFFF"/>
                    <w:wordWrap w:val="0"/>
                    <w:spacing w:line="225" w:lineRule="atLeast"/>
                    <w:rPr>
                      <w:ins w:id="224" w:author="Lakshmi Venkateswaran" w:date="2016-10-11T20:59:00Z"/>
                      <w:rFonts w:ascii="Lucida Console" w:hAnsi="Lucida Console"/>
                      <w:color w:val="000000" w:themeColor="text1"/>
                    </w:rPr>
                  </w:pPr>
                  <w:ins w:id="225" w:author="Lakshmi Venkateswaran" w:date="2016-10-11T20:59:00Z">
                    <w:r w:rsidRPr="005A0B97">
                      <w:rPr>
                        <w:rStyle w:val="gcwxi2kcpkb"/>
                        <w:rFonts w:ascii="Lucida Console" w:hAnsi="Lucida Console"/>
                        <w:color w:val="000000" w:themeColor="text1"/>
                      </w:rPr>
                      <w:t xml:space="preserve"> </w:t>
                    </w:r>
                    <w:r w:rsidRPr="005A0B97">
                      <w:rPr>
                        <w:rStyle w:val="gcwxi2kcpjb"/>
                        <w:rFonts w:ascii="Lucida Console" w:hAnsi="Lucida Console"/>
                        <w:color w:val="000000" w:themeColor="text1"/>
                      </w:rPr>
                      <w:t>char_</w:t>
                    </w:r>
                    <w:proofErr w:type="gramStart"/>
                    <w:r w:rsidRPr="005A0B97">
                      <w:rPr>
                        <w:rStyle w:val="gcwxi2kcpjb"/>
                        <w:rFonts w:ascii="Lucida Console" w:hAnsi="Lucida Console"/>
                        <w:color w:val="000000" w:themeColor="text1"/>
                      </w:rPr>
                      <w:t>df$Linear.or.Non.linear</w:t>
                    </w:r>
                    <w:proofErr w:type="gramEnd"/>
                    <w:r w:rsidRPr="005A0B97">
                      <w:rPr>
                        <w:rStyle w:val="gcwxi2kcpjb"/>
                        <w:rFonts w:ascii="Lucida Console" w:hAnsi="Lucida Console"/>
                        <w:color w:val="000000" w:themeColor="text1"/>
                      </w:rPr>
                      <w:t>.business.model[char_df$Linear.or.Non.linear.business.model=='Linear']&lt;-'B2B'</w:t>
                    </w:r>
                  </w:ins>
                </w:p>
                <w:p w:rsidR="00343C20" w:rsidRPr="005A0B97" w:rsidRDefault="00343C20" w:rsidP="005A0B97">
                  <w:pPr>
                    <w:pStyle w:val="HTMLPreformatted"/>
                    <w:shd w:val="clear" w:color="auto" w:fill="FFFFFF"/>
                    <w:wordWrap w:val="0"/>
                    <w:spacing w:line="225" w:lineRule="atLeast"/>
                    <w:rPr>
                      <w:ins w:id="226" w:author="Lakshmi Venkateswaran" w:date="2016-10-11T20:59:00Z"/>
                      <w:rFonts w:ascii="Lucida Console" w:hAnsi="Lucida Console"/>
                      <w:color w:val="000000" w:themeColor="text1"/>
                    </w:rPr>
                  </w:pPr>
                  <w:ins w:id="227" w:author="Lakshmi Venkateswaran" w:date="2016-10-11T20:59:00Z">
                    <w:r w:rsidRPr="005A0B97">
                      <w:rPr>
                        <w:rStyle w:val="gcwxi2kcpkb"/>
                        <w:rFonts w:ascii="Lucida Console" w:hAnsi="Lucida Console"/>
                        <w:color w:val="000000" w:themeColor="text1"/>
                      </w:rPr>
                      <w:t xml:space="preserve"> </w:t>
                    </w:r>
                    <w:r w:rsidRPr="005A0B97">
                      <w:rPr>
                        <w:rStyle w:val="gcwxi2kcpjb"/>
                        <w:rFonts w:ascii="Lucida Console" w:hAnsi="Lucida Console"/>
                        <w:color w:val="000000" w:themeColor="text1"/>
                      </w:rPr>
                      <w:t>char_</w:t>
                    </w:r>
                    <w:proofErr w:type="gramStart"/>
                    <w:r w:rsidRPr="005A0B97">
                      <w:rPr>
                        <w:rStyle w:val="gcwxi2kcpjb"/>
                        <w:rFonts w:ascii="Lucida Console" w:hAnsi="Lucida Console"/>
                        <w:color w:val="000000" w:themeColor="text1"/>
                      </w:rPr>
                      <w:t>df$Linear.or.Non.linear</w:t>
                    </w:r>
                    <w:proofErr w:type="gramEnd"/>
                    <w:r w:rsidRPr="005A0B97">
                      <w:rPr>
                        <w:rStyle w:val="gcwxi2kcpjb"/>
                        <w:rFonts w:ascii="Lucida Console" w:hAnsi="Lucida Console"/>
                        <w:color w:val="000000" w:themeColor="text1"/>
                      </w:rPr>
                      <w:t>.business.model[char_df$Linear.or.Non.linear.business.model=='Non-Linear']&lt;-'B2C'</w:t>
                    </w:r>
                  </w:ins>
                </w:p>
                <w:p w:rsidR="00343C20" w:rsidRPr="005A0B97" w:rsidRDefault="00343C20" w:rsidP="005A0B97">
                  <w:pPr>
                    <w:spacing w:after="0" w:line="240" w:lineRule="auto"/>
                    <w:rPr>
                      <w:ins w:id="228" w:author="Lakshmi Venkateswaran" w:date="2016-10-11T20:59:00Z"/>
                      <w:rFonts w:ascii="Lucida Console" w:eastAsia="Times New Roman" w:hAnsi="Lucida Console" w:cs="Times New Roman"/>
                      <w:color w:val="000000" w:themeColor="text1"/>
                      <w:sz w:val="24"/>
                      <w:szCs w:val="24"/>
                    </w:rPr>
                  </w:pPr>
                  <w:ins w:id="229" w:author="Lakshmi Venkateswaran" w:date="2016-10-11T20:59:00Z">
                    <w:r w:rsidRPr="005A0B97">
                      <w:rPr>
                        <w:rFonts w:ascii="Lucida Console" w:eastAsia="Times New Roman" w:hAnsi="Lucida Console" w:cs="Times New Roman"/>
                        <w:color w:val="000000" w:themeColor="text1"/>
                        <w:sz w:val="24"/>
                        <w:szCs w:val="24"/>
                      </w:rPr>
                      <w:t xml:space="preserve"> </w:t>
                    </w:r>
                  </w:ins>
                </w:p>
              </w:tc>
            </w:tr>
            <w:tr w:rsidR="005A0B97" w:rsidRPr="005A0B97" w:rsidTr="005A0B97">
              <w:trPr>
                <w:tblCellSpacing w:w="0" w:type="dxa"/>
                <w:ins w:id="230" w:author="Lakshmi Venkateswaran" w:date="2016-10-11T20:59:00Z"/>
              </w:trPr>
              <w:tc>
                <w:tcPr>
                  <w:tcW w:w="15" w:type="dxa"/>
                </w:tcPr>
                <w:p w:rsidR="00343C20" w:rsidRPr="005A0B97" w:rsidRDefault="00343C20" w:rsidP="005A0B97">
                  <w:pPr>
                    <w:pStyle w:val="HTMLPreformatted"/>
                    <w:shd w:val="clear" w:color="auto" w:fill="FFFFFF"/>
                    <w:wordWrap w:val="0"/>
                    <w:spacing w:line="225" w:lineRule="atLeast"/>
                    <w:rPr>
                      <w:ins w:id="231" w:author="Lakshmi Venkateswaran" w:date="2016-10-11T20:59:00Z"/>
                      <w:rStyle w:val="gcwxi2kcpkb"/>
                      <w:rFonts w:ascii="Lucida Console" w:hAnsi="Lucida Console"/>
                      <w:color w:val="000000" w:themeColor="text1"/>
                    </w:rPr>
                  </w:pPr>
                </w:p>
              </w:tc>
            </w:tr>
          </w:tbl>
          <w:p w:rsidR="00343C20" w:rsidRPr="005A0B97" w:rsidRDefault="00343C20" w:rsidP="005A0B97">
            <w:pPr>
              <w:spacing w:after="0" w:line="240" w:lineRule="auto"/>
              <w:rPr>
                <w:ins w:id="232" w:author="Lakshmi Venkateswaran" w:date="2016-10-11T20:59:00Z"/>
                <w:rFonts w:ascii="Lucida Console" w:eastAsia="Times New Roman" w:hAnsi="Lucida Console" w:cs="Times New Roman"/>
                <w:color w:val="000000" w:themeColor="text1"/>
                <w:sz w:val="24"/>
                <w:szCs w:val="24"/>
              </w:rPr>
            </w:pPr>
          </w:p>
        </w:tc>
      </w:tr>
    </w:tbl>
    <w:p w:rsidR="00343C20" w:rsidRPr="005A0B97" w:rsidRDefault="00343C20" w:rsidP="00343C20">
      <w:pPr>
        <w:pStyle w:val="HTMLPreformatted"/>
        <w:shd w:val="clear" w:color="auto" w:fill="FFFFFF"/>
        <w:wordWrap w:val="0"/>
        <w:spacing w:line="225" w:lineRule="atLeast"/>
        <w:rPr>
          <w:ins w:id="233" w:author="Lakshmi Venkateswaran" w:date="2016-10-11T20:59:00Z"/>
          <w:rStyle w:val="gcwxi2kcpjb"/>
          <w:rFonts w:ascii="Lucida Console" w:hAnsi="Lucida Console"/>
          <w:color w:val="000000" w:themeColor="text1"/>
        </w:rPr>
      </w:pPr>
      <w:ins w:id="234" w:author="Lakshmi Venkateswaran" w:date="2016-10-11T20:59:00Z">
        <w:r w:rsidRPr="005A0B97">
          <w:rPr>
            <w:rStyle w:val="gcwxi2kcpkb"/>
            <w:rFonts w:ascii="Lucida Console" w:hAnsi="Lucida Console"/>
            <w:color w:val="000000" w:themeColor="text1"/>
          </w:rPr>
          <w:t xml:space="preserve"> </w:t>
        </w:r>
        <w:r w:rsidRPr="005A0B97">
          <w:rPr>
            <w:rStyle w:val="gcwxi2kcpjb"/>
            <w:rFonts w:ascii="Lucida Console" w:hAnsi="Lucida Console"/>
            <w:color w:val="000000" w:themeColor="text1"/>
          </w:rPr>
          <w:t>tab&lt;-table(char_</w:t>
        </w:r>
        <w:proofErr w:type="gramStart"/>
        <w:r w:rsidRPr="005A0B97">
          <w:rPr>
            <w:rStyle w:val="gcwxi2kcpjb"/>
            <w:rFonts w:ascii="Lucida Console" w:hAnsi="Lucida Console"/>
            <w:color w:val="000000" w:themeColor="text1"/>
          </w:rPr>
          <w:t>df$Dependent.Company.Status</w:t>
        </w:r>
        <w:proofErr w:type="gramEnd"/>
        <w:r w:rsidRPr="005A0B97">
          <w:rPr>
            <w:rStyle w:val="gcwxi2kcpjb"/>
            <w:rFonts w:ascii="Lucida Console" w:hAnsi="Lucida Console"/>
            <w:color w:val="000000" w:themeColor="text1"/>
          </w:rPr>
          <w:t>,char_df$Average.Years.of.experience.for.founder.and.co.founder)</w:t>
        </w:r>
      </w:ins>
    </w:p>
    <w:p w:rsidR="00343C20" w:rsidRPr="005A0B97" w:rsidRDefault="00343C20" w:rsidP="00343C20">
      <w:pPr>
        <w:pStyle w:val="HTMLPreformatted"/>
        <w:shd w:val="clear" w:color="auto" w:fill="FFFFFF"/>
        <w:wordWrap w:val="0"/>
        <w:spacing w:line="225" w:lineRule="atLeast"/>
        <w:rPr>
          <w:ins w:id="235" w:author="Lakshmi Venkateswaran" w:date="2016-10-11T20:59:00Z"/>
          <w:rStyle w:val="gcwxi2kcpjb"/>
          <w:rFonts w:ascii="Lucida Console" w:hAnsi="Lucida Console"/>
          <w:color w:val="000000" w:themeColor="text1"/>
        </w:rPr>
      </w:pPr>
      <w:ins w:id="236" w:author="Lakshmi Venkateswaran" w:date="2016-10-11T20:59:00Z">
        <w:r w:rsidRPr="005A0B97">
          <w:rPr>
            <w:rStyle w:val="gcwxi2kcpkb"/>
            <w:rFonts w:ascii="Lucida Console" w:hAnsi="Lucida Console"/>
            <w:color w:val="000000" w:themeColor="text1"/>
          </w:rPr>
          <w:t xml:space="preserve"> </w:t>
        </w:r>
        <w:proofErr w:type="spellStart"/>
        <w:r w:rsidRPr="005A0B97">
          <w:rPr>
            <w:rStyle w:val="gcwxi2kcpjb"/>
            <w:rFonts w:ascii="Lucida Console" w:hAnsi="Lucida Console"/>
            <w:color w:val="000000" w:themeColor="text1"/>
          </w:rPr>
          <w:t>chisq.test</w:t>
        </w:r>
        <w:proofErr w:type="spellEnd"/>
        <w:r w:rsidRPr="005A0B97">
          <w:rPr>
            <w:rStyle w:val="gcwxi2kcpjb"/>
            <w:rFonts w:ascii="Lucida Console" w:hAnsi="Lucida Console"/>
            <w:color w:val="000000" w:themeColor="text1"/>
          </w:rPr>
          <w:t>(tab)</w:t>
        </w:r>
      </w:ins>
    </w:p>
    <w:p w:rsidR="00343C20" w:rsidRPr="005A0B97" w:rsidRDefault="00343C20" w:rsidP="00343C20">
      <w:pPr>
        <w:pStyle w:val="HTMLPreformatted"/>
        <w:shd w:val="clear" w:color="auto" w:fill="FFFFFF"/>
        <w:wordWrap w:val="0"/>
        <w:spacing w:line="225" w:lineRule="atLeast"/>
        <w:rPr>
          <w:ins w:id="237" w:author="Lakshmi Venkateswaran" w:date="2016-10-11T20:59:00Z"/>
          <w:rFonts w:ascii="Lucida Console" w:hAnsi="Lucida Console"/>
          <w:color w:val="000000" w:themeColor="text1"/>
        </w:rPr>
      </w:pPr>
    </w:p>
    <w:p w:rsidR="00343C20" w:rsidRPr="005A0B97" w:rsidRDefault="00343C20" w:rsidP="00343C20">
      <w:pPr>
        <w:pStyle w:val="HTMLPreformatted"/>
        <w:shd w:val="clear" w:color="auto" w:fill="FFFFFF"/>
        <w:wordWrap w:val="0"/>
        <w:spacing w:line="225" w:lineRule="atLeast"/>
        <w:rPr>
          <w:ins w:id="238" w:author="Lakshmi Venkateswaran" w:date="2016-10-11T20:59:00Z"/>
          <w:rFonts w:ascii="Lucida Console" w:hAnsi="Lucida Console"/>
          <w:color w:val="000000" w:themeColor="text1"/>
        </w:rPr>
      </w:pPr>
      <w:ins w:id="239" w:author="Lakshmi Venkateswaran" w:date="2016-10-11T20:59:00Z">
        <w:r w:rsidRPr="005A0B97">
          <w:rPr>
            <w:rFonts w:ascii="Lucida Console" w:hAnsi="Lucida Console"/>
            <w:color w:val="000000" w:themeColor="text1"/>
          </w:rPr>
          <w:tab/>
          <w:t>Pearson's Chi-squared test</w:t>
        </w:r>
      </w:ins>
    </w:p>
    <w:p w:rsidR="00343C20" w:rsidRPr="005A0B97" w:rsidRDefault="00343C20" w:rsidP="00343C20">
      <w:pPr>
        <w:pStyle w:val="HTMLPreformatted"/>
        <w:shd w:val="clear" w:color="auto" w:fill="FFFFFF"/>
        <w:wordWrap w:val="0"/>
        <w:spacing w:line="225" w:lineRule="atLeast"/>
        <w:rPr>
          <w:ins w:id="240" w:author="Lakshmi Venkateswaran" w:date="2016-10-11T20:59:00Z"/>
          <w:rFonts w:ascii="Lucida Console" w:hAnsi="Lucida Console"/>
          <w:color w:val="000000" w:themeColor="text1"/>
        </w:rPr>
      </w:pPr>
    </w:p>
    <w:p w:rsidR="00343C20" w:rsidRPr="005A0B97" w:rsidRDefault="00343C20" w:rsidP="00343C20">
      <w:pPr>
        <w:pStyle w:val="HTMLPreformatted"/>
        <w:shd w:val="clear" w:color="auto" w:fill="FFFFFF"/>
        <w:wordWrap w:val="0"/>
        <w:spacing w:line="225" w:lineRule="atLeast"/>
        <w:rPr>
          <w:ins w:id="241" w:author="Lakshmi Venkateswaran" w:date="2016-10-11T20:59:00Z"/>
          <w:rFonts w:ascii="Lucida Console" w:hAnsi="Lucida Console"/>
          <w:color w:val="000000" w:themeColor="text1"/>
        </w:rPr>
      </w:pPr>
      <w:ins w:id="242" w:author="Lakshmi Venkateswaran" w:date="2016-10-11T20:59:00Z">
        <w:r w:rsidRPr="005A0B97">
          <w:rPr>
            <w:rFonts w:ascii="Lucida Console" w:hAnsi="Lucida Console"/>
            <w:color w:val="000000" w:themeColor="text1"/>
          </w:rPr>
          <w:t>data:  tab</w:t>
        </w:r>
      </w:ins>
    </w:p>
    <w:p w:rsidR="00343C20" w:rsidRPr="005A0B97" w:rsidRDefault="00343C20" w:rsidP="00343C20">
      <w:pPr>
        <w:pStyle w:val="HTMLPreformatted"/>
        <w:shd w:val="clear" w:color="auto" w:fill="FFFFFF"/>
        <w:wordWrap w:val="0"/>
        <w:spacing w:line="225" w:lineRule="atLeast"/>
        <w:rPr>
          <w:ins w:id="243" w:author="Lakshmi Venkateswaran" w:date="2016-10-11T20:59:00Z"/>
          <w:rFonts w:ascii="Lucida Console" w:hAnsi="Lucida Console"/>
          <w:color w:val="000000" w:themeColor="text1"/>
        </w:rPr>
      </w:pPr>
      <w:ins w:id="244" w:author="Lakshmi Venkateswaran" w:date="2016-10-11T20:59:00Z">
        <w:r w:rsidRPr="005A0B97">
          <w:rPr>
            <w:rFonts w:ascii="Lucida Console" w:hAnsi="Lucida Console"/>
            <w:color w:val="000000" w:themeColor="text1"/>
          </w:rPr>
          <w:t xml:space="preserve">X-squared = 2.4599, </w:t>
        </w:r>
        <w:proofErr w:type="spellStart"/>
        <w:r w:rsidRPr="005A0B97">
          <w:rPr>
            <w:rFonts w:ascii="Lucida Console" w:hAnsi="Lucida Console"/>
            <w:color w:val="000000" w:themeColor="text1"/>
          </w:rPr>
          <w:t>df</w:t>
        </w:r>
        <w:proofErr w:type="spellEnd"/>
        <w:r w:rsidRPr="005A0B97">
          <w:rPr>
            <w:rFonts w:ascii="Lucida Console" w:hAnsi="Lucida Console"/>
            <w:color w:val="000000" w:themeColor="text1"/>
          </w:rPr>
          <w:t xml:space="preserve"> = 2, p-value = 0.2923</w:t>
        </w:r>
      </w:ins>
    </w:p>
    <w:p w:rsidR="00343C20" w:rsidRPr="005A0B97" w:rsidRDefault="00343C20" w:rsidP="00343C20">
      <w:pPr>
        <w:rPr>
          <w:ins w:id="245" w:author="Lakshmi Venkateswaran" w:date="2016-10-11T20:59:00Z"/>
          <w:color w:val="000000" w:themeColor="text1"/>
        </w:rPr>
      </w:pPr>
    </w:p>
    <w:p w:rsidR="00343C20" w:rsidRPr="005A0B97" w:rsidRDefault="00343C20" w:rsidP="00343C20">
      <w:pPr>
        <w:pStyle w:val="HTMLPreformatted"/>
        <w:shd w:val="clear" w:color="auto" w:fill="FFFFFF"/>
        <w:wordWrap w:val="0"/>
        <w:spacing w:line="225" w:lineRule="atLeast"/>
        <w:rPr>
          <w:ins w:id="246" w:author="Lakshmi Venkateswaran" w:date="2016-10-11T20:59:00Z"/>
          <w:rStyle w:val="gcwxi2kcpjb"/>
          <w:rFonts w:ascii="Lucida Console" w:hAnsi="Lucida Console"/>
          <w:color w:val="000000" w:themeColor="text1"/>
        </w:rPr>
      </w:pPr>
      <w:ins w:id="247" w:author="Lakshmi Venkateswaran" w:date="2016-10-11T20:59:00Z">
        <w:r w:rsidRPr="005A0B97">
          <w:rPr>
            <w:rStyle w:val="gcwxi2kcpkb"/>
            <w:rFonts w:ascii="Lucida Console" w:hAnsi="Lucida Console"/>
            <w:color w:val="000000" w:themeColor="text1"/>
          </w:rPr>
          <w:t xml:space="preserve"> </w:t>
        </w:r>
        <w:r w:rsidRPr="005A0B97">
          <w:rPr>
            <w:rStyle w:val="gcwxi2kcpjb"/>
            <w:rFonts w:ascii="Lucida Console" w:hAnsi="Lucida Console"/>
            <w:color w:val="000000" w:themeColor="text1"/>
          </w:rPr>
          <w:t>tab&lt;-table(char_</w:t>
        </w:r>
        <w:proofErr w:type="gramStart"/>
        <w:r w:rsidRPr="005A0B97">
          <w:rPr>
            <w:rStyle w:val="gcwxi2kcpjb"/>
            <w:rFonts w:ascii="Lucida Console" w:hAnsi="Lucida Console"/>
            <w:color w:val="000000" w:themeColor="text1"/>
          </w:rPr>
          <w:t>df$Dependent.Company.Status</w:t>
        </w:r>
        <w:proofErr w:type="gramEnd"/>
        <w:r w:rsidRPr="005A0B97">
          <w:rPr>
            <w:rStyle w:val="gcwxi2kcpjb"/>
            <w:rFonts w:ascii="Lucida Console" w:hAnsi="Lucida Console"/>
            <w:color w:val="000000" w:themeColor="text1"/>
          </w:rPr>
          <w:t>,char_df$Exposure.across.the.globe)</w:t>
        </w:r>
      </w:ins>
    </w:p>
    <w:p w:rsidR="00343C20" w:rsidRPr="005A0B97" w:rsidRDefault="00343C20" w:rsidP="00343C20">
      <w:pPr>
        <w:pStyle w:val="HTMLPreformatted"/>
        <w:shd w:val="clear" w:color="auto" w:fill="FFFFFF"/>
        <w:wordWrap w:val="0"/>
        <w:spacing w:line="225" w:lineRule="atLeast"/>
        <w:rPr>
          <w:ins w:id="248" w:author="Lakshmi Venkateswaran" w:date="2016-10-11T20:59:00Z"/>
          <w:rStyle w:val="gcwxi2kcpjb"/>
          <w:rFonts w:ascii="Lucida Console" w:hAnsi="Lucida Console"/>
          <w:color w:val="000000" w:themeColor="text1"/>
        </w:rPr>
      </w:pPr>
      <w:ins w:id="249" w:author="Lakshmi Venkateswaran" w:date="2016-10-11T20:59:00Z">
        <w:r w:rsidRPr="005A0B97">
          <w:rPr>
            <w:rStyle w:val="gcwxi2kcpkb"/>
            <w:rFonts w:ascii="Lucida Console" w:hAnsi="Lucida Console"/>
            <w:color w:val="000000" w:themeColor="text1"/>
          </w:rPr>
          <w:t xml:space="preserve"> </w:t>
        </w:r>
        <w:proofErr w:type="spellStart"/>
        <w:r w:rsidRPr="005A0B97">
          <w:rPr>
            <w:rStyle w:val="gcwxi2kcpjb"/>
            <w:rFonts w:ascii="Lucida Console" w:hAnsi="Lucida Console"/>
            <w:color w:val="000000" w:themeColor="text1"/>
          </w:rPr>
          <w:t>chisq.test</w:t>
        </w:r>
        <w:proofErr w:type="spellEnd"/>
        <w:r w:rsidRPr="005A0B97">
          <w:rPr>
            <w:rStyle w:val="gcwxi2kcpjb"/>
            <w:rFonts w:ascii="Lucida Console" w:hAnsi="Lucida Console"/>
            <w:color w:val="000000" w:themeColor="text1"/>
          </w:rPr>
          <w:t>(tab)</w:t>
        </w:r>
      </w:ins>
    </w:p>
    <w:p w:rsidR="00343C20" w:rsidRPr="005A0B97" w:rsidRDefault="00343C20" w:rsidP="00343C20">
      <w:pPr>
        <w:pStyle w:val="HTMLPreformatted"/>
        <w:shd w:val="clear" w:color="auto" w:fill="FFFFFF"/>
        <w:wordWrap w:val="0"/>
        <w:spacing w:line="225" w:lineRule="atLeast"/>
        <w:rPr>
          <w:ins w:id="250" w:author="Lakshmi Venkateswaran" w:date="2016-10-11T20:59:00Z"/>
          <w:rFonts w:ascii="Lucida Console" w:hAnsi="Lucida Console"/>
          <w:color w:val="000000" w:themeColor="text1"/>
        </w:rPr>
      </w:pPr>
    </w:p>
    <w:p w:rsidR="00343C20" w:rsidRPr="005A0B97" w:rsidRDefault="00343C20" w:rsidP="00343C20">
      <w:pPr>
        <w:pStyle w:val="HTMLPreformatted"/>
        <w:shd w:val="clear" w:color="auto" w:fill="FFFFFF"/>
        <w:wordWrap w:val="0"/>
        <w:spacing w:line="225" w:lineRule="atLeast"/>
        <w:rPr>
          <w:ins w:id="251" w:author="Lakshmi Venkateswaran" w:date="2016-10-11T20:59:00Z"/>
          <w:rFonts w:ascii="Lucida Console" w:hAnsi="Lucida Console"/>
          <w:color w:val="000000" w:themeColor="text1"/>
        </w:rPr>
      </w:pPr>
      <w:ins w:id="252" w:author="Lakshmi Venkateswaran" w:date="2016-10-11T20:59:00Z">
        <w:r w:rsidRPr="005A0B97">
          <w:rPr>
            <w:rFonts w:ascii="Lucida Console" w:hAnsi="Lucida Console"/>
            <w:color w:val="000000" w:themeColor="text1"/>
          </w:rPr>
          <w:tab/>
          <w:t>Pearson's Chi-squared test with Yates' continuity correction</w:t>
        </w:r>
      </w:ins>
    </w:p>
    <w:p w:rsidR="00343C20" w:rsidRPr="005A0B97" w:rsidRDefault="00343C20" w:rsidP="00343C20">
      <w:pPr>
        <w:pStyle w:val="HTMLPreformatted"/>
        <w:shd w:val="clear" w:color="auto" w:fill="FFFFFF"/>
        <w:wordWrap w:val="0"/>
        <w:spacing w:line="225" w:lineRule="atLeast"/>
        <w:rPr>
          <w:ins w:id="253" w:author="Lakshmi Venkateswaran" w:date="2016-10-11T20:59:00Z"/>
          <w:rFonts w:ascii="Lucida Console" w:hAnsi="Lucida Console"/>
          <w:color w:val="000000" w:themeColor="text1"/>
        </w:rPr>
      </w:pPr>
    </w:p>
    <w:p w:rsidR="00343C20" w:rsidRPr="005A0B97" w:rsidRDefault="00343C20" w:rsidP="00343C20">
      <w:pPr>
        <w:pStyle w:val="HTMLPreformatted"/>
        <w:shd w:val="clear" w:color="auto" w:fill="FFFFFF"/>
        <w:wordWrap w:val="0"/>
        <w:spacing w:line="225" w:lineRule="atLeast"/>
        <w:rPr>
          <w:ins w:id="254" w:author="Lakshmi Venkateswaran" w:date="2016-10-11T20:59:00Z"/>
          <w:rFonts w:ascii="Lucida Console" w:hAnsi="Lucida Console"/>
          <w:color w:val="000000" w:themeColor="text1"/>
        </w:rPr>
      </w:pPr>
      <w:ins w:id="255" w:author="Lakshmi Venkateswaran" w:date="2016-10-11T20:59:00Z">
        <w:r w:rsidRPr="005A0B97">
          <w:rPr>
            <w:rFonts w:ascii="Lucida Console" w:hAnsi="Lucida Console"/>
            <w:color w:val="000000" w:themeColor="text1"/>
          </w:rPr>
          <w:t>data:  tab</w:t>
        </w:r>
      </w:ins>
    </w:p>
    <w:p w:rsidR="00343C20" w:rsidRPr="005A0B97" w:rsidRDefault="00343C20" w:rsidP="00343C20">
      <w:pPr>
        <w:pStyle w:val="HTMLPreformatted"/>
        <w:shd w:val="clear" w:color="auto" w:fill="FFFFFF"/>
        <w:wordWrap w:val="0"/>
        <w:spacing w:line="225" w:lineRule="atLeast"/>
        <w:rPr>
          <w:ins w:id="256" w:author="Lakshmi Venkateswaran" w:date="2016-10-11T20:59:00Z"/>
          <w:rFonts w:ascii="Lucida Console" w:hAnsi="Lucida Console"/>
          <w:color w:val="000000" w:themeColor="text1"/>
        </w:rPr>
      </w:pPr>
      <w:ins w:id="257" w:author="Lakshmi Venkateswaran" w:date="2016-10-11T20:59:00Z">
        <w:r w:rsidRPr="005A0B97">
          <w:rPr>
            <w:rFonts w:ascii="Lucida Console" w:hAnsi="Lucida Console"/>
            <w:color w:val="000000" w:themeColor="text1"/>
          </w:rPr>
          <w:t xml:space="preserve">X-squared = 21.107, </w:t>
        </w:r>
        <w:proofErr w:type="spellStart"/>
        <w:r w:rsidRPr="005A0B97">
          <w:rPr>
            <w:rFonts w:ascii="Lucida Console" w:hAnsi="Lucida Console"/>
            <w:color w:val="000000" w:themeColor="text1"/>
          </w:rPr>
          <w:t>df</w:t>
        </w:r>
        <w:proofErr w:type="spellEnd"/>
        <w:r w:rsidRPr="005A0B97">
          <w:rPr>
            <w:rFonts w:ascii="Lucida Console" w:hAnsi="Lucida Console"/>
            <w:color w:val="000000" w:themeColor="text1"/>
          </w:rPr>
          <w:t xml:space="preserve"> = 1, p-value = 4.344e-06</w:t>
        </w:r>
      </w:ins>
    </w:p>
    <w:p w:rsidR="00343C20" w:rsidRPr="005A0B97" w:rsidRDefault="00343C20" w:rsidP="00343C20">
      <w:pPr>
        <w:rPr>
          <w:ins w:id="258" w:author="Lakshmi Venkateswaran" w:date="2016-10-11T20:59:00Z"/>
          <w:color w:val="000000" w:themeColor="text1"/>
        </w:rPr>
      </w:pPr>
    </w:p>
    <w:p w:rsidR="00343C20" w:rsidRPr="005A0B97" w:rsidRDefault="00343C20" w:rsidP="00343C20">
      <w:pPr>
        <w:pStyle w:val="HTMLPreformatted"/>
        <w:shd w:val="clear" w:color="auto" w:fill="FFFFFF"/>
        <w:wordWrap w:val="0"/>
        <w:spacing w:line="225" w:lineRule="atLeast"/>
        <w:rPr>
          <w:ins w:id="259" w:author="Lakshmi Venkateswaran" w:date="2016-10-11T20:59:00Z"/>
          <w:rStyle w:val="gcwxi2kcpjb"/>
          <w:rFonts w:ascii="Lucida Console" w:hAnsi="Lucida Console"/>
          <w:color w:val="000000" w:themeColor="text1"/>
        </w:rPr>
      </w:pPr>
      <w:ins w:id="260" w:author="Lakshmi Venkateswaran" w:date="2016-10-11T20:59:00Z">
        <w:r w:rsidRPr="005A0B97">
          <w:rPr>
            <w:rStyle w:val="gcwxi2kcpkb"/>
            <w:rFonts w:ascii="Lucida Console" w:hAnsi="Lucida Console"/>
            <w:color w:val="000000" w:themeColor="text1"/>
          </w:rPr>
          <w:t xml:space="preserve"> </w:t>
        </w:r>
        <w:r w:rsidRPr="005A0B97">
          <w:rPr>
            <w:rStyle w:val="gcwxi2kcpjb"/>
            <w:rFonts w:ascii="Lucida Console" w:hAnsi="Lucida Console"/>
            <w:color w:val="000000" w:themeColor="text1"/>
          </w:rPr>
          <w:t>tab&lt;-table(char_</w:t>
        </w:r>
        <w:proofErr w:type="gramStart"/>
        <w:r w:rsidRPr="005A0B97">
          <w:rPr>
            <w:rStyle w:val="gcwxi2kcpjb"/>
            <w:rFonts w:ascii="Lucida Console" w:hAnsi="Lucida Console"/>
            <w:color w:val="000000" w:themeColor="text1"/>
          </w:rPr>
          <w:t>df$Dependent.Company.Status</w:t>
        </w:r>
        <w:proofErr w:type="gramEnd"/>
        <w:r w:rsidRPr="005A0B97">
          <w:rPr>
            <w:rStyle w:val="gcwxi2kcpjb"/>
            <w:rFonts w:ascii="Lucida Console" w:hAnsi="Lucida Console"/>
            <w:color w:val="000000" w:themeColor="text1"/>
          </w:rPr>
          <w:t>,char_df$Highest.education)</w:t>
        </w:r>
      </w:ins>
    </w:p>
    <w:p w:rsidR="00343C20" w:rsidRPr="005A0B97" w:rsidRDefault="00343C20" w:rsidP="00343C20">
      <w:pPr>
        <w:pStyle w:val="HTMLPreformatted"/>
        <w:shd w:val="clear" w:color="auto" w:fill="FFFFFF"/>
        <w:wordWrap w:val="0"/>
        <w:spacing w:line="225" w:lineRule="atLeast"/>
        <w:rPr>
          <w:ins w:id="261" w:author="Lakshmi Venkateswaran" w:date="2016-10-11T20:59:00Z"/>
          <w:rStyle w:val="gcwxi2kcpjb"/>
          <w:rFonts w:ascii="Lucida Console" w:hAnsi="Lucida Console"/>
          <w:color w:val="000000" w:themeColor="text1"/>
        </w:rPr>
      </w:pPr>
      <w:ins w:id="262" w:author="Lakshmi Venkateswaran" w:date="2016-10-11T20:59:00Z">
        <w:r w:rsidRPr="005A0B97">
          <w:rPr>
            <w:rStyle w:val="gcwxi2kcpkb"/>
            <w:rFonts w:ascii="Lucida Console" w:hAnsi="Lucida Console"/>
            <w:color w:val="000000" w:themeColor="text1"/>
          </w:rPr>
          <w:t xml:space="preserve"> </w:t>
        </w:r>
        <w:proofErr w:type="spellStart"/>
        <w:r w:rsidRPr="005A0B97">
          <w:rPr>
            <w:rStyle w:val="gcwxi2kcpjb"/>
            <w:rFonts w:ascii="Lucida Console" w:hAnsi="Lucida Console"/>
            <w:color w:val="000000" w:themeColor="text1"/>
          </w:rPr>
          <w:t>chisq.test</w:t>
        </w:r>
        <w:proofErr w:type="spellEnd"/>
        <w:r w:rsidRPr="005A0B97">
          <w:rPr>
            <w:rStyle w:val="gcwxi2kcpjb"/>
            <w:rFonts w:ascii="Lucida Console" w:hAnsi="Lucida Console"/>
            <w:color w:val="000000" w:themeColor="text1"/>
          </w:rPr>
          <w:t>(tab)</w:t>
        </w:r>
      </w:ins>
    </w:p>
    <w:p w:rsidR="00343C20" w:rsidRPr="005A0B97" w:rsidRDefault="00343C20" w:rsidP="00343C20">
      <w:pPr>
        <w:pStyle w:val="HTMLPreformatted"/>
        <w:shd w:val="clear" w:color="auto" w:fill="FFFFFF"/>
        <w:wordWrap w:val="0"/>
        <w:spacing w:line="225" w:lineRule="atLeast"/>
        <w:rPr>
          <w:ins w:id="263" w:author="Lakshmi Venkateswaran" w:date="2016-10-11T20:59:00Z"/>
          <w:rFonts w:ascii="Lucida Console" w:hAnsi="Lucida Console"/>
          <w:color w:val="000000" w:themeColor="text1"/>
        </w:rPr>
      </w:pPr>
    </w:p>
    <w:p w:rsidR="00343C20" w:rsidRPr="005A0B97" w:rsidRDefault="00343C20" w:rsidP="00343C20">
      <w:pPr>
        <w:pStyle w:val="HTMLPreformatted"/>
        <w:shd w:val="clear" w:color="auto" w:fill="FFFFFF"/>
        <w:wordWrap w:val="0"/>
        <w:spacing w:line="225" w:lineRule="atLeast"/>
        <w:rPr>
          <w:ins w:id="264" w:author="Lakshmi Venkateswaran" w:date="2016-10-11T20:59:00Z"/>
          <w:rFonts w:ascii="Lucida Console" w:hAnsi="Lucida Console"/>
          <w:color w:val="000000" w:themeColor="text1"/>
        </w:rPr>
      </w:pPr>
      <w:ins w:id="265" w:author="Lakshmi Venkateswaran" w:date="2016-10-11T20:59:00Z">
        <w:r w:rsidRPr="005A0B97">
          <w:rPr>
            <w:rFonts w:ascii="Lucida Console" w:hAnsi="Lucida Console"/>
            <w:color w:val="000000" w:themeColor="text1"/>
          </w:rPr>
          <w:tab/>
          <w:t>Pearson's Chi-squared test</w:t>
        </w:r>
      </w:ins>
    </w:p>
    <w:p w:rsidR="00343C20" w:rsidRPr="005A0B97" w:rsidRDefault="00343C20" w:rsidP="00343C20">
      <w:pPr>
        <w:pStyle w:val="HTMLPreformatted"/>
        <w:shd w:val="clear" w:color="auto" w:fill="FFFFFF"/>
        <w:wordWrap w:val="0"/>
        <w:spacing w:line="225" w:lineRule="atLeast"/>
        <w:rPr>
          <w:ins w:id="266" w:author="Lakshmi Venkateswaran" w:date="2016-10-11T20:59:00Z"/>
          <w:rFonts w:ascii="Lucida Console" w:hAnsi="Lucida Console"/>
          <w:color w:val="000000" w:themeColor="text1"/>
        </w:rPr>
      </w:pPr>
    </w:p>
    <w:p w:rsidR="00343C20" w:rsidRPr="005A0B97" w:rsidRDefault="00343C20" w:rsidP="00343C20">
      <w:pPr>
        <w:pStyle w:val="HTMLPreformatted"/>
        <w:shd w:val="clear" w:color="auto" w:fill="FFFFFF"/>
        <w:wordWrap w:val="0"/>
        <w:spacing w:line="225" w:lineRule="atLeast"/>
        <w:rPr>
          <w:ins w:id="267" w:author="Lakshmi Venkateswaran" w:date="2016-10-11T20:59:00Z"/>
          <w:rFonts w:ascii="Lucida Console" w:hAnsi="Lucida Console"/>
          <w:color w:val="000000" w:themeColor="text1"/>
        </w:rPr>
      </w:pPr>
      <w:ins w:id="268" w:author="Lakshmi Venkateswaran" w:date="2016-10-11T20:59:00Z">
        <w:r w:rsidRPr="005A0B97">
          <w:rPr>
            <w:rFonts w:ascii="Lucida Console" w:hAnsi="Lucida Console"/>
            <w:color w:val="000000" w:themeColor="text1"/>
          </w:rPr>
          <w:t>data:  tab</w:t>
        </w:r>
      </w:ins>
    </w:p>
    <w:p w:rsidR="00343C20" w:rsidRPr="005A0B97" w:rsidRDefault="00343C20" w:rsidP="00343C20">
      <w:pPr>
        <w:pStyle w:val="HTMLPreformatted"/>
        <w:shd w:val="clear" w:color="auto" w:fill="FFFFFF"/>
        <w:wordWrap w:val="0"/>
        <w:spacing w:line="225" w:lineRule="atLeast"/>
        <w:rPr>
          <w:ins w:id="269" w:author="Lakshmi Venkateswaran" w:date="2016-10-11T20:59:00Z"/>
          <w:rFonts w:ascii="Lucida Console" w:hAnsi="Lucida Console"/>
          <w:color w:val="000000" w:themeColor="text1"/>
        </w:rPr>
      </w:pPr>
      <w:ins w:id="270" w:author="Lakshmi Venkateswaran" w:date="2016-10-11T20:59:00Z">
        <w:r w:rsidRPr="005A0B97">
          <w:rPr>
            <w:rFonts w:ascii="Lucida Console" w:hAnsi="Lucida Console"/>
            <w:color w:val="000000" w:themeColor="text1"/>
          </w:rPr>
          <w:t xml:space="preserve">X-squared = 4.5513, </w:t>
        </w:r>
        <w:proofErr w:type="spellStart"/>
        <w:r w:rsidRPr="005A0B97">
          <w:rPr>
            <w:rFonts w:ascii="Lucida Console" w:hAnsi="Lucida Console"/>
            <w:color w:val="000000" w:themeColor="text1"/>
          </w:rPr>
          <w:t>df</w:t>
        </w:r>
        <w:proofErr w:type="spellEnd"/>
        <w:r w:rsidRPr="005A0B97">
          <w:rPr>
            <w:rFonts w:ascii="Lucida Console" w:hAnsi="Lucida Console"/>
            <w:color w:val="000000" w:themeColor="text1"/>
          </w:rPr>
          <w:t xml:space="preserve"> = 2, p-value = 0.1027</w:t>
        </w:r>
      </w:ins>
    </w:p>
    <w:p w:rsidR="00343C20" w:rsidRPr="005A0B97" w:rsidRDefault="00343C20" w:rsidP="00343C20">
      <w:pPr>
        <w:rPr>
          <w:ins w:id="271" w:author="Lakshmi Venkateswaran" w:date="2016-10-11T20:59:00Z"/>
          <w:color w:val="000000" w:themeColor="text1"/>
        </w:rPr>
      </w:pPr>
    </w:p>
    <w:p w:rsidR="00343C20" w:rsidRPr="005A0B97" w:rsidRDefault="00343C20" w:rsidP="00343C20">
      <w:pPr>
        <w:pStyle w:val="HTMLPreformatted"/>
        <w:shd w:val="clear" w:color="auto" w:fill="FFFFFF"/>
        <w:wordWrap w:val="0"/>
        <w:spacing w:line="225" w:lineRule="atLeast"/>
        <w:rPr>
          <w:ins w:id="272" w:author="Lakshmi Venkateswaran" w:date="2016-10-11T20:59:00Z"/>
          <w:rStyle w:val="gcwxi2kcpjb"/>
          <w:rFonts w:ascii="Lucida Console" w:hAnsi="Lucida Console"/>
          <w:color w:val="000000" w:themeColor="text1"/>
        </w:rPr>
      </w:pPr>
      <w:ins w:id="273" w:author="Lakshmi Venkateswaran" w:date="2016-10-11T20:59:00Z">
        <w:r w:rsidRPr="005A0B97">
          <w:rPr>
            <w:rStyle w:val="gcwxi2kcpkb"/>
            <w:rFonts w:ascii="Lucida Console" w:hAnsi="Lucida Console"/>
            <w:color w:val="000000" w:themeColor="text1"/>
          </w:rPr>
          <w:t xml:space="preserve"> </w:t>
        </w:r>
        <w:r w:rsidRPr="005A0B97">
          <w:rPr>
            <w:rStyle w:val="gcwxi2kcpjb"/>
            <w:rFonts w:ascii="Lucida Console" w:hAnsi="Lucida Console"/>
            <w:color w:val="000000" w:themeColor="text1"/>
          </w:rPr>
          <w:t>tab&lt;-table(char_</w:t>
        </w:r>
        <w:proofErr w:type="gramStart"/>
        <w:r w:rsidRPr="005A0B97">
          <w:rPr>
            <w:rStyle w:val="gcwxi2kcpjb"/>
            <w:rFonts w:ascii="Lucida Console" w:hAnsi="Lucida Console"/>
            <w:color w:val="000000" w:themeColor="text1"/>
          </w:rPr>
          <w:t>df$Dependent.Company.Status</w:t>
        </w:r>
        <w:proofErr w:type="gramEnd"/>
        <w:r w:rsidRPr="005A0B97">
          <w:rPr>
            <w:rStyle w:val="gcwxi2kcpjb"/>
            <w:rFonts w:ascii="Lucida Console" w:hAnsi="Lucida Console"/>
            <w:color w:val="000000" w:themeColor="text1"/>
          </w:rPr>
          <w:t>,char_df$Number.of..of.Research.publication</w:t>
        </w:r>
      </w:ins>
      <w:r w:rsidRPr="005A0B97">
        <w:rPr>
          <w:rStyle w:val="gcwxi2kcpjb"/>
          <w:rFonts w:ascii="Lucida Console" w:hAnsi="Lucida Console"/>
          <w:color w:val="000000" w:themeColor="text1"/>
        </w:rPr>
        <w:t>s</w:t>
      </w:r>
      <w:ins w:id="274" w:author="Lakshmi Venkateswaran" w:date="2016-10-11T20:59:00Z">
        <w:r w:rsidRPr="005A0B97">
          <w:rPr>
            <w:rStyle w:val="gcwxi2kcpjb"/>
            <w:rFonts w:ascii="Lucida Console" w:hAnsi="Lucida Console"/>
            <w:color w:val="000000" w:themeColor="text1"/>
          </w:rPr>
          <w:t>)</w:t>
        </w:r>
      </w:ins>
    </w:p>
    <w:p w:rsidR="00343C20" w:rsidRPr="005A0B97" w:rsidRDefault="00343C20" w:rsidP="00343C20">
      <w:pPr>
        <w:pStyle w:val="HTMLPreformatted"/>
        <w:shd w:val="clear" w:color="auto" w:fill="FFFFFF"/>
        <w:wordWrap w:val="0"/>
        <w:spacing w:line="225" w:lineRule="atLeast"/>
        <w:rPr>
          <w:ins w:id="275" w:author="Lakshmi Venkateswaran" w:date="2016-10-11T20:59:00Z"/>
          <w:rStyle w:val="gcwxi2kcpjb"/>
          <w:rFonts w:ascii="Lucida Console" w:hAnsi="Lucida Console"/>
          <w:color w:val="000000" w:themeColor="text1"/>
        </w:rPr>
      </w:pPr>
      <w:ins w:id="276" w:author="Lakshmi Venkateswaran" w:date="2016-10-11T20:59:00Z">
        <w:r w:rsidRPr="005A0B97">
          <w:rPr>
            <w:rStyle w:val="gcwxi2kcpkb"/>
            <w:rFonts w:ascii="Lucida Console" w:hAnsi="Lucida Console"/>
            <w:color w:val="000000" w:themeColor="text1"/>
          </w:rPr>
          <w:t xml:space="preserve"> </w:t>
        </w:r>
        <w:proofErr w:type="spellStart"/>
        <w:r w:rsidRPr="005A0B97">
          <w:rPr>
            <w:rStyle w:val="gcwxi2kcpjb"/>
            <w:rFonts w:ascii="Lucida Console" w:hAnsi="Lucida Console"/>
            <w:color w:val="000000" w:themeColor="text1"/>
          </w:rPr>
          <w:t>chisq.test</w:t>
        </w:r>
        <w:proofErr w:type="spellEnd"/>
        <w:r w:rsidRPr="005A0B97">
          <w:rPr>
            <w:rStyle w:val="gcwxi2kcpjb"/>
            <w:rFonts w:ascii="Lucida Console" w:hAnsi="Lucida Console"/>
            <w:color w:val="000000" w:themeColor="text1"/>
          </w:rPr>
          <w:t>(tab)</w:t>
        </w:r>
      </w:ins>
    </w:p>
    <w:p w:rsidR="00343C20" w:rsidRPr="005A0B97" w:rsidRDefault="00343C20" w:rsidP="00343C20">
      <w:pPr>
        <w:pStyle w:val="HTMLPreformatted"/>
        <w:shd w:val="clear" w:color="auto" w:fill="FFFFFF"/>
        <w:wordWrap w:val="0"/>
        <w:spacing w:line="225" w:lineRule="atLeast"/>
        <w:rPr>
          <w:ins w:id="277" w:author="Lakshmi Venkateswaran" w:date="2016-10-11T20:59:00Z"/>
          <w:rFonts w:ascii="Lucida Console" w:hAnsi="Lucida Console"/>
          <w:color w:val="000000" w:themeColor="text1"/>
        </w:rPr>
      </w:pPr>
    </w:p>
    <w:p w:rsidR="00343C20" w:rsidRPr="005A0B97" w:rsidRDefault="00343C20" w:rsidP="00343C20">
      <w:pPr>
        <w:pStyle w:val="HTMLPreformatted"/>
        <w:shd w:val="clear" w:color="auto" w:fill="FFFFFF"/>
        <w:wordWrap w:val="0"/>
        <w:spacing w:line="225" w:lineRule="atLeast"/>
        <w:rPr>
          <w:ins w:id="278" w:author="Lakshmi Venkateswaran" w:date="2016-10-11T20:59:00Z"/>
          <w:rFonts w:ascii="Lucida Console" w:hAnsi="Lucida Console"/>
          <w:color w:val="000000" w:themeColor="text1"/>
        </w:rPr>
      </w:pPr>
      <w:ins w:id="279" w:author="Lakshmi Venkateswaran" w:date="2016-10-11T20:59:00Z">
        <w:r w:rsidRPr="005A0B97">
          <w:rPr>
            <w:rFonts w:ascii="Lucida Console" w:hAnsi="Lucida Console"/>
            <w:color w:val="000000" w:themeColor="text1"/>
          </w:rPr>
          <w:tab/>
          <w:t>Pearson's Chi-squared test</w:t>
        </w:r>
      </w:ins>
    </w:p>
    <w:p w:rsidR="00343C20" w:rsidRPr="005A0B97" w:rsidRDefault="00343C20" w:rsidP="00343C20">
      <w:pPr>
        <w:pStyle w:val="HTMLPreformatted"/>
        <w:shd w:val="clear" w:color="auto" w:fill="FFFFFF"/>
        <w:wordWrap w:val="0"/>
        <w:spacing w:line="225" w:lineRule="atLeast"/>
        <w:rPr>
          <w:ins w:id="280" w:author="Lakshmi Venkateswaran" w:date="2016-10-11T20:59:00Z"/>
          <w:rFonts w:ascii="Lucida Console" w:hAnsi="Lucida Console"/>
          <w:color w:val="000000" w:themeColor="text1"/>
        </w:rPr>
      </w:pPr>
    </w:p>
    <w:p w:rsidR="00343C20" w:rsidRPr="005A0B97" w:rsidRDefault="00343C20" w:rsidP="00343C20">
      <w:pPr>
        <w:pStyle w:val="HTMLPreformatted"/>
        <w:shd w:val="clear" w:color="auto" w:fill="FFFFFF"/>
        <w:wordWrap w:val="0"/>
        <w:spacing w:line="225" w:lineRule="atLeast"/>
        <w:rPr>
          <w:ins w:id="281" w:author="Lakshmi Venkateswaran" w:date="2016-10-11T20:59:00Z"/>
          <w:rFonts w:ascii="Lucida Console" w:hAnsi="Lucida Console"/>
          <w:color w:val="000000" w:themeColor="text1"/>
        </w:rPr>
      </w:pPr>
      <w:ins w:id="282" w:author="Lakshmi Venkateswaran" w:date="2016-10-11T20:59:00Z">
        <w:r w:rsidRPr="005A0B97">
          <w:rPr>
            <w:rFonts w:ascii="Lucida Console" w:hAnsi="Lucida Console"/>
            <w:color w:val="000000" w:themeColor="text1"/>
          </w:rPr>
          <w:t>data:  tab</w:t>
        </w:r>
      </w:ins>
    </w:p>
    <w:p w:rsidR="00343C20" w:rsidRPr="005A0B97" w:rsidRDefault="00343C20" w:rsidP="00343C20">
      <w:pPr>
        <w:pStyle w:val="HTMLPreformatted"/>
        <w:shd w:val="clear" w:color="auto" w:fill="FFFFFF"/>
        <w:wordWrap w:val="0"/>
        <w:spacing w:line="225" w:lineRule="atLeast"/>
        <w:rPr>
          <w:ins w:id="283" w:author="Lakshmi Venkateswaran" w:date="2016-10-11T20:59:00Z"/>
          <w:rFonts w:ascii="Lucida Console" w:hAnsi="Lucida Console"/>
          <w:color w:val="000000" w:themeColor="text1"/>
        </w:rPr>
      </w:pPr>
      <w:ins w:id="284" w:author="Lakshmi Venkateswaran" w:date="2016-10-11T20:59:00Z">
        <w:r w:rsidRPr="005A0B97">
          <w:rPr>
            <w:rFonts w:ascii="Lucida Console" w:hAnsi="Lucida Console"/>
            <w:color w:val="000000" w:themeColor="text1"/>
          </w:rPr>
          <w:t xml:space="preserve">X-squared = 17.646, </w:t>
        </w:r>
        <w:proofErr w:type="spellStart"/>
        <w:r w:rsidRPr="005A0B97">
          <w:rPr>
            <w:rFonts w:ascii="Lucida Console" w:hAnsi="Lucida Console"/>
            <w:color w:val="000000" w:themeColor="text1"/>
          </w:rPr>
          <w:t>df</w:t>
        </w:r>
        <w:proofErr w:type="spellEnd"/>
        <w:r w:rsidRPr="005A0B97">
          <w:rPr>
            <w:rFonts w:ascii="Lucida Console" w:hAnsi="Lucida Console"/>
            <w:color w:val="000000" w:themeColor="text1"/>
          </w:rPr>
          <w:t xml:space="preserve"> = 2, p-value = 0.0001473</w:t>
        </w:r>
      </w:ins>
    </w:p>
    <w:p w:rsidR="00343C20" w:rsidRPr="005A0B97" w:rsidRDefault="00343C20" w:rsidP="00343C20">
      <w:pPr>
        <w:rPr>
          <w:ins w:id="285" w:author="Lakshmi Venkateswaran" w:date="2016-10-11T20:59:00Z"/>
          <w:color w:val="000000" w:themeColor="text1"/>
        </w:rPr>
      </w:pPr>
    </w:p>
    <w:p w:rsidR="00343C20" w:rsidRPr="005A0B97" w:rsidRDefault="00343C20" w:rsidP="00343C20">
      <w:pPr>
        <w:rPr>
          <w:ins w:id="286" w:author="Lakshmi Venkateswaran" w:date="2016-10-11T20:59:00Z"/>
          <w:color w:val="000000" w:themeColor="text1"/>
        </w:rPr>
      </w:pPr>
    </w:p>
    <w:p w:rsidR="00343C20" w:rsidRPr="005A0B97" w:rsidRDefault="00343C20" w:rsidP="00343C20">
      <w:pPr>
        <w:pStyle w:val="HTMLPreformatted"/>
        <w:shd w:val="clear" w:color="auto" w:fill="FFFFFF"/>
        <w:wordWrap w:val="0"/>
        <w:spacing w:line="225" w:lineRule="atLeast"/>
        <w:rPr>
          <w:ins w:id="287" w:author="Lakshmi Venkateswaran" w:date="2016-10-11T20:59:00Z"/>
          <w:rStyle w:val="gcwxi2kcpjb"/>
          <w:rFonts w:ascii="Lucida Console" w:hAnsi="Lucida Console"/>
          <w:color w:val="000000" w:themeColor="text1"/>
        </w:rPr>
      </w:pPr>
      <w:ins w:id="288" w:author="Lakshmi Venkateswaran" w:date="2016-10-11T20:59:00Z">
        <w:r w:rsidRPr="005A0B97">
          <w:rPr>
            <w:rStyle w:val="gcwxi2kcpkb"/>
            <w:rFonts w:ascii="Lucida Console" w:hAnsi="Lucida Console"/>
            <w:color w:val="000000" w:themeColor="text1"/>
          </w:rPr>
          <w:t xml:space="preserve"> </w:t>
        </w:r>
        <w:r w:rsidRPr="005A0B97">
          <w:rPr>
            <w:rStyle w:val="gcwxi2kcpjb"/>
            <w:rFonts w:ascii="Lucida Console" w:hAnsi="Lucida Console"/>
            <w:color w:val="000000" w:themeColor="text1"/>
          </w:rPr>
          <w:t>char_</w:t>
        </w:r>
        <w:proofErr w:type="gramStart"/>
        <w:r w:rsidRPr="005A0B97">
          <w:rPr>
            <w:rStyle w:val="gcwxi2kcpjb"/>
            <w:rFonts w:ascii="Lucida Console" w:hAnsi="Lucida Console"/>
            <w:color w:val="000000" w:themeColor="text1"/>
          </w:rPr>
          <w:t>df$Crowdsourcing.based.business</w:t>
        </w:r>
        <w:proofErr w:type="gramEnd"/>
        <w:r w:rsidRPr="005A0B97">
          <w:rPr>
            <w:rStyle w:val="gcwxi2kcpjb"/>
            <w:rFonts w:ascii="Lucida Console" w:hAnsi="Lucida Console"/>
            <w:color w:val="000000" w:themeColor="text1"/>
          </w:rPr>
          <w:t>[is.na(char_df$Crowdsourcing.based.business)]&lt;-Mode(char_df$Crowdsourcing.based.business)</w:t>
        </w:r>
      </w:ins>
    </w:p>
    <w:p w:rsidR="00343C20" w:rsidRPr="005A0B97" w:rsidRDefault="00343C20" w:rsidP="00343C20">
      <w:pPr>
        <w:pStyle w:val="HTMLPreformatted"/>
        <w:shd w:val="clear" w:color="auto" w:fill="FFFFFF"/>
        <w:wordWrap w:val="0"/>
        <w:spacing w:line="225" w:lineRule="atLeast"/>
        <w:rPr>
          <w:ins w:id="289" w:author="Lakshmi Venkateswaran" w:date="2016-10-11T20:59:00Z"/>
          <w:rStyle w:val="gcwxi2kcpjb"/>
          <w:rFonts w:ascii="Lucida Console" w:hAnsi="Lucida Console"/>
          <w:color w:val="000000" w:themeColor="text1"/>
        </w:rPr>
      </w:pPr>
      <w:ins w:id="290" w:author="Lakshmi Venkateswaran" w:date="2016-10-11T20:59:00Z">
        <w:r w:rsidRPr="005A0B97">
          <w:rPr>
            <w:rStyle w:val="gcwxi2kcpkb"/>
            <w:rFonts w:ascii="Lucida Console" w:hAnsi="Lucida Console"/>
            <w:color w:val="000000" w:themeColor="text1"/>
          </w:rPr>
          <w:t xml:space="preserve"> </w:t>
        </w:r>
        <w:r w:rsidRPr="005A0B97">
          <w:rPr>
            <w:rStyle w:val="gcwxi2kcpjb"/>
            <w:rFonts w:ascii="Lucida Console" w:hAnsi="Lucida Console"/>
            <w:color w:val="000000" w:themeColor="text1"/>
          </w:rPr>
          <w:t>table(</w:t>
        </w:r>
        <w:proofErr w:type="spellStart"/>
        <w:r w:rsidRPr="005A0B97">
          <w:rPr>
            <w:rStyle w:val="gcwxi2kcpjb"/>
            <w:rFonts w:ascii="Lucida Console" w:hAnsi="Lucida Console"/>
            <w:color w:val="000000" w:themeColor="text1"/>
          </w:rPr>
          <w:t>char_</w:t>
        </w:r>
        <w:proofErr w:type="gramStart"/>
        <w:r w:rsidRPr="005A0B97">
          <w:rPr>
            <w:rStyle w:val="gcwxi2kcpjb"/>
            <w:rFonts w:ascii="Lucida Console" w:hAnsi="Lucida Console"/>
            <w:color w:val="000000" w:themeColor="text1"/>
          </w:rPr>
          <w:t>df$Crowdsourcing.based.business</w:t>
        </w:r>
        <w:proofErr w:type="spellEnd"/>
        <w:proofErr w:type="gramEnd"/>
        <w:r w:rsidRPr="005A0B97">
          <w:rPr>
            <w:rStyle w:val="gcwxi2kcpjb"/>
            <w:rFonts w:ascii="Lucida Console" w:hAnsi="Lucida Console"/>
            <w:color w:val="000000" w:themeColor="text1"/>
          </w:rPr>
          <w:t>)</w:t>
        </w:r>
      </w:ins>
    </w:p>
    <w:p w:rsidR="00343C20" w:rsidRPr="005A0B97" w:rsidRDefault="00343C20" w:rsidP="00343C20">
      <w:pPr>
        <w:pStyle w:val="HTMLPreformatted"/>
        <w:shd w:val="clear" w:color="auto" w:fill="FFFFFF"/>
        <w:wordWrap w:val="0"/>
        <w:spacing w:line="225" w:lineRule="atLeast"/>
        <w:rPr>
          <w:ins w:id="291" w:author="Lakshmi Venkateswaran" w:date="2016-10-11T20:59:00Z"/>
          <w:rFonts w:ascii="Lucida Console" w:hAnsi="Lucida Console"/>
          <w:color w:val="000000" w:themeColor="text1"/>
        </w:rPr>
      </w:pPr>
    </w:p>
    <w:p w:rsidR="00343C20" w:rsidRPr="005A0B97" w:rsidRDefault="00343C20" w:rsidP="00343C20">
      <w:pPr>
        <w:pStyle w:val="HTMLPreformatted"/>
        <w:shd w:val="clear" w:color="auto" w:fill="FFFFFF"/>
        <w:wordWrap w:val="0"/>
        <w:spacing w:line="225" w:lineRule="atLeast"/>
        <w:rPr>
          <w:ins w:id="292" w:author="Lakshmi Venkateswaran" w:date="2016-10-11T20:59:00Z"/>
          <w:rFonts w:ascii="Lucida Console" w:hAnsi="Lucida Console"/>
          <w:color w:val="000000" w:themeColor="text1"/>
        </w:rPr>
      </w:pPr>
      <w:ins w:id="293" w:author="Lakshmi Venkateswaran" w:date="2016-10-11T20:59:00Z">
        <w:r w:rsidRPr="005A0B97">
          <w:rPr>
            <w:rFonts w:ascii="Lucida Console" w:hAnsi="Lucida Console"/>
            <w:color w:val="000000" w:themeColor="text1"/>
          </w:rPr>
          <w:t xml:space="preserve"> No Yes </w:t>
        </w:r>
      </w:ins>
    </w:p>
    <w:p w:rsidR="00343C20" w:rsidRPr="005A0B97" w:rsidRDefault="00343C20" w:rsidP="00343C20">
      <w:pPr>
        <w:pStyle w:val="HTMLPreformatted"/>
        <w:shd w:val="clear" w:color="auto" w:fill="FFFFFF"/>
        <w:wordWrap w:val="0"/>
        <w:spacing w:line="225" w:lineRule="atLeast"/>
        <w:rPr>
          <w:ins w:id="294" w:author="Lakshmi Venkateswaran" w:date="2016-10-11T20:59:00Z"/>
          <w:rFonts w:ascii="Lucida Console" w:hAnsi="Lucida Console"/>
          <w:color w:val="000000" w:themeColor="text1"/>
        </w:rPr>
      </w:pPr>
      <w:proofErr w:type="gramStart"/>
      <w:ins w:id="295" w:author="Lakshmi Venkateswaran" w:date="2016-10-11T20:59:00Z">
        <w:r w:rsidRPr="005A0B97">
          <w:rPr>
            <w:rFonts w:ascii="Lucida Console" w:hAnsi="Lucida Console"/>
            <w:color w:val="000000" w:themeColor="text1"/>
          </w:rPr>
          <w:t>442  30</w:t>
        </w:r>
        <w:proofErr w:type="gramEnd"/>
        <w:r w:rsidRPr="005A0B97">
          <w:rPr>
            <w:rFonts w:ascii="Lucida Console" w:hAnsi="Lucida Console"/>
            <w:color w:val="000000" w:themeColor="text1"/>
          </w:rPr>
          <w:t xml:space="preserve"> </w:t>
        </w:r>
      </w:ins>
    </w:p>
    <w:p w:rsidR="00343C20" w:rsidRPr="005A0B97" w:rsidRDefault="00343C20" w:rsidP="00343C20">
      <w:pPr>
        <w:pStyle w:val="HTMLPreformatted"/>
        <w:shd w:val="clear" w:color="auto" w:fill="FFFFFF"/>
        <w:wordWrap w:val="0"/>
        <w:spacing w:line="225" w:lineRule="atLeast"/>
        <w:rPr>
          <w:ins w:id="296" w:author="Lakshmi Venkateswaran" w:date="2016-10-11T20:59:00Z"/>
          <w:rStyle w:val="gcwxi2kcpjb"/>
          <w:rFonts w:ascii="Lucida Console" w:hAnsi="Lucida Console"/>
          <w:color w:val="000000" w:themeColor="text1"/>
        </w:rPr>
      </w:pPr>
      <w:ins w:id="297" w:author="Lakshmi Venkateswaran" w:date="2016-10-11T20:59:00Z">
        <w:r w:rsidRPr="005A0B97">
          <w:rPr>
            <w:rStyle w:val="gcwxi2kcpkb"/>
            <w:rFonts w:ascii="Lucida Console" w:hAnsi="Lucida Console"/>
            <w:color w:val="000000" w:themeColor="text1"/>
          </w:rPr>
          <w:t xml:space="preserve"> </w:t>
        </w:r>
        <w:r w:rsidRPr="005A0B97">
          <w:rPr>
            <w:rStyle w:val="gcwxi2kcpjb"/>
            <w:rFonts w:ascii="Lucida Console" w:hAnsi="Lucida Console"/>
            <w:color w:val="000000" w:themeColor="text1"/>
          </w:rPr>
          <w:t>tab&lt;-table(char_</w:t>
        </w:r>
        <w:proofErr w:type="gramStart"/>
        <w:r w:rsidRPr="005A0B97">
          <w:rPr>
            <w:rStyle w:val="gcwxi2kcpjb"/>
            <w:rFonts w:ascii="Lucida Console" w:hAnsi="Lucida Console"/>
            <w:color w:val="000000" w:themeColor="text1"/>
          </w:rPr>
          <w:t>df$Dependent.Company.Status</w:t>
        </w:r>
        <w:proofErr w:type="gramEnd"/>
        <w:r w:rsidRPr="005A0B97">
          <w:rPr>
            <w:rStyle w:val="gcwxi2kcpjb"/>
            <w:rFonts w:ascii="Lucida Console" w:hAnsi="Lucida Console"/>
            <w:color w:val="000000" w:themeColor="text1"/>
          </w:rPr>
          <w:t>,char_df$Crowdsourcing.based.busines</w:t>
        </w:r>
      </w:ins>
      <w:r w:rsidRPr="005A0B97">
        <w:rPr>
          <w:rStyle w:val="gcwxi2kcpjb"/>
          <w:rFonts w:ascii="Lucida Console" w:hAnsi="Lucida Console"/>
          <w:color w:val="000000" w:themeColor="text1"/>
        </w:rPr>
        <w:t>s</w:t>
      </w:r>
      <w:ins w:id="298" w:author="Lakshmi Venkateswaran" w:date="2016-10-11T20:59:00Z">
        <w:r w:rsidRPr="005A0B97">
          <w:rPr>
            <w:rStyle w:val="gcwxi2kcpjb"/>
            <w:rFonts w:ascii="Lucida Console" w:hAnsi="Lucida Console"/>
            <w:color w:val="000000" w:themeColor="text1"/>
          </w:rPr>
          <w:t>)</w:t>
        </w:r>
      </w:ins>
    </w:p>
    <w:p w:rsidR="00343C20" w:rsidRPr="005A0B97" w:rsidRDefault="00343C20" w:rsidP="00343C20">
      <w:pPr>
        <w:pStyle w:val="HTMLPreformatted"/>
        <w:shd w:val="clear" w:color="auto" w:fill="FFFFFF"/>
        <w:wordWrap w:val="0"/>
        <w:spacing w:line="225" w:lineRule="atLeast"/>
        <w:rPr>
          <w:ins w:id="299" w:author="Lakshmi Venkateswaran" w:date="2016-10-11T20:59:00Z"/>
          <w:rStyle w:val="gcwxi2kcpjb"/>
          <w:rFonts w:ascii="Lucida Console" w:hAnsi="Lucida Console"/>
          <w:color w:val="000000" w:themeColor="text1"/>
        </w:rPr>
      </w:pPr>
      <w:ins w:id="300" w:author="Lakshmi Venkateswaran" w:date="2016-10-11T20:59:00Z">
        <w:r w:rsidRPr="005A0B97">
          <w:rPr>
            <w:rStyle w:val="gcwxi2kcpkb"/>
            <w:rFonts w:ascii="Lucida Console" w:hAnsi="Lucida Console"/>
            <w:color w:val="000000" w:themeColor="text1"/>
          </w:rPr>
          <w:t xml:space="preserve"> </w:t>
        </w:r>
        <w:proofErr w:type="spellStart"/>
        <w:r w:rsidRPr="005A0B97">
          <w:rPr>
            <w:rStyle w:val="gcwxi2kcpjb"/>
            <w:rFonts w:ascii="Lucida Console" w:hAnsi="Lucida Console"/>
            <w:color w:val="000000" w:themeColor="text1"/>
          </w:rPr>
          <w:t>chisq.test</w:t>
        </w:r>
        <w:proofErr w:type="spellEnd"/>
        <w:r w:rsidRPr="005A0B97">
          <w:rPr>
            <w:rStyle w:val="gcwxi2kcpjb"/>
            <w:rFonts w:ascii="Lucida Console" w:hAnsi="Lucida Console"/>
            <w:color w:val="000000" w:themeColor="text1"/>
          </w:rPr>
          <w:t>(tab)</w:t>
        </w:r>
      </w:ins>
    </w:p>
    <w:p w:rsidR="00343C20" w:rsidRPr="005A0B97" w:rsidRDefault="00343C20" w:rsidP="00343C20">
      <w:pPr>
        <w:pStyle w:val="HTMLPreformatted"/>
        <w:shd w:val="clear" w:color="auto" w:fill="FFFFFF"/>
        <w:wordWrap w:val="0"/>
        <w:spacing w:line="225" w:lineRule="atLeast"/>
        <w:rPr>
          <w:ins w:id="301" w:author="Lakshmi Venkateswaran" w:date="2016-10-11T20:59:00Z"/>
          <w:rFonts w:ascii="Lucida Console" w:hAnsi="Lucida Console"/>
          <w:color w:val="000000" w:themeColor="text1"/>
        </w:rPr>
      </w:pPr>
    </w:p>
    <w:p w:rsidR="00343C20" w:rsidRPr="005A0B97" w:rsidRDefault="00343C20" w:rsidP="00343C20">
      <w:pPr>
        <w:pStyle w:val="HTMLPreformatted"/>
        <w:shd w:val="clear" w:color="auto" w:fill="FFFFFF"/>
        <w:wordWrap w:val="0"/>
        <w:spacing w:line="225" w:lineRule="atLeast"/>
        <w:rPr>
          <w:ins w:id="302" w:author="Lakshmi Venkateswaran" w:date="2016-10-11T20:59:00Z"/>
          <w:rFonts w:ascii="Lucida Console" w:hAnsi="Lucida Console"/>
          <w:color w:val="000000" w:themeColor="text1"/>
        </w:rPr>
      </w:pPr>
      <w:ins w:id="303" w:author="Lakshmi Venkateswaran" w:date="2016-10-11T20:59:00Z">
        <w:r w:rsidRPr="005A0B97">
          <w:rPr>
            <w:rFonts w:ascii="Lucida Console" w:hAnsi="Lucida Console"/>
            <w:color w:val="000000" w:themeColor="text1"/>
          </w:rPr>
          <w:tab/>
          <w:t>Pearson's Chi-squared test with Yates' continuity correction</w:t>
        </w:r>
      </w:ins>
    </w:p>
    <w:p w:rsidR="00343C20" w:rsidRPr="005A0B97" w:rsidRDefault="00343C20" w:rsidP="00343C20">
      <w:pPr>
        <w:pStyle w:val="HTMLPreformatted"/>
        <w:shd w:val="clear" w:color="auto" w:fill="FFFFFF"/>
        <w:wordWrap w:val="0"/>
        <w:spacing w:line="225" w:lineRule="atLeast"/>
        <w:rPr>
          <w:ins w:id="304" w:author="Lakshmi Venkateswaran" w:date="2016-10-11T20:59:00Z"/>
          <w:rFonts w:ascii="Lucida Console" w:hAnsi="Lucida Console"/>
          <w:color w:val="000000" w:themeColor="text1"/>
        </w:rPr>
      </w:pPr>
    </w:p>
    <w:p w:rsidR="00343C20" w:rsidRPr="005A0B97" w:rsidRDefault="00343C20" w:rsidP="00343C20">
      <w:pPr>
        <w:pStyle w:val="HTMLPreformatted"/>
        <w:shd w:val="clear" w:color="auto" w:fill="FFFFFF"/>
        <w:wordWrap w:val="0"/>
        <w:spacing w:line="225" w:lineRule="atLeast"/>
        <w:rPr>
          <w:ins w:id="305" w:author="Lakshmi Venkateswaran" w:date="2016-10-11T20:59:00Z"/>
          <w:rFonts w:ascii="Lucida Console" w:hAnsi="Lucida Console"/>
          <w:color w:val="000000" w:themeColor="text1"/>
        </w:rPr>
      </w:pPr>
      <w:ins w:id="306" w:author="Lakshmi Venkateswaran" w:date="2016-10-11T20:59:00Z">
        <w:r w:rsidRPr="005A0B97">
          <w:rPr>
            <w:rFonts w:ascii="Lucida Console" w:hAnsi="Lucida Console"/>
            <w:color w:val="000000" w:themeColor="text1"/>
          </w:rPr>
          <w:t>data:  tab</w:t>
        </w:r>
      </w:ins>
    </w:p>
    <w:p w:rsidR="00343C20" w:rsidRPr="005A0B97" w:rsidRDefault="00343C20" w:rsidP="00343C20">
      <w:pPr>
        <w:pStyle w:val="HTMLPreformatted"/>
        <w:shd w:val="clear" w:color="auto" w:fill="FFFFFF"/>
        <w:wordWrap w:val="0"/>
        <w:spacing w:line="225" w:lineRule="atLeast"/>
        <w:rPr>
          <w:ins w:id="307" w:author="Lakshmi Venkateswaran" w:date="2016-10-11T20:59:00Z"/>
          <w:rFonts w:ascii="Lucida Console" w:hAnsi="Lucida Console"/>
          <w:color w:val="000000" w:themeColor="text1"/>
        </w:rPr>
      </w:pPr>
      <w:ins w:id="308" w:author="Lakshmi Venkateswaran" w:date="2016-10-11T20:59:00Z">
        <w:r w:rsidRPr="005A0B97">
          <w:rPr>
            <w:rFonts w:ascii="Lucida Console" w:hAnsi="Lucida Console"/>
            <w:color w:val="000000" w:themeColor="text1"/>
          </w:rPr>
          <w:t xml:space="preserve">X-squared = 1.2752, </w:t>
        </w:r>
        <w:proofErr w:type="spellStart"/>
        <w:r w:rsidRPr="005A0B97">
          <w:rPr>
            <w:rFonts w:ascii="Lucida Console" w:hAnsi="Lucida Console"/>
            <w:color w:val="000000" w:themeColor="text1"/>
          </w:rPr>
          <w:t>df</w:t>
        </w:r>
        <w:proofErr w:type="spellEnd"/>
        <w:r w:rsidRPr="005A0B97">
          <w:rPr>
            <w:rFonts w:ascii="Lucida Console" w:hAnsi="Lucida Console"/>
            <w:color w:val="000000" w:themeColor="text1"/>
          </w:rPr>
          <w:t xml:space="preserve"> = 1, p-value = 0.2588</w:t>
        </w:r>
      </w:ins>
    </w:p>
    <w:p w:rsidR="00343C20" w:rsidRPr="005A0B97" w:rsidRDefault="00343C20" w:rsidP="00343C20">
      <w:pPr>
        <w:rPr>
          <w:ins w:id="309" w:author="Lakshmi Venkateswaran" w:date="2016-10-11T20:59:00Z"/>
          <w:color w:val="000000" w:themeColor="text1"/>
        </w:rPr>
      </w:pPr>
    </w:p>
    <w:p w:rsidR="00343C20" w:rsidRPr="005A0B97" w:rsidRDefault="00343C20" w:rsidP="00343C20">
      <w:pPr>
        <w:rPr>
          <w:ins w:id="310" w:author="Lakshmi Venkateswaran" w:date="2016-10-11T20:59:00Z"/>
          <w:color w:val="000000" w:themeColor="text1"/>
        </w:rPr>
      </w:pPr>
    </w:p>
    <w:p w:rsidR="00343C20" w:rsidRPr="005A0B97" w:rsidRDefault="00343C20" w:rsidP="00343C20">
      <w:pPr>
        <w:pStyle w:val="HTMLPreformatted"/>
        <w:shd w:val="clear" w:color="auto" w:fill="FFFFFF"/>
        <w:wordWrap w:val="0"/>
        <w:spacing w:line="225" w:lineRule="atLeast"/>
        <w:rPr>
          <w:ins w:id="311" w:author="Lakshmi Venkateswaran" w:date="2016-10-11T20:59:00Z"/>
          <w:rStyle w:val="gcwxi2kcpjb"/>
          <w:rFonts w:ascii="Lucida Console" w:hAnsi="Lucida Console"/>
          <w:color w:val="000000" w:themeColor="text1"/>
        </w:rPr>
      </w:pPr>
      <w:ins w:id="312" w:author="Lakshmi Venkateswaran" w:date="2016-10-11T20:59:00Z">
        <w:r w:rsidRPr="005A0B97">
          <w:rPr>
            <w:rStyle w:val="gcwxi2kcpkb"/>
            <w:rFonts w:ascii="Lucida Console" w:hAnsi="Lucida Console"/>
            <w:color w:val="000000" w:themeColor="text1"/>
          </w:rPr>
          <w:t xml:space="preserve"> </w:t>
        </w:r>
        <w:r w:rsidRPr="005A0B97">
          <w:rPr>
            <w:rStyle w:val="gcwxi2kcpjb"/>
            <w:rFonts w:ascii="Lucida Console" w:hAnsi="Lucida Console"/>
            <w:color w:val="000000" w:themeColor="text1"/>
          </w:rPr>
          <w:t>table(</w:t>
        </w:r>
        <w:proofErr w:type="spellStart"/>
        <w:r w:rsidRPr="005A0B97">
          <w:rPr>
            <w:rStyle w:val="gcwxi2kcpjb"/>
            <w:rFonts w:ascii="Lucida Console" w:hAnsi="Lucida Console"/>
            <w:color w:val="000000" w:themeColor="text1"/>
          </w:rPr>
          <w:t>char_</w:t>
        </w:r>
        <w:proofErr w:type="gramStart"/>
        <w:r w:rsidRPr="005A0B97">
          <w:rPr>
            <w:rStyle w:val="gcwxi2kcpjb"/>
            <w:rFonts w:ascii="Lucida Console" w:hAnsi="Lucida Console"/>
            <w:color w:val="000000" w:themeColor="text1"/>
          </w:rPr>
          <w:t>df$Crowdfunding.based.business</w:t>
        </w:r>
        <w:proofErr w:type="spellEnd"/>
        <w:proofErr w:type="gramEnd"/>
        <w:r w:rsidRPr="005A0B97">
          <w:rPr>
            <w:rStyle w:val="gcwxi2kcpjb"/>
            <w:rFonts w:ascii="Lucida Console" w:hAnsi="Lucida Console"/>
            <w:color w:val="000000" w:themeColor="text1"/>
          </w:rPr>
          <w:t>)</w:t>
        </w:r>
      </w:ins>
    </w:p>
    <w:p w:rsidR="00343C20" w:rsidRPr="005A0B97" w:rsidRDefault="00343C20" w:rsidP="00343C20">
      <w:pPr>
        <w:pStyle w:val="HTMLPreformatted"/>
        <w:shd w:val="clear" w:color="auto" w:fill="FFFFFF"/>
        <w:wordWrap w:val="0"/>
        <w:spacing w:line="225" w:lineRule="atLeast"/>
        <w:rPr>
          <w:ins w:id="313" w:author="Lakshmi Venkateswaran" w:date="2016-10-11T20:59:00Z"/>
          <w:rFonts w:ascii="Lucida Console" w:hAnsi="Lucida Console"/>
          <w:color w:val="000000" w:themeColor="text1"/>
        </w:rPr>
      </w:pPr>
    </w:p>
    <w:p w:rsidR="00343C20" w:rsidRPr="005A0B97" w:rsidRDefault="00343C20" w:rsidP="00343C20">
      <w:pPr>
        <w:pStyle w:val="HTMLPreformatted"/>
        <w:shd w:val="clear" w:color="auto" w:fill="FFFFFF"/>
        <w:wordWrap w:val="0"/>
        <w:spacing w:line="225" w:lineRule="atLeast"/>
        <w:rPr>
          <w:ins w:id="314" w:author="Lakshmi Venkateswaran" w:date="2016-10-11T20:59:00Z"/>
          <w:rFonts w:ascii="Lucida Console" w:hAnsi="Lucida Console"/>
          <w:color w:val="000000" w:themeColor="text1"/>
        </w:rPr>
      </w:pPr>
      <w:ins w:id="315" w:author="Lakshmi Venkateswaran" w:date="2016-10-11T20:59:00Z">
        <w:r w:rsidRPr="005A0B97">
          <w:rPr>
            <w:rFonts w:ascii="Lucida Console" w:hAnsi="Lucida Console"/>
            <w:color w:val="000000" w:themeColor="text1"/>
          </w:rPr>
          <w:t xml:space="preserve"> No Yes </w:t>
        </w:r>
      </w:ins>
    </w:p>
    <w:p w:rsidR="00343C20" w:rsidRPr="005A0B97" w:rsidRDefault="00343C20" w:rsidP="00343C20">
      <w:pPr>
        <w:pStyle w:val="HTMLPreformatted"/>
        <w:shd w:val="clear" w:color="auto" w:fill="FFFFFF"/>
        <w:wordWrap w:val="0"/>
        <w:spacing w:line="225" w:lineRule="atLeast"/>
        <w:rPr>
          <w:ins w:id="316" w:author="Lakshmi Venkateswaran" w:date="2016-10-11T20:59:00Z"/>
          <w:rFonts w:ascii="Lucida Console" w:hAnsi="Lucida Console"/>
          <w:color w:val="000000" w:themeColor="text1"/>
        </w:rPr>
      </w:pPr>
      <w:proofErr w:type="gramStart"/>
      <w:ins w:id="317" w:author="Lakshmi Venkateswaran" w:date="2016-10-11T20:59:00Z">
        <w:r w:rsidRPr="005A0B97">
          <w:rPr>
            <w:rFonts w:ascii="Lucida Console" w:hAnsi="Lucida Console"/>
            <w:color w:val="000000" w:themeColor="text1"/>
          </w:rPr>
          <w:t>445  22</w:t>
        </w:r>
        <w:proofErr w:type="gramEnd"/>
        <w:r w:rsidRPr="005A0B97">
          <w:rPr>
            <w:rFonts w:ascii="Lucida Console" w:hAnsi="Lucida Console"/>
            <w:color w:val="000000" w:themeColor="text1"/>
          </w:rPr>
          <w:t xml:space="preserve"> </w:t>
        </w:r>
      </w:ins>
    </w:p>
    <w:p w:rsidR="00343C20" w:rsidRPr="005A0B97" w:rsidRDefault="00343C20" w:rsidP="00343C20">
      <w:pPr>
        <w:pStyle w:val="HTMLPreformatted"/>
        <w:shd w:val="clear" w:color="auto" w:fill="FFFFFF"/>
        <w:wordWrap w:val="0"/>
        <w:spacing w:line="225" w:lineRule="atLeast"/>
        <w:rPr>
          <w:ins w:id="318" w:author="Lakshmi Venkateswaran" w:date="2016-10-11T20:59:00Z"/>
          <w:rStyle w:val="gcwxi2kcpjb"/>
          <w:rFonts w:ascii="Lucida Console" w:hAnsi="Lucida Console"/>
          <w:color w:val="000000" w:themeColor="text1"/>
        </w:rPr>
      </w:pPr>
      <w:ins w:id="319" w:author="Lakshmi Venkateswaran" w:date="2016-10-11T20:59:00Z">
        <w:r w:rsidRPr="005A0B97">
          <w:rPr>
            <w:rStyle w:val="gcwxi2kcpkb"/>
            <w:rFonts w:ascii="Lucida Console" w:hAnsi="Lucida Console"/>
            <w:color w:val="000000" w:themeColor="text1"/>
          </w:rPr>
          <w:t xml:space="preserve"> </w:t>
        </w:r>
        <w:r w:rsidRPr="005A0B97">
          <w:rPr>
            <w:rStyle w:val="gcwxi2kcpjb"/>
            <w:rFonts w:ascii="Lucida Console" w:hAnsi="Lucida Console"/>
            <w:color w:val="000000" w:themeColor="text1"/>
          </w:rPr>
          <w:t>tab&lt;-table(char_</w:t>
        </w:r>
        <w:proofErr w:type="gramStart"/>
        <w:r w:rsidRPr="005A0B97">
          <w:rPr>
            <w:rStyle w:val="gcwxi2kcpjb"/>
            <w:rFonts w:ascii="Lucida Console" w:hAnsi="Lucida Console"/>
            <w:color w:val="000000" w:themeColor="text1"/>
          </w:rPr>
          <w:t>df$Dependent.Company.Status</w:t>
        </w:r>
        <w:proofErr w:type="gramEnd"/>
        <w:r w:rsidRPr="005A0B97">
          <w:rPr>
            <w:rStyle w:val="gcwxi2kcpjb"/>
            <w:rFonts w:ascii="Lucida Console" w:hAnsi="Lucida Console"/>
            <w:color w:val="000000" w:themeColor="text1"/>
          </w:rPr>
          <w:t>,char_df$Crowdfunding.based.business)</w:t>
        </w:r>
      </w:ins>
    </w:p>
    <w:p w:rsidR="00343C20" w:rsidRPr="005A0B97" w:rsidRDefault="00343C20" w:rsidP="00343C20">
      <w:pPr>
        <w:pStyle w:val="HTMLPreformatted"/>
        <w:shd w:val="clear" w:color="auto" w:fill="FFFFFF"/>
        <w:wordWrap w:val="0"/>
        <w:spacing w:line="225" w:lineRule="atLeast"/>
        <w:rPr>
          <w:ins w:id="320" w:author="Lakshmi Venkateswaran" w:date="2016-10-11T20:59:00Z"/>
          <w:rStyle w:val="gcwxi2kcpjb"/>
          <w:rFonts w:ascii="Lucida Console" w:hAnsi="Lucida Console"/>
          <w:color w:val="000000" w:themeColor="text1"/>
        </w:rPr>
      </w:pPr>
      <w:ins w:id="321" w:author="Lakshmi Venkateswaran" w:date="2016-10-11T20:59:00Z">
        <w:r w:rsidRPr="005A0B97">
          <w:rPr>
            <w:rStyle w:val="gcwxi2kcpkb"/>
            <w:rFonts w:ascii="Lucida Console" w:hAnsi="Lucida Console"/>
            <w:color w:val="000000" w:themeColor="text1"/>
          </w:rPr>
          <w:t xml:space="preserve"> </w:t>
        </w:r>
        <w:proofErr w:type="spellStart"/>
        <w:r w:rsidRPr="005A0B97">
          <w:rPr>
            <w:rStyle w:val="gcwxi2kcpjb"/>
            <w:rFonts w:ascii="Lucida Console" w:hAnsi="Lucida Console"/>
            <w:color w:val="000000" w:themeColor="text1"/>
          </w:rPr>
          <w:t>chisq.test</w:t>
        </w:r>
        <w:proofErr w:type="spellEnd"/>
        <w:r w:rsidRPr="005A0B97">
          <w:rPr>
            <w:rStyle w:val="gcwxi2kcpjb"/>
            <w:rFonts w:ascii="Lucida Console" w:hAnsi="Lucida Console"/>
            <w:color w:val="000000" w:themeColor="text1"/>
          </w:rPr>
          <w:t>(tab)</w:t>
        </w:r>
      </w:ins>
    </w:p>
    <w:p w:rsidR="00343C20" w:rsidRPr="005A0B97" w:rsidRDefault="00343C20" w:rsidP="00343C20">
      <w:pPr>
        <w:pStyle w:val="HTMLPreformatted"/>
        <w:shd w:val="clear" w:color="auto" w:fill="FFFFFF"/>
        <w:wordWrap w:val="0"/>
        <w:spacing w:line="225" w:lineRule="atLeast"/>
        <w:rPr>
          <w:ins w:id="322" w:author="Lakshmi Venkateswaran" w:date="2016-10-11T20:59:00Z"/>
          <w:rFonts w:ascii="Lucida Console" w:hAnsi="Lucida Console"/>
          <w:color w:val="000000" w:themeColor="text1"/>
        </w:rPr>
      </w:pPr>
    </w:p>
    <w:p w:rsidR="00343C20" w:rsidRPr="005A0B97" w:rsidRDefault="00343C20" w:rsidP="00343C20">
      <w:pPr>
        <w:pStyle w:val="HTMLPreformatted"/>
        <w:shd w:val="clear" w:color="auto" w:fill="FFFFFF"/>
        <w:wordWrap w:val="0"/>
        <w:spacing w:line="225" w:lineRule="atLeast"/>
        <w:rPr>
          <w:ins w:id="323" w:author="Lakshmi Venkateswaran" w:date="2016-10-11T20:59:00Z"/>
          <w:rFonts w:ascii="Lucida Console" w:hAnsi="Lucida Console"/>
          <w:color w:val="000000" w:themeColor="text1"/>
        </w:rPr>
      </w:pPr>
      <w:ins w:id="324" w:author="Lakshmi Venkateswaran" w:date="2016-10-11T20:59:00Z">
        <w:r w:rsidRPr="005A0B97">
          <w:rPr>
            <w:rFonts w:ascii="Lucida Console" w:hAnsi="Lucida Console"/>
            <w:color w:val="000000" w:themeColor="text1"/>
          </w:rPr>
          <w:tab/>
          <w:t>Pearson's Chi-squared test with Yates' continuity correction</w:t>
        </w:r>
      </w:ins>
    </w:p>
    <w:p w:rsidR="00343C20" w:rsidRPr="005A0B97" w:rsidRDefault="00343C20" w:rsidP="00343C20">
      <w:pPr>
        <w:pStyle w:val="HTMLPreformatted"/>
        <w:shd w:val="clear" w:color="auto" w:fill="FFFFFF"/>
        <w:wordWrap w:val="0"/>
        <w:spacing w:line="225" w:lineRule="atLeast"/>
        <w:rPr>
          <w:ins w:id="325" w:author="Lakshmi Venkateswaran" w:date="2016-10-11T20:59:00Z"/>
          <w:rFonts w:ascii="Lucida Console" w:hAnsi="Lucida Console"/>
          <w:color w:val="000000" w:themeColor="text1"/>
        </w:rPr>
      </w:pPr>
    </w:p>
    <w:p w:rsidR="00343C20" w:rsidRPr="005A0B97" w:rsidRDefault="00343C20" w:rsidP="00343C20">
      <w:pPr>
        <w:pStyle w:val="HTMLPreformatted"/>
        <w:shd w:val="clear" w:color="auto" w:fill="FFFFFF"/>
        <w:wordWrap w:val="0"/>
        <w:spacing w:line="225" w:lineRule="atLeast"/>
        <w:rPr>
          <w:ins w:id="326" w:author="Lakshmi Venkateswaran" w:date="2016-10-11T20:59:00Z"/>
          <w:rFonts w:ascii="Lucida Console" w:hAnsi="Lucida Console"/>
          <w:color w:val="000000" w:themeColor="text1"/>
        </w:rPr>
      </w:pPr>
      <w:ins w:id="327" w:author="Lakshmi Venkateswaran" w:date="2016-10-11T20:59:00Z">
        <w:r w:rsidRPr="005A0B97">
          <w:rPr>
            <w:rFonts w:ascii="Lucida Console" w:hAnsi="Lucida Console"/>
            <w:color w:val="000000" w:themeColor="text1"/>
          </w:rPr>
          <w:t>data:  tab</w:t>
        </w:r>
      </w:ins>
    </w:p>
    <w:p w:rsidR="00343C20" w:rsidRPr="005A0B97" w:rsidRDefault="00343C20" w:rsidP="00343C20">
      <w:pPr>
        <w:pStyle w:val="HTMLPreformatted"/>
        <w:shd w:val="clear" w:color="auto" w:fill="FFFFFF"/>
        <w:wordWrap w:val="0"/>
        <w:spacing w:line="225" w:lineRule="atLeast"/>
        <w:rPr>
          <w:ins w:id="328" w:author="Lakshmi Venkateswaran" w:date="2016-10-11T20:59:00Z"/>
          <w:rFonts w:ascii="Lucida Console" w:hAnsi="Lucida Console"/>
          <w:color w:val="000000" w:themeColor="text1"/>
        </w:rPr>
      </w:pPr>
      <w:ins w:id="329" w:author="Lakshmi Venkateswaran" w:date="2016-10-11T20:59:00Z">
        <w:r w:rsidRPr="005A0B97">
          <w:rPr>
            <w:rFonts w:ascii="Lucida Console" w:hAnsi="Lucida Console"/>
            <w:color w:val="000000" w:themeColor="text1"/>
          </w:rPr>
          <w:t xml:space="preserve">X-squared = 5.5751, </w:t>
        </w:r>
        <w:proofErr w:type="spellStart"/>
        <w:r w:rsidRPr="005A0B97">
          <w:rPr>
            <w:rFonts w:ascii="Lucida Console" w:hAnsi="Lucida Console"/>
            <w:color w:val="000000" w:themeColor="text1"/>
          </w:rPr>
          <w:t>df</w:t>
        </w:r>
        <w:proofErr w:type="spellEnd"/>
        <w:r w:rsidRPr="005A0B97">
          <w:rPr>
            <w:rFonts w:ascii="Lucida Console" w:hAnsi="Lucida Console"/>
            <w:color w:val="000000" w:themeColor="text1"/>
          </w:rPr>
          <w:t xml:space="preserve"> = 1, p-value = 0.01822</w:t>
        </w:r>
      </w:ins>
    </w:p>
    <w:p w:rsidR="00343C20" w:rsidRPr="005A0B97" w:rsidRDefault="00343C20" w:rsidP="00343C20">
      <w:pPr>
        <w:rPr>
          <w:ins w:id="330" w:author="Lakshmi Venkateswaran" w:date="2016-10-11T20:59:00Z"/>
          <w:color w:val="000000" w:themeColor="text1"/>
        </w:rPr>
      </w:pPr>
    </w:p>
    <w:p w:rsidR="00343C20" w:rsidRPr="005A0B97" w:rsidRDefault="00343C20" w:rsidP="00343C20">
      <w:pPr>
        <w:rPr>
          <w:ins w:id="331" w:author="Lakshmi Venkateswaran" w:date="2016-10-11T20:59:00Z"/>
          <w:color w:val="000000" w:themeColor="text1"/>
        </w:rPr>
      </w:pPr>
    </w:p>
    <w:tbl>
      <w:tblPr>
        <w:tblW w:w="11565" w:type="dxa"/>
        <w:tblCellSpacing w:w="0" w:type="dxa"/>
        <w:shd w:val="clear" w:color="auto" w:fill="FFFFFF"/>
        <w:tblCellMar>
          <w:left w:w="90" w:type="dxa"/>
          <w:bottom w:w="120" w:type="dxa"/>
          <w:right w:w="0" w:type="dxa"/>
        </w:tblCellMar>
        <w:tblLook w:val="04A0" w:firstRow="1" w:lastRow="0" w:firstColumn="1" w:lastColumn="0" w:noHBand="0" w:noVBand="1"/>
      </w:tblPr>
      <w:tblGrid>
        <w:gridCol w:w="11565"/>
      </w:tblGrid>
      <w:tr w:rsidR="005A0B97" w:rsidRPr="005A0B97" w:rsidTr="005A0B97">
        <w:trPr>
          <w:tblCellSpacing w:w="0" w:type="dxa"/>
          <w:ins w:id="332" w:author="Lakshmi Venkateswaran" w:date="2016-10-11T20:59:00Z"/>
        </w:trPr>
        <w:tc>
          <w:tcPr>
            <w:tcW w:w="0" w:type="auto"/>
            <w:shd w:val="clear" w:color="auto" w:fill="FFFFFF"/>
            <w:hideMark/>
          </w:tcPr>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ins w:id="333" w:author="Lakshmi Venkateswaran" w:date="2016-10-11T20:59:00Z"/>
                <w:rFonts w:ascii="Lucida Console" w:eastAsia="Times New Roman" w:hAnsi="Lucida Console" w:cs="Courier New"/>
                <w:color w:val="000000" w:themeColor="text1"/>
                <w:sz w:val="20"/>
                <w:szCs w:val="20"/>
              </w:rPr>
            </w:pPr>
            <w:ins w:id="334" w:author="Lakshmi Venkateswaran" w:date="2016-10-11T20:59:00Z">
              <w:r w:rsidRPr="005A0B97">
                <w:rPr>
                  <w:rFonts w:ascii="Lucida Console" w:eastAsia="Times New Roman" w:hAnsi="Lucida Console" w:cs="Courier New"/>
                  <w:color w:val="000000" w:themeColor="text1"/>
                  <w:sz w:val="20"/>
                  <w:szCs w:val="20"/>
                </w:rPr>
                <w:t xml:space="preserve"> table(</w:t>
              </w:r>
              <w:proofErr w:type="spellStart"/>
              <w:r w:rsidRPr="005A0B97">
                <w:rPr>
                  <w:rFonts w:ascii="Lucida Console" w:eastAsia="Times New Roman" w:hAnsi="Lucida Console" w:cs="Courier New"/>
                  <w:color w:val="000000" w:themeColor="text1"/>
                  <w:sz w:val="20"/>
                  <w:szCs w:val="20"/>
                </w:rPr>
                <w:t>char_</w:t>
              </w:r>
              <w:proofErr w:type="gramStart"/>
              <w:r w:rsidRPr="005A0B97">
                <w:rPr>
                  <w:rFonts w:ascii="Lucida Console" w:eastAsia="Times New Roman" w:hAnsi="Lucida Console" w:cs="Courier New"/>
                  <w:color w:val="000000" w:themeColor="text1"/>
                  <w:sz w:val="20"/>
                  <w:szCs w:val="20"/>
                </w:rPr>
                <w:t>df$Product.or.service</w:t>
              </w:r>
              <w:proofErr w:type="gramEnd"/>
              <w:r w:rsidRPr="005A0B97">
                <w:rPr>
                  <w:rFonts w:ascii="Lucida Console" w:eastAsia="Times New Roman" w:hAnsi="Lucida Console" w:cs="Courier New"/>
                  <w:color w:val="000000" w:themeColor="text1"/>
                  <w:sz w:val="20"/>
                  <w:szCs w:val="20"/>
                </w:rPr>
                <w:t>.company</w:t>
              </w:r>
              <w:proofErr w:type="spellEnd"/>
              <w:r w:rsidRPr="005A0B97">
                <w:rPr>
                  <w:rFonts w:ascii="Lucida Console" w:eastAsia="Times New Roman" w:hAnsi="Lucida Console" w:cs="Courier New"/>
                  <w:color w:val="000000" w:themeColor="text1"/>
                  <w:sz w:val="20"/>
                  <w:szCs w:val="20"/>
                </w:rPr>
                <w:t>.</w:t>
              </w:r>
            </w:ins>
            <w:r w:rsidRPr="005A0B97">
              <w:rPr>
                <w:rFonts w:ascii="Lucida Console" w:eastAsia="Times New Roman" w:hAnsi="Lucida Console" w:cs="Courier New"/>
                <w:color w:val="000000" w:themeColor="text1"/>
                <w:sz w:val="20"/>
                <w:szCs w:val="20"/>
              </w:rPr>
              <w:t>)</w:t>
            </w:r>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ins w:id="335" w:author="Lakshmi Venkateswaran" w:date="2016-10-11T20:59:00Z"/>
                <w:rFonts w:ascii="Lucida Console" w:eastAsia="Times New Roman" w:hAnsi="Lucida Console" w:cs="Courier New"/>
                <w:color w:val="000000" w:themeColor="text1"/>
                <w:sz w:val="20"/>
                <w:szCs w:val="20"/>
              </w:rPr>
            </w:pPr>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ins w:id="336" w:author="Lakshmi Venkateswaran" w:date="2016-10-11T20:59:00Z"/>
                <w:rFonts w:ascii="Lucida Console" w:eastAsia="Times New Roman" w:hAnsi="Lucida Console" w:cs="Courier New"/>
                <w:color w:val="000000" w:themeColor="text1"/>
                <w:sz w:val="20"/>
                <w:szCs w:val="20"/>
              </w:rPr>
            </w:pPr>
            <w:ins w:id="337" w:author="Lakshmi Venkateswaran" w:date="2016-10-11T20:59:00Z">
              <w:r w:rsidRPr="005A0B97">
                <w:rPr>
                  <w:rFonts w:ascii="Lucida Console" w:eastAsia="Times New Roman" w:hAnsi="Lucida Console" w:cs="Courier New"/>
                  <w:color w:val="000000" w:themeColor="text1"/>
                  <w:sz w:val="20"/>
                  <w:szCs w:val="20"/>
                </w:rPr>
                <w:t xml:space="preserve">   Both Product Service </w:t>
              </w:r>
            </w:ins>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ins w:id="338" w:author="Lakshmi Venkateswaran" w:date="2016-10-11T20:59:00Z"/>
                <w:rFonts w:ascii="Lucida Console" w:eastAsia="Times New Roman" w:hAnsi="Lucida Console" w:cs="Courier New"/>
                <w:color w:val="000000" w:themeColor="text1"/>
                <w:sz w:val="20"/>
                <w:szCs w:val="20"/>
              </w:rPr>
            </w:pPr>
            <w:ins w:id="339" w:author="Lakshmi Venkateswaran" w:date="2016-10-11T20:59:00Z">
              <w:r w:rsidRPr="005A0B97">
                <w:rPr>
                  <w:rFonts w:ascii="Lucida Console" w:eastAsia="Times New Roman" w:hAnsi="Lucida Console" w:cs="Courier New"/>
                  <w:color w:val="000000" w:themeColor="text1"/>
                  <w:sz w:val="20"/>
                  <w:szCs w:val="20"/>
                </w:rPr>
                <w:t xml:space="preserve">     24     207     231 </w:t>
              </w:r>
            </w:ins>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ins w:id="340" w:author="Lakshmi Venkateswaran" w:date="2016-10-11T20:59:00Z"/>
                <w:rFonts w:ascii="Lucida Console" w:eastAsia="Times New Roman" w:hAnsi="Lucida Console" w:cs="Courier New"/>
                <w:color w:val="000000" w:themeColor="text1"/>
                <w:sz w:val="20"/>
                <w:szCs w:val="20"/>
              </w:rPr>
            </w:pPr>
            <w:ins w:id="341" w:author="Lakshmi Venkateswaran" w:date="2016-10-11T20:59:00Z">
              <w:r w:rsidRPr="005A0B97">
                <w:rPr>
                  <w:rFonts w:ascii="Lucida Console" w:eastAsia="Times New Roman" w:hAnsi="Lucida Console" w:cs="Courier New"/>
                  <w:color w:val="000000" w:themeColor="text1"/>
                  <w:sz w:val="20"/>
                  <w:szCs w:val="20"/>
                </w:rPr>
                <w:t xml:space="preserve"> </w:t>
              </w:r>
              <w:proofErr w:type="spellStart"/>
              <w:r w:rsidRPr="005A0B97">
                <w:rPr>
                  <w:rFonts w:ascii="Lucida Console" w:eastAsia="Times New Roman" w:hAnsi="Lucida Console" w:cs="Courier New"/>
                  <w:color w:val="000000" w:themeColor="text1"/>
                  <w:sz w:val="20"/>
                  <w:szCs w:val="20"/>
                </w:rPr>
                <w:t>chisq.test</w:t>
              </w:r>
              <w:proofErr w:type="spellEnd"/>
              <w:r w:rsidRPr="005A0B97">
                <w:rPr>
                  <w:rFonts w:ascii="Lucida Console" w:eastAsia="Times New Roman" w:hAnsi="Lucida Console" w:cs="Courier New"/>
                  <w:color w:val="000000" w:themeColor="text1"/>
                  <w:sz w:val="20"/>
                  <w:szCs w:val="20"/>
                </w:rPr>
                <w:t>(tab)</w:t>
              </w:r>
            </w:ins>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ins w:id="342" w:author="Lakshmi Venkateswaran" w:date="2016-10-11T20:59:00Z"/>
                <w:rFonts w:ascii="Lucida Console" w:eastAsia="Times New Roman" w:hAnsi="Lucida Console" w:cs="Courier New"/>
                <w:color w:val="000000" w:themeColor="text1"/>
                <w:sz w:val="20"/>
                <w:szCs w:val="20"/>
              </w:rPr>
            </w:pPr>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ins w:id="343" w:author="Lakshmi Venkateswaran" w:date="2016-10-11T20:59:00Z"/>
                <w:rFonts w:ascii="Lucida Console" w:eastAsia="Times New Roman" w:hAnsi="Lucida Console" w:cs="Courier New"/>
                <w:color w:val="000000" w:themeColor="text1"/>
                <w:sz w:val="20"/>
                <w:szCs w:val="20"/>
              </w:rPr>
            </w:pPr>
            <w:ins w:id="344" w:author="Lakshmi Venkateswaran" w:date="2016-10-11T20:59:00Z">
              <w:r w:rsidRPr="005A0B97">
                <w:rPr>
                  <w:rFonts w:ascii="Lucida Console" w:eastAsia="Times New Roman" w:hAnsi="Lucida Console" w:cs="Courier New"/>
                  <w:color w:val="000000" w:themeColor="text1"/>
                  <w:sz w:val="20"/>
                  <w:szCs w:val="20"/>
                </w:rPr>
                <w:tab/>
                <w:t>Pearson's Chi-squared test</w:t>
              </w:r>
            </w:ins>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ins w:id="345" w:author="Lakshmi Venkateswaran" w:date="2016-10-11T20:59:00Z"/>
                <w:rFonts w:ascii="Lucida Console" w:eastAsia="Times New Roman" w:hAnsi="Lucida Console" w:cs="Courier New"/>
                <w:color w:val="000000" w:themeColor="text1"/>
                <w:sz w:val="20"/>
                <w:szCs w:val="20"/>
              </w:rPr>
            </w:pPr>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ins w:id="346" w:author="Lakshmi Venkateswaran" w:date="2016-10-11T20:59:00Z"/>
                <w:rFonts w:ascii="Lucida Console" w:eastAsia="Times New Roman" w:hAnsi="Lucida Console" w:cs="Courier New"/>
                <w:color w:val="000000" w:themeColor="text1"/>
                <w:sz w:val="20"/>
                <w:szCs w:val="20"/>
              </w:rPr>
            </w:pPr>
            <w:ins w:id="347" w:author="Lakshmi Venkateswaran" w:date="2016-10-11T20:59:00Z">
              <w:r w:rsidRPr="005A0B97">
                <w:rPr>
                  <w:rFonts w:ascii="Lucida Console" w:eastAsia="Times New Roman" w:hAnsi="Lucida Console" w:cs="Courier New"/>
                  <w:color w:val="000000" w:themeColor="text1"/>
                  <w:sz w:val="20"/>
                  <w:szCs w:val="20"/>
                </w:rPr>
                <w:t>data:  tab</w:t>
              </w:r>
            </w:ins>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ins w:id="348" w:author="Lakshmi Venkateswaran" w:date="2016-10-11T20:59:00Z"/>
                <w:rFonts w:ascii="Lucida Console" w:eastAsia="Times New Roman" w:hAnsi="Lucida Console" w:cs="Courier New"/>
                <w:color w:val="000000" w:themeColor="text1"/>
                <w:sz w:val="20"/>
                <w:szCs w:val="20"/>
              </w:rPr>
            </w:pPr>
            <w:ins w:id="349" w:author="Lakshmi Venkateswaran" w:date="2016-10-11T20:59:00Z">
              <w:r w:rsidRPr="005A0B97">
                <w:rPr>
                  <w:rFonts w:ascii="Lucida Console" w:eastAsia="Times New Roman" w:hAnsi="Lucida Console" w:cs="Courier New"/>
                  <w:color w:val="000000" w:themeColor="text1"/>
                  <w:sz w:val="20"/>
                  <w:szCs w:val="20"/>
                </w:rPr>
                <w:t xml:space="preserve">X-squared = 1.7579, </w:t>
              </w:r>
              <w:proofErr w:type="spellStart"/>
              <w:r w:rsidRPr="005A0B97">
                <w:rPr>
                  <w:rFonts w:ascii="Lucida Console" w:eastAsia="Times New Roman" w:hAnsi="Lucida Console" w:cs="Courier New"/>
                  <w:color w:val="000000" w:themeColor="text1"/>
                  <w:sz w:val="20"/>
                  <w:szCs w:val="20"/>
                </w:rPr>
                <w:t>df</w:t>
              </w:r>
              <w:proofErr w:type="spellEnd"/>
              <w:r w:rsidRPr="005A0B97">
                <w:rPr>
                  <w:rFonts w:ascii="Lucida Console" w:eastAsia="Times New Roman" w:hAnsi="Lucida Console" w:cs="Courier New"/>
                  <w:color w:val="000000" w:themeColor="text1"/>
                  <w:sz w:val="20"/>
                  <w:szCs w:val="20"/>
                </w:rPr>
                <w:t xml:space="preserve"> = 2, p-value = 0.4152</w:t>
              </w:r>
            </w:ins>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ins w:id="350" w:author="Lakshmi Venkateswaran" w:date="2016-10-11T20:59:00Z"/>
                <w:rFonts w:ascii="Lucida Console" w:eastAsia="Times New Roman" w:hAnsi="Lucida Console" w:cs="Courier New"/>
                <w:color w:val="000000" w:themeColor="text1"/>
                <w:sz w:val="20"/>
                <w:szCs w:val="20"/>
              </w:rPr>
            </w:pPr>
          </w:p>
          <w:p w:rsidR="00343C20" w:rsidRPr="005A0B97" w:rsidRDefault="00343C20" w:rsidP="005A0B97">
            <w:pPr>
              <w:spacing w:after="0" w:line="240" w:lineRule="auto"/>
              <w:rPr>
                <w:ins w:id="351" w:author="Lakshmi Venkateswaran" w:date="2016-10-11T20:59:00Z"/>
                <w:rFonts w:eastAsia="Times New Roman" w:cs="Times New Roman"/>
                <w:color w:val="000000" w:themeColor="text1"/>
                <w:sz w:val="24"/>
                <w:szCs w:val="24"/>
              </w:rPr>
            </w:pPr>
          </w:p>
        </w:tc>
      </w:tr>
      <w:tr w:rsidR="005A0B97" w:rsidRPr="005A0B97" w:rsidTr="005A0B97">
        <w:trPr>
          <w:tblCellSpacing w:w="0" w:type="dxa"/>
          <w:ins w:id="352" w:author="Lakshmi Venkateswaran" w:date="2016-10-11T20:59:00Z"/>
        </w:trPr>
        <w:tc>
          <w:tcPr>
            <w:tcW w:w="0" w:type="auto"/>
            <w:shd w:val="clear" w:color="auto" w:fill="FFFFFF"/>
            <w:hideMark/>
          </w:tcPr>
          <w:p w:rsidR="00343C20" w:rsidRPr="005A0B97" w:rsidRDefault="00343C20" w:rsidP="005A0B97">
            <w:pPr>
              <w:spacing w:after="0" w:line="240" w:lineRule="auto"/>
              <w:rPr>
                <w:ins w:id="353" w:author="Lakshmi Venkateswaran" w:date="2016-10-11T20:59:00Z"/>
                <w:rFonts w:eastAsia="Times New Roman" w:cs="Times New Roman"/>
                <w:color w:val="000000" w:themeColor="text1"/>
                <w:sz w:val="20"/>
                <w:szCs w:val="20"/>
              </w:rPr>
            </w:pPr>
          </w:p>
        </w:tc>
      </w:tr>
      <w:tr w:rsidR="005A0B97" w:rsidRPr="005A0B97" w:rsidTr="005A0B97">
        <w:trPr>
          <w:tblCellSpacing w:w="0" w:type="dxa"/>
          <w:ins w:id="354" w:author="Lakshmi Venkateswaran" w:date="2016-10-11T20:59:00Z"/>
        </w:trPr>
        <w:tc>
          <w:tcPr>
            <w:tcW w:w="0" w:type="auto"/>
            <w:shd w:val="clear" w:color="auto" w:fill="FFFFFF"/>
            <w:hideMark/>
          </w:tcPr>
          <w:tbl>
            <w:tblPr>
              <w:tblW w:w="11475" w:type="dxa"/>
              <w:tblCellSpacing w:w="0" w:type="dxa"/>
              <w:tblCellMar>
                <w:left w:w="0" w:type="dxa"/>
                <w:right w:w="0" w:type="dxa"/>
              </w:tblCellMar>
              <w:tblLook w:val="04A0" w:firstRow="1" w:lastRow="0" w:firstColumn="1" w:lastColumn="0" w:noHBand="0" w:noVBand="1"/>
            </w:tblPr>
            <w:tblGrid>
              <w:gridCol w:w="11475"/>
            </w:tblGrid>
            <w:tr w:rsidR="005A0B97" w:rsidRPr="005A0B97" w:rsidTr="005A0B97">
              <w:trPr>
                <w:tblCellSpacing w:w="0" w:type="dxa"/>
                <w:ins w:id="355" w:author="Lakshmi Venkateswaran" w:date="2016-10-11T20:59:00Z"/>
              </w:trPr>
              <w:tc>
                <w:tcPr>
                  <w:tcW w:w="15" w:type="dxa"/>
                  <w:hideMark/>
                </w:tcPr>
                <w:p w:rsidR="00343C20" w:rsidRPr="005A0B97" w:rsidRDefault="00343C20" w:rsidP="005A0B97">
                  <w:pPr>
                    <w:spacing w:after="0" w:line="240" w:lineRule="auto"/>
                    <w:rPr>
                      <w:ins w:id="356" w:author="Lakshmi Venkateswaran" w:date="2016-10-11T20:59:00Z"/>
                      <w:rFonts w:ascii="Lucida Console" w:eastAsia="Times New Roman" w:hAnsi="Lucida Console" w:cs="Times New Roman"/>
                      <w:color w:val="000000" w:themeColor="text1"/>
                      <w:sz w:val="24"/>
                      <w:szCs w:val="24"/>
                    </w:rPr>
                  </w:pPr>
                  <w:ins w:id="357" w:author="Lakshmi Venkateswaran" w:date="2016-10-11T20:59:00Z">
                    <w:r w:rsidRPr="005A0B97">
                      <w:rPr>
                        <w:rFonts w:ascii="Lucida Console" w:eastAsia="Times New Roman" w:hAnsi="Lucida Console" w:cs="Times New Roman"/>
                        <w:color w:val="000000" w:themeColor="text1"/>
                        <w:sz w:val="24"/>
                        <w:szCs w:val="24"/>
                      </w:rPr>
                      <w:t xml:space="preserve"> </w:t>
                    </w:r>
                  </w:ins>
                </w:p>
              </w:tc>
            </w:tr>
          </w:tbl>
          <w:p w:rsidR="00343C20" w:rsidRPr="005A0B97" w:rsidRDefault="00343C20" w:rsidP="005A0B97">
            <w:pPr>
              <w:spacing w:after="0" w:line="240" w:lineRule="auto"/>
              <w:rPr>
                <w:ins w:id="358" w:author="Lakshmi Venkateswaran" w:date="2016-10-11T20:59:00Z"/>
                <w:rFonts w:ascii="Lucida Console" w:eastAsia="Times New Roman" w:hAnsi="Lucida Console" w:cs="Times New Roman"/>
                <w:color w:val="000000" w:themeColor="text1"/>
                <w:sz w:val="24"/>
                <w:szCs w:val="24"/>
              </w:rPr>
            </w:pPr>
          </w:p>
        </w:tc>
      </w:tr>
    </w:tbl>
    <w:p w:rsidR="00343C20" w:rsidRPr="005A0B97" w:rsidRDefault="00343C20" w:rsidP="00343C20">
      <w:pPr>
        <w:pStyle w:val="HTMLPreformatted"/>
        <w:shd w:val="clear" w:color="auto" w:fill="FFFFFF"/>
        <w:wordWrap w:val="0"/>
        <w:spacing w:line="225" w:lineRule="atLeast"/>
        <w:rPr>
          <w:ins w:id="359" w:author="Lakshmi Venkateswaran" w:date="2016-10-11T20:59:00Z"/>
          <w:rStyle w:val="gcwxi2kcpjb"/>
          <w:rFonts w:ascii="Lucida Console" w:hAnsi="Lucida Console"/>
          <w:color w:val="000000" w:themeColor="text1"/>
        </w:rPr>
      </w:pPr>
      <w:ins w:id="360" w:author="Lakshmi Venkateswaran" w:date="2016-10-11T20:59:00Z">
        <w:r w:rsidRPr="005A0B97">
          <w:rPr>
            <w:rStyle w:val="gcwxi2kcpkb"/>
            <w:rFonts w:ascii="Lucida Console" w:hAnsi="Lucida Console"/>
            <w:color w:val="000000" w:themeColor="text1"/>
          </w:rPr>
          <w:t xml:space="preserve"> </w:t>
        </w:r>
        <w:r w:rsidRPr="005A0B97">
          <w:rPr>
            <w:rStyle w:val="gcwxi2kcpjb"/>
            <w:rFonts w:ascii="Lucida Console" w:hAnsi="Lucida Console"/>
            <w:color w:val="000000" w:themeColor="text1"/>
          </w:rPr>
          <w:t>table(</w:t>
        </w:r>
        <w:proofErr w:type="spellStart"/>
        <w:r w:rsidRPr="005A0B97">
          <w:rPr>
            <w:rStyle w:val="gcwxi2kcpjb"/>
            <w:rFonts w:ascii="Lucida Console" w:hAnsi="Lucida Console"/>
            <w:color w:val="000000" w:themeColor="text1"/>
          </w:rPr>
          <w:t>char_</w:t>
        </w:r>
        <w:proofErr w:type="gramStart"/>
        <w:r w:rsidRPr="005A0B97">
          <w:rPr>
            <w:rStyle w:val="gcwxi2kcpjb"/>
            <w:rFonts w:ascii="Lucida Console" w:hAnsi="Lucida Console"/>
            <w:color w:val="000000" w:themeColor="text1"/>
          </w:rPr>
          <w:t>df$Dificulty.of.Obtaining.Work</w:t>
        </w:r>
        <w:proofErr w:type="gramEnd"/>
        <w:r w:rsidRPr="005A0B97">
          <w:rPr>
            <w:rStyle w:val="gcwxi2kcpjb"/>
            <w:rFonts w:ascii="Lucida Console" w:hAnsi="Lucida Console"/>
            <w:color w:val="000000" w:themeColor="text1"/>
          </w:rPr>
          <w:t>.force</w:t>
        </w:r>
        <w:proofErr w:type="spellEnd"/>
        <w:r w:rsidRPr="005A0B97">
          <w:rPr>
            <w:rStyle w:val="gcwxi2kcpjb"/>
            <w:rFonts w:ascii="Lucida Console" w:hAnsi="Lucida Console"/>
            <w:color w:val="000000" w:themeColor="text1"/>
          </w:rPr>
          <w:t>)</w:t>
        </w:r>
      </w:ins>
    </w:p>
    <w:p w:rsidR="00343C20" w:rsidRPr="005A0B97" w:rsidRDefault="00343C20" w:rsidP="00343C20">
      <w:pPr>
        <w:pStyle w:val="HTMLPreformatted"/>
        <w:shd w:val="clear" w:color="auto" w:fill="FFFFFF"/>
        <w:wordWrap w:val="0"/>
        <w:spacing w:line="225" w:lineRule="atLeast"/>
        <w:rPr>
          <w:ins w:id="361" w:author="Lakshmi Venkateswaran" w:date="2016-10-11T20:59:00Z"/>
          <w:rFonts w:ascii="Lucida Console" w:hAnsi="Lucida Console"/>
          <w:color w:val="000000" w:themeColor="text1"/>
        </w:rPr>
      </w:pPr>
    </w:p>
    <w:p w:rsidR="00343C20" w:rsidRPr="005A0B97" w:rsidRDefault="00343C20" w:rsidP="00343C20">
      <w:pPr>
        <w:pStyle w:val="HTMLPreformatted"/>
        <w:shd w:val="clear" w:color="auto" w:fill="FFFFFF"/>
        <w:wordWrap w:val="0"/>
        <w:spacing w:line="225" w:lineRule="atLeast"/>
        <w:rPr>
          <w:ins w:id="362" w:author="Lakshmi Venkateswaran" w:date="2016-10-11T20:59:00Z"/>
          <w:rFonts w:ascii="Lucida Console" w:hAnsi="Lucida Console"/>
          <w:color w:val="000000" w:themeColor="text1"/>
        </w:rPr>
      </w:pPr>
      <w:ins w:id="363" w:author="Lakshmi Venkateswaran" w:date="2016-10-11T20:59:00Z">
        <w:r w:rsidRPr="005A0B97">
          <w:rPr>
            <w:rFonts w:ascii="Lucida Console" w:hAnsi="Lucida Console"/>
            <w:color w:val="000000" w:themeColor="text1"/>
          </w:rPr>
          <w:t xml:space="preserve">  High    Low Medium </w:t>
        </w:r>
      </w:ins>
    </w:p>
    <w:p w:rsidR="00343C20" w:rsidRPr="005A0B97" w:rsidRDefault="00343C20" w:rsidP="00343C20">
      <w:pPr>
        <w:pStyle w:val="HTMLPreformatted"/>
        <w:shd w:val="clear" w:color="auto" w:fill="FFFFFF"/>
        <w:wordWrap w:val="0"/>
        <w:spacing w:line="225" w:lineRule="atLeast"/>
        <w:rPr>
          <w:ins w:id="364" w:author="Lakshmi Venkateswaran" w:date="2016-10-11T20:59:00Z"/>
          <w:rFonts w:ascii="Lucida Console" w:hAnsi="Lucida Console"/>
          <w:color w:val="000000" w:themeColor="text1"/>
        </w:rPr>
      </w:pPr>
      <w:ins w:id="365" w:author="Lakshmi Venkateswaran" w:date="2016-10-11T20:59:00Z">
        <w:r w:rsidRPr="005A0B97">
          <w:rPr>
            <w:rFonts w:ascii="Lucida Console" w:hAnsi="Lucida Console"/>
            <w:color w:val="000000" w:themeColor="text1"/>
          </w:rPr>
          <w:t xml:space="preserve">    58    178    150 </w:t>
        </w:r>
      </w:ins>
    </w:p>
    <w:p w:rsidR="00343C20" w:rsidRPr="005A0B97" w:rsidRDefault="00343C20" w:rsidP="00343C20">
      <w:pPr>
        <w:pStyle w:val="HTMLPreformatted"/>
        <w:shd w:val="clear" w:color="auto" w:fill="FFFFFF"/>
        <w:wordWrap w:val="0"/>
        <w:spacing w:line="225" w:lineRule="atLeast"/>
        <w:rPr>
          <w:ins w:id="366" w:author="Lakshmi Venkateswaran" w:date="2016-10-11T20:59:00Z"/>
          <w:rStyle w:val="gcwxi2kcpjb"/>
          <w:rFonts w:ascii="Lucida Console" w:hAnsi="Lucida Console"/>
          <w:color w:val="000000" w:themeColor="text1"/>
        </w:rPr>
      </w:pPr>
      <w:ins w:id="367" w:author="Lakshmi Venkateswaran" w:date="2016-10-11T20:59:00Z">
        <w:r w:rsidRPr="005A0B97">
          <w:rPr>
            <w:rStyle w:val="gcwxi2kcpkb"/>
            <w:rFonts w:ascii="Lucida Console" w:hAnsi="Lucida Console"/>
            <w:color w:val="000000" w:themeColor="text1"/>
          </w:rPr>
          <w:t xml:space="preserve"> </w:t>
        </w:r>
        <w:r w:rsidRPr="005A0B97">
          <w:rPr>
            <w:rStyle w:val="gcwxi2kcpjb"/>
            <w:rFonts w:ascii="Lucida Console" w:hAnsi="Lucida Console"/>
            <w:color w:val="000000" w:themeColor="text1"/>
          </w:rPr>
          <w:t>tab&lt;-table(char_</w:t>
        </w:r>
        <w:proofErr w:type="gramStart"/>
        <w:r w:rsidRPr="005A0B97">
          <w:rPr>
            <w:rStyle w:val="gcwxi2kcpjb"/>
            <w:rFonts w:ascii="Lucida Console" w:hAnsi="Lucida Console"/>
            <w:color w:val="000000" w:themeColor="text1"/>
          </w:rPr>
          <w:t>df$Dependent.Company.Status</w:t>
        </w:r>
        <w:proofErr w:type="gramEnd"/>
        <w:r w:rsidRPr="005A0B97">
          <w:rPr>
            <w:rStyle w:val="gcwxi2kcpjb"/>
            <w:rFonts w:ascii="Lucida Console" w:hAnsi="Lucida Console"/>
            <w:color w:val="000000" w:themeColor="text1"/>
          </w:rPr>
          <w:t>,char_df$Dificulty.of.Obtaining.Work.force)</w:t>
        </w:r>
      </w:ins>
    </w:p>
    <w:p w:rsidR="00343C20" w:rsidRPr="005A0B97" w:rsidRDefault="00343C20" w:rsidP="00343C20">
      <w:pPr>
        <w:pStyle w:val="HTMLPreformatted"/>
        <w:shd w:val="clear" w:color="auto" w:fill="FFFFFF"/>
        <w:wordWrap w:val="0"/>
        <w:spacing w:line="225" w:lineRule="atLeast"/>
        <w:rPr>
          <w:ins w:id="368" w:author="Lakshmi Venkateswaran" w:date="2016-10-11T20:59:00Z"/>
          <w:rStyle w:val="gcwxi2kcpjb"/>
          <w:rFonts w:ascii="Lucida Console" w:hAnsi="Lucida Console"/>
          <w:color w:val="000000" w:themeColor="text1"/>
        </w:rPr>
      </w:pPr>
      <w:ins w:id="369" w:author="Lakshmi Venkateswaran" w:date="2016-10-11T20:59:00Z">
        <w:r w:rsidRPr="005A0B97">
          <w:rPr>
            <w:rStyle w:val="gcwxi2kcpkb"/>
            <w:rFonts w:ascii="Lucida Console" w:hAnsi="Lucida Console"/>
            <w:color w:val="000000" w:themeColor="text1"/>
          </w:rPr>
          <w:t xml:space="preserve"> </w:t>
        </w:r>
        <w:proofErr w:type="spellStart"/>
        <w:r w:rsidRPr="005A0B97">
          <w:rPr>
            <w:rStyle w:val="gcwxi2kcpjb"/>
            <w:rFonts w:ascii="Lucida Console" w:hAnsi="Lucida Console"/>
            <w:color w:val="000000" w:themeColor="text1"/>
          </w:rPr>
          <w:t>chisq.test</w:t>
        </w:r>
        <w:proofErr w:type="spellEnd"/>
        <w:r w:rsidRPr="005A0B97">
          <w:rPr>
            <w:rStyle w:val="gcwxi2kcpjb"/>
            <w:rFonts w:ascii="Lucida Console" w:hAnsi="Lucida Console"/>
            <w:color w:val="000000" w:themeColor="text1"/>
          </w:rPr>
          <w:t>(tab)</w:t>
        </w:r>
      </w:ins>
    </w:p>
    <w:p w:rsidR="00343C20" w:rsidRPr="005A0B97" w:rsidRDefault="00343C20" w:rsidP="00343C20">
      <w:pPr>
        <w:pStyle w:val="HTMLPreformatted"/>
        <w:shd w:val="clear" w:color="auto" w:fill="FFFFFF"/>
        <w:wordWrap w:val="0"/>
        <w:spacing w:line="225" w:lineRule="atLeast"/>
        <w:rPr>
          <w:ins w:id="370" w:author="Lakshmi Venkateswaran" w:date="2016-10-11T20:59:00Z"/>
          <w:rFonts w:ascii="Lucida Console" w:hAnsi="Lucida Console"/>
          <w:color w:val="000000" w:themeColor="text1"/>
        </w:rPr>
      </w:pPr>
    </w:p>
    <w:p w:rsidR="00343C20" w:rsidRPr="005A0B97" w:rsidRDefault="00343C20" w:rsidP="00343C20">
      <w:pPr>
        <w:pStyle w:val="HTMLPreformatted"/>
        <w:shd w:val="clear" w:color="auto" w:fill="FFFFFF"/>
        <w:wordWrap w:val="0"/>
        <w:spacing w:line="225" w:lineRule="atLeast"/>
        <w:rPr>
          <w:ins w:id="371" w:author="Lakshmi Venkateswaran" w:date="2016-10-11T20:59:00Z"/>
          <w:rFonts w:ascii="Lucida Console" w:hAnsi="Lucida Console"/>
          <w:color w:val="000000" w:themeColor="text1"/>
        </w:rPr>
      </w:pPr>
      <w:ins w:id="372" w:author="Lakshmi Venkateswaran" w:date="2016-10-11T20:59:00Z">
        <w:r w:rsidRPr="005A0B97">
          <w:rPr>
            <w:rFonts w:ascii="Lucida Console" w:hAnsi="Lucida Console"/>
            <w:color w:val="000000" w:themeColor="text1"/>
          </w:rPr>
          <w:tab/>
          <w:t>Pearson's Chi-squared test</w:t>
        </w:r>
      </w:ins>
    </w:p>
    <w:p w:rsidR="00343C20" w:rsidRPr="005A0B97" w:rsidRDefault="00343C20" w:rsidP="00343C20">
      <w:pPr>
        <w:pStyle w:val="HTMLPreformatted"/>
        <w:shd w:val="clear" w:color="auto" w:fill="FFFFFF"/>
        <w:wordWrap w:val="0"/>
        <w:spacing w:line="225" w:lineRule="atLeast"/>
        <w:rPr>
          <w:ins w:id="373" w:author="Lakshmi Venkateswaran" w:date="2016-10-11T20:59:00Z"/>
          <w:rFonts w:ascii="Lucida Console" w:hAnsi="Lucida Console"/>
          <w:color w:val="000000" w:themeColor="text1"/>
        </w:rPr>
      </w:pPr>
    </w:p>
    <w:p w:rsidR="00343C20" w:rsidRPr="005A0B97" w:rsidRDefault="00343C20" w:rsidP="00343C20">
      <w:pPr>
        <w:pStyle w:val="HTMLPreformatted"/>
        <w:shd w:val="clear" w:color="auto" w:fill="FFFFFF"/>
        <w:wordWrap w:val="0"/>
        <w:spacing w:line="225" w:lineRule="atLeast"/>
        <w:rPr>
          <w:ins w:id="374" w:author="Lakshmi Venkateswaran" w:date="2016-10-11T20:59:00Z"/>
          <w:rFonts w:ascii="Lucida Console" w:hAnsi="Lucida Console"/>
          <w:color w:val="000000" w:themeColor="text1"/>
        </w:rPr>
      </w:pPr>
      <w:ins w:id="375" w:author="Lakshmi Venkateswaran" w:date="2016-10-11T20:59:00Z">
        <w:r w:rsidRPr="005A0B97">
          <w:rPr>
            <w:rFonts w:ascii="Lucida Console" w:hAnsi="Lucida Console"/>
            <w:color w:val="000000" w:themeColor="text1"/>
          </w:rPr>
          <w:t>data:  tab</w:t>
        </w:r>
      </w:ins>
    </w:p>
    <w:p w:rsidR="00343C20" w:rsidRPr="005A0B97" w:rsidRDefault="00343C20" w:rsidP="00343C20">
      <w:pPr>
        <w:pStyle w:val="HTMLPreformatted"/>
        <w:shd w:val="clear" w:color="auto" w:fill="FFFFFF"/>
        <w:wordWrap w:val="0"/>
        <w:spacing w:line="225" w:lineRule="atLeast"/>
        <w:rPr>
          <w:ins w:id="376" w:author="Lakshmi Venkateswaran" w:date="2016-10-11T20:59:00Z"/>
          <w:rFonts w:ascii="Lucida Console" w:hAnsi="Lucida Console"/>
          <w:color w:val="000000" w:themeColor="text1"/>
        </w:rPr>
      </w:pPr>
      <w:ins w:id="377" w:author="Lakshmi Venkateswaran" w:date="2016-10-11T20:59:00Z">
        <w:r w:rsidRPr="005A0B97">
          <w:rPr>
            <w:rFonts w:ascii="Lucida Console" w:hAnsi="Lucida Console"/>
            <w:color w:val="000000" w:themeColor="text1"/>
          </w:rPr>
          <w:t xml:space="preserve">X-squared = 39.657, </w:t>
        </w:r>
        <w:proofErr w:type="spellStart"/>
        <w:r w:rsidRPr="005A0B97">
          <w:rPr>
            <w:rFonts w:ascii="Lucida Console" w:hAnsi="Lucida Console"/>
            <w:color w:val="000000" w:themeColor="text1"/>
          </w:rPr>
          <w:t>df</w:t>
        </w:r>
        <w:proofErr w:type="spellEnd"/>
        <w:r w:rsidRPr="005A0B97">
          <w:rPr>
            <w:rFonts w:ascii="Lucida Console" w:hAnsi="Lucida Console"/>
            <w:color w:val="000000" w:themeColor="text1"/>
          </w:rPr>
          <w:t xml:space="preserve"> = 2, p-value = 2.447e-09</w:t>
        </w:r>
      </w:ins>
    </w:p>
    <w:p w:rsidR="00343C20" w:rsidRPr="005A0B97" w:rsidRDefault="00343C20" w:rsidP="00343C20">
      <w:pPr>
        <w:rPr>
          <w:ins w:id="378" w:author="Lakshmi Venkateswaran" w:date="2016-10-11T20:59:00Z"/>
          <w:color w:val="000000" w:themeColor="text1"/>
        </w:rPr>
      </w:pPr>
    </w:p>
    <w:p w:rsidR="00343C20" w:rsidRPr="005A0B97" w:rsidRDefault="00343C20" w:rsidP="00343C20">
      <w:pPr>
        <w:rPr>
          <w:ins w:id="379" w:author="Lakshmi Venkateswaran" w:date="2016-10-11T20:59:00Z"/>
          <w:color w:val="000000" w:themeColor="text1"/>
        </w:rPr>
      </w:pPr>
    </w:p>
    <w:p w:rsidR="00343C20" w:rsidRPr="005A0B97" w:rsidRDefault="00343C20" w:rsidP="00343C20">
      <w:pPr>
        <w:pStyle w:val="HTMLPreformatted"/>
        <w:shd w:val="clear" w:color="auto" w:fill="FFFFFF"/>
        <w:wordWrap w:val="0"/>
        <w:spacing w:line="225" w:lineRule="atLeast"/>
        <w:rPr>
          <w:ins w:id="380" w:author="Lakshmi Venkateswaran" w:date="2016-10-11T20:59:00Z"/>
          <w:rStyle w:val="gcwxi2kcpjb"/>
          <w:rFonts w:ascii="Lucida Console" w:hAnsi="Lucida Console"/>
          <w:color w:val="000000" w:themeColor="text1"/>
        </w:rPr>
      </w:pPr>
      <w:ins w:id="381" w:author="Lakshmi Venkateswaran" w:date="2016-10-11T20:59:00Z">
        <w:r w:rsidRPr="005A0B97">
          <w:rPr>
            <w:rStyle w:val="gcwxi2kcpkb"/>
            <w:rFonts w:ascii="Lucida Console" w:hAnsi="Lucida Console"/>
            <w:color w:val="000000" w:themeColor="text1"/>
          </w:rPr>
          <w:t xml:space="preserve"> </w:t>
        </w:r>
        <w:r w:rsidRPr="005A0B97">
          <w:rPr>
            <w:rStyle w:val="gcwxi2kcpjb"/>
            <w:rFonts w:ascii="Lucida Console" w:hAnsi="Lucida Console"/>
            <w:color w:val="000000" w:themeColor="text1"/>
          </w:rPr>
          <w:t>tab&lt;-table(char_</w:t>
        </w:r>
        <w:proofErr w:type="gramStart"/>
        <w:r w:rsidRPr="005A0B97">
          <w:rPr>
            <w:rStyle w:val="gcwxi2kcpjb"/>
            <w:rFonts w:ascii="Lucida Console" w:hAnsi="Lucida Console"/>
            <w:color w:val="000000" w:themeColor="text1"/>
          </w:rPr>
          <w:t>df$Dependent.Company.Status</w:t>
        </w:r>
        <w:proofErr w:type="gramEnd"/>
        <w:r w:rsidRPr="005A0B97">
          <w:rPr>
            <w:rStyle w:val="gcwxi2kcpjb"/>
            <w:rFonts w:ascii="Lucida Console" w:hAnsi="Lucida Console"/>
            <w:color w:val="000000" w:themeColor="text1"/>
          </w:rPr>
          <w:t>,char_df$Proprietary.or.patent.position..competitive.position.)</w:t>
        </w:r>
      </w:ins>
    </w:p>
    <w:p w:rsidR="00343C20" w:rsidRPr="005A0B97" w:rsidRDefault="00343C20" w:rsidP="00343C20">
      <w:pPr>
        <w:pStyle w:val="HTMLPreformatted"/>
        <w:shd w:val="clear" w:color="auto" w:fill="FFFFFF"/>
        <w:wordWrap w:val="0"/>
        <w:spacing w:line="225" w:lineRule="atLeast"/>
        <w:rPr>
          <w:ins w:id="382" w:author="Lakshmi Venkateswaran" w:date="2016-10-11T20:59:00Z"/>
          <w:rStyle w:val="gcwxi2kcpjb"/>
          <w:rFonts w:ascii="Lucida Console" w:hAnsi="Lucida Console"/>
          <w:color w:val="000000" w:themeColor="text1"/>
        </w:rPr>
      </w:pPr>
      <w:ins w:id="383" w:author="Lakshmi Venkateswaran" w:date="2016-10-11T20:59:00Z">
        <w:r w:rsidRPr="005A0B97">
          <w:rPr>
            <w:rStyle w:val="gcwxi2kcpkb"/>
            <w:rFonts w:ascii="Lucida Console" w:hAnsi="Lucida Console"/>
            <w:color w:val="000000" w:themeColor="text1"/>
          </w:rPr>
          <w:t xml:space="preserve"> </w:t>
        </w:r>
        <w:proofErr w:type="spellStart"/>
        <w:r w:rsidRPr="005A0B97">
          <w:rPr>
            <w:rStyle w:val="gcwxi2kcpjb"/>
            <w:rFonts w:ascii="Lucida Console" w:hAnsi="Lucida Console"/>
            <w:color w:val="000000" w:themeColor="text1"/>
          </w:rPr>
          <w:t>chisq.test</w:t>
        </w:r>
        <w:proofErr w:type="spellEnd"/>
        <w:r w:rsidRPr="005A0B97">
          <w:rPr>
            <w:rStyle w:val="gcwxi2kcpjb"/>
            <w:rFonts w:ascii="Lucida Console" w:hAnsi="Lucida Console"/>
            <w:color w:val="000000" w:themeColor="text1"/>
          </w:rPr>
          <w:t>(tab)</w:t>
        </w:r>
      </w:ins>
    </w:p>
    <w:p w:rsidR="00343C20" w:rsidRPr="005A0B97" w:rsidRDefault="00343C20" w:rsidP="00343C20">
      <w:pPr>
        <w:pStyle w:val="HTMLPreformatted"/>
        <w:shd w:val="clear" w:color="auto" w:fill="FFFFFF"/>
        <w:wordWrap w:val="0"/>
        <w:spacing w:line="225" w:lineRule="atLeast"/>
        <w:rPr>
          <w:ins w:id="384" w:author="Lakshmi Venkateswaran" w:date="2016-10-11T20:59:00Z"/>
          <w:rFonts w:ascii="Lucida Console" w:hAnsi="Lucida Console"/>
          <w:color w:val="000000" w:themeColor="text1"/>
        </w:rPr>
      </w:pPr>
    </w:p>
    <w:p w:rsidR="00343C20" w:rsidRPr="005A0B97" w:rsidRDefault="00343C20" w:rsidP="00343C20">
      <w:pPr>
        <w:pStyle w:val="HTMLPreformatted"/>
        <w:shd w:val="clear" w:color="auto" w:fill="FFFFFF"/>
        <w:wordWrap w:val="0"/>
        <w:spacing w:line="225" w:lineRule="atLeast"/>
        <w:rPr>
          <w:ins w:id="385" w:author="Lakshmi Venkateswaran" w:date="2016-10-11T20:59:00Z"/>
          <w:rFonts w:ascii="Lucida Console" w:hAnsi="Lucida Console"/>
          <w:color w:val="000000" w:themeColor="text1"/>
        </w:rPr>
      </w:pPr>
      <w:ins w:id="386" w:author="Lakshmi Venkateswaran" w:date="2016-10-11T20:59:00Z">
        <w:r w:rsidRPr="005A0B97">
          <w:rPr>
            <w:rFonts w:ascii="Lucida Console" w:hAnsi="Lucida Console"/>
            <w:color w:val="000000" w:themeColor="text1"/>
          </w:rPr>
          <w:tab/>
          <w:t>Pearson's Chi-squared test with Yates' continuity correction</w:t>
        </w:r>
      </w:ins>
    </w:p>
    <w:p w:rsidR="00343C20" w:rsidRPr="005A0B97" w:rsidRDefault="00343C20" w:rsidP="00343C20">
      <w:pPr>
        <w:pStyle w:val="HTMLPreformatted"/>
        <w:shd w:val="clear" w:color="auto" w:fill="FFFFFF"/>
        <w:wordWrap w:val="0"/>
        <w:spacing w:line="225" w:lineRule="atLeast"/>
        <w:rPr>
          <w:ins w:id="387" w:author="Lakshmi Venkateswaran" w:date="2016-10-11T20:59:00Z"/>
          <w:rFonts w:ascii="Lucida Console" w:hAnsi="Lucida Console"/>
          <w:color w:val="000000" w:themeColor="text1"/>
        </w:rPr>
      </w:pPr>
    </w:p>
    <w:p w:rsidR="00343C20" w:rsidRPr="005A0B97" w:rsidRDefault="00343C20" w:rsidP="00343C20">
      <w:pPr>
        <w:pStyle w:val="HTMLPreformatted"/>
        <w:shd w:val="clear" w:color="auto" w:fill="FFFFFF"/>
        <w:wordWrap w:val="0"/>
        <w:spacing w:line="225" w:lineRule="atLeast"/>
        <w:rPr>
          <w:ins w:id="388" w:author="Lakshmi Venkateswaran" w:date="2016-10-11T20:59:00Z"/>
          <w:rFonts w:ascii="Lucida Console" w:hAnsi="Lucida Console"/>
          <w:color w:val="000000" w:themeColor="text1"/>
        </w:rPr>
      </w:pPr>
      <w:ins w:id="389" w:author="Lakshmi Venkateswaran" w:date="2016-10-11T20:59:00Z">
        <w:r w:rsidRPr="005A0B97">
          <w:rPr>
            <w:rFonts w:ascii="Lucida Console" w:hAnsi="Lucida Console"/>
            <w:color w:val="000000" w:themeColor="text1"/>
          </w:rPr>
          <w:t>data:  tab</w:t>
        </w:r>
      </w:ins>
    </w:p>
    <w:p w:rsidR="00343C20" w:rsidRPr="005A0B97" w:rsidRDefault="00343C20" w:rsidP="00343C20">
      <w:pPr>
        <w:pStyle w:val="HTMLPreformatted"/>
        <w:shd w:val="clear" w:color="auto" w:fill="FFFFFF"/>
        <w:wordWrap w:val="0"/>
        <w:spacing w:line="225" w:lineRule="atLeast"/>
        <w:rPr>
          <w:ins w:id="390" w:author="Lakshmi Venkateswaran" w:date="2016-10-11T20:59:00Z"/>
          <w:rFonts w:ascii="Lucida Console" w:hAnsi="Lucida Console"/>
          <w:color w:val="000000" w:themeColor="text1"/>
        </w:rPr>
      </w:pPr>
      <w:ins w:id="391" w:author="Lakshmi Venkateswaran" w:date="2016-10-11T20:59:00Z">
        <w:r w:rsidRPr="005A0B97">
          <w:rPr>
            <w:rFonts w:ascii="Lucida Console" w:hAnsi="Lucida Console"/>
            <w:color w:val="000000" w:themeColor="text1"/>
          </w:rPr>
          <w:t xml:space="preserve">X-squared = 3.025, </w:t>
        </w:r>
        <w:proofErr w:type="spellStart"/>
        <w:r w:rsidRPr="005A0B97">
          <w:rPr>
            <w:rFonts w:ascii="Lucida Console" w:hAnsi="Lucida Console"/>
            <w:color w:val="000000" w:themeColor="text1"/>
          </w:rPr>
          <w:t>df</w:t>
        </w:r>
        <w:proofErr w:type="spellEnd"/>
        <w:r w:rsidRPr="005A0B97">
          <w:rPr>
            <w:rFonts w:ascii="Lucida Console" w:hAnsi="Lucida Console"/>
            <w:color w:val="000000" w:themeColor="text1"/>
          </w:rPr>
          <w:t xml:space="preserve"> = 1, p-value = 0.08199</w:t>
        </w:r>
      </w:ins>
    </w:p>
    <w:p w:rsidR="00343C20" w:rsidRPr="005A0B97" w:rsidRDefault="00343C20" w:rsidP="00343C20">
      <w:pPr>
        <w:rPr>
          <w:ins w:id="392" w:author="Lakshmi Venkateswaran" w:date="2016-10-11T20:59:00Z"/>
          <w:color w:val="000000" w:themeColor="text1"/>
        </w:rPr>
      </w:pPr>
    </w:p>
    <w:p w:rsidR="00343C20" w:rsidRPr="005A0B97" w:rsidRDefault="00343C20" w:rsidP="00343C20">
      <w:pPr>
        <w:pStyle w:val="HTMLPreformatted"/>
        <w:shd w:val="clear" w:color="auto" w:fill="FFFFFF"/>
        <w:wordWrap w:val="0"/>
        <w:spacing w:line="225" w:lineRule="atLeast"/>
        <w:rPr>
          <w:ins w:id="393" w:author="Lakshmi Venkateswaran" w:date="2016-10-11T20:59:00Z"/>
          <w:rStyle w:val="gcwxi2kcpjb"/>
          <w:rFonts w:ascii="Lucida Console" w:hAnsi="Lucida Console"/>
          <w:color w:val="000000" w:themeColor="text1"/>
        </w:rPr>
      </w:pPr>
      <w:ins w:id="394" w:author="Lakshmi Venkateswaran" w:date="2016-10-11T20:59:00Z">
        <w:r w:rsidRPr="005A0B97">
          <w:rPr>
            <w:rStyle w:val="gcwxi2kcpkb"/>
            <w:rFonts w:ascii="Lucida Console" w:hAnsi="Lucida Console"/>
            <w:color w:val="000000" w:themeColor="text1"/>
          </w:rPr>
          <w:t xml:space="preserve"> </w:t>
        </w:r>
        <w:r w:rsidRPr="005A0B97">
          <w:rPr>
            <w:rStyle w:val="gcwxi2kcpjb"/>
            <w:rFonts w:ascii="Lucida Console" w:hAnsi="Lucida Console"/>
            <w:color w:val="000000" w:themeColor="text1"/>
          </w:rPr>
          <w:t>tab&lt;-</w:t>
        </w:r>
        <w:proofErr w:type="gramStart"/>
        <w:r w:rsidRPr="005A0B97">
          <w:rPr>
            <w:rStyle w:val="gcwxi2kcpjb"/>
            <w:rFonts w:ascii="Lucida Console" w:hAnsi="Lucida Console"/>
            <w:color w:val="000000" w:themeColor="text1"/>
          </w:rPr>
          <w:t>table(</w:t>
        </w:r>
        <w:proofErr w:type="gramEnd"/>
        <w:r w:rsidRPr="005A0B97">
          <w:rPr>
            <w:rStyle w:val="gcwxi2kcpjb"/>
            <w:rFonts w:ascii="Lucida Console" w:hAnsi="Lucida Console"/>
            <w:color w:val="000000" w:themeColor="text1"/>
          </w:rPr>
          <w:t>char_df$Dependent.Company.Status,char_df$Number.of..of.Research.publications</w:t>
        </w:r>
      </w:ins>
    </w:p>
    <w:p w:rsidR="00343C20" w:rsidRPr="005A0B97" w:rsidRDefault="00343C20" w:rsidP="00343C20">
      <w:pPr>
        <w:pStyle w:val="HTMLPreformatted"/>
        <w:shd w:val="clear" w:color="auto" w:fill="FFFFFF"/>
        <w:wordWrap w:val="0"/>
        <w:spacing w:line="225" w:lineRule="atLeast"/>
        <w:rPr>
          <w:ins w:id="395" w:author="Lakshmi Venkateswaran" w:date="2016-10-11T20:59:00Z"/>
          <w:rStyle w:val="gcwxi2kcpjb"/>
          <w:rFonts w:ascii="Lucida Console" w:hAnsi="Lucida Console"/>
          <w:color w:val="000000" w:themeColor="text1"/>
        </w:rPr>
      </w:pPr>
      <w:ins w:id="396" w:author="Lakshmi Venkateswaran" w:date="2016-10-11T20:59:00Z">
        <w:r w:rsidRPr="005A0B97">
          <w:rPr>
            <w:rStyle w:val="gcwxi2kcpkb"/>
            <w:rFonts w:ascii="Lucida Console" w:hAnsi="Lucida Console"/>
            <w:color w:val="000000" w:themeColor="text1"/>
          </w:rPr>
          <w:t xml:space="preserve">+ </w:t>
        </w:r>
      </w:ins>
    </w:p>
    <w:p w:rsidR="00343C20" w:rsidRPr="005A0B97" w:rsidRDefault="00343C20" w:rsidP="00343C20">
      <w:pPr>
        <w:pStyle w:val="HTMLPreformatted"/>
        <w:shd w:val="clear" w:color="auto" w:fill="FFFFFF"/>
        <w:wordWrap w:val="0"/>
        <w:spacing w:line="225" w:lineRule="atLeast"/>
        <w:rPr>
          <w:ins w:id="397" w:author="Lakshmi Venkateswaran" w:date="2016-10-11T20:59:00Z"/>
          <w:rStyle w:val="gcwxi2kcpjb"/>
          <w:rFonts w:ascii="Lucida Console" w:hAnsi="Lucida Console"/>
          <w:color w:val="000000" w:themeColor="text1"/>
        </w:rPr>
      </w:pPr>
      <w:ins w:id="398" w:author="Lakshmi Venkateswaran" w:date="2016-10-11T20:59:00Z">
        <w:r w:rsidRPr="005A0B97">
          <w:rPr>
            <w:rStyle w:val="gcwxi2kcpkb"/>
            <w:rFonts w:ascii="Lucida Console" w:hAnsi="Lucida Console"/>
            <w:color w:val="000000" w:themeColor="text1"/>
          </w:rPr>
          <w:t xml:space="preserve">+ </w:t>
        </w:r>
        <w:r w:rsidRPr="005A0B97">
          <w:rPr>
            <w:rStyle w:val="gcwxi2kcpjb"/>
            <w:rFonts w:ascii="Lucida Console" w:hAnsi="Lucida Console"/>
            <w:color w:val="000000" w:themeColor="text1"/>
          </w:rPr>
          <w:t>)</w:t>
        </w:r>
      </w:ins>
    </w:p>
    <w:p w:rsidR="00343C20" w:rsidRPr="005A0B97" w:rsidRDefault="00343C20" w:rsidP="00343C20">
      <w:pPr>
        <w:pStyle w:val="HTMLPreformatted"/>
        <w:shd w:val="clear" w:color="auto" w:fill="FFFFFF"/>
        <w:wordWrap w:val="0"/>
        <w:spacing w:line="225" w:lineRule="atLeast"/>
        <w:rPr>
          <w:ins w:id="399" w:author="Lakshmi Venkateswaran" w:date="2016-10-11T20:59:00Z"/>
          <w:rStyle w:val="gcwxi2kcpjb"/>
          <w:rFonts w:ascii="Lucida Console" w:hAnsi="Lucida Console"/>
          <w:color w:val="000000" w:themeColor="text1"/>
        </w:rPr>
      </w:pPr>
      <w:ins w:id="400" w:author="Lakshmi Venkateswaran" w:date="2016-10-11T20:59:00Z">
        <w:r w:rsidRPr="005A0B97">
          <w:rPr>
            <w:rStyle w:val="gcwxi2kcpkb"/>
            <w:rFonts w:ascii="Lucida Console" w:hAnsi="Lucida Console"/>
            <w:color w:val="000000" w:themeColor="text1"/>
          </w:rPr>
          <w:t xml:space="preserve"> </w:t>
        </w:r>
        <w:proofErr w:type="spellStart"/>
        <w:r w:rsidRPr="005A0B97">
          <w:rPr>
            <w:rStyle w:val="gcwxi2kcpjb"/>
            <w:rFonts w:ascii="Lucida Console" w:hAnsi="Lucida Console"/>
            <w:color w:val="000000" w:themeColor="text1"/>
          </w:rPr>
          <w:t>chisq.test</w:t>
        </w:r>
        <w:proofErr w:type="spellEnd"/>
        <w:r w:rsidRPr="005A0B97">
          <w:rPr>
            <w:rStyle w:val="gcwxi2kcpjb"/>
            <w:rFonts w:ascii="Lucida Console" w:hAnsi="Lucida Console"/>
            <w:color w:val="000000" w:themeColor="text1"/>
          </w:rPr>
          <w:t>(tab)</w:t>
        </w:r>
      </w:ins>
    </w:p>
    <w:p w:rsidR="00343C20" w:rsidRPr="005A0B97" w:rsidRDefault="00343C20" w:rsidP="00343C20">
      <w:pPr>
        <w:pStyle w:val="HTMLPreformatted"/>
        <w:shd w:val="clear" w:color="auto" w:fill="FFFFFF"/>
        <w:wordWrap w:val="0"/>
        <w:spacing w:line="225" w:lineRule="atLeast"/>
        <w:rPr>
          <w:ins w:id="401" w:author="Lakshmi Venkateswaran" w:date="2016-10-11T20:59:00Z"/>
          <w:rFonts w:ascii="Lucida Console" w:hAnsi="Lucida Console"/>
          <w:color w:val="000000" w:themeColor="text1"/>
        </w:rPr>
      </w:pPr>
    </w:p>
    <w:p w:rsidR="00343C20" w:rsidRPr="005A0B97" w:rsidRDefault="00343C20" w:rsidP="00343C20">
      <w:pPr>
        <w:pStyle w:val="HTMLPreformatted"/>
        <w:shd w:val="clear" w:color="auto" w:fill="FFFFFF"/>
        <w:wordWrap w:val="0"/>
        <w:spacing w:line="225" w:lineRule="atLeast"/>
        <w:rPr>
          <w:ins w:id="402" w:author="Lakshmi Venkateswaran" w:date="2016-10-11T20:59:00Z"/>
          <w:rFonts w:ascii="Lucida Console" w:hAnsi="Lucida Console"/>
          <w:color w:val="000000" w:themeColor="text1"/>
        </w:rPr>
      </w:pPr>
      <w:ins w:id="403" w:author="Lakshmi Venkateswaran" w:date="2016-10-11T20:59:00Z">
        <w:r w:rsidRPr="005A0B97">
          <w:rPr>
            <w:rFonts w:ascii="Lucida Console" w:hAnsi="Lucida Console"/>
            <w:color w:val="000000" w:themeColor="text1"/>
          </w:rPr>
          <w:tab/>
          <w:t>Pearson's Chi-squared test</w:t>
        </w:r>
      </w:ins>
    </w:p>
    <w:p w:rsidR="00343C20" w:rsidRPr="005A0B97" w:rsidRDefault="00343C20" w:rsidP="00343C20">
      <w:pPr>
        <w:pStyle w:val="HTMLPreformatted"/>
        <w:shd w:val="clear" w:color="auto" w:fill="FFFFFF"/>
        <w:wordWrap w:val="0"/>
        <w:spacing w:line="225" w:lineRule="atLeast"/>
        <w:rPr>
          <w:ins w:id="404" w:author="Lakshmi Venkateswaran" w:date="2016-10-11T20:59:00Z"/>
          <w:rFonts w:ascii="Lucida Console" w:hAnsi="Lucida Console"/>
          <w:color w:val="000000" w:themeColor="text1"/>
        </w:rPr>
      </w:pPr>
    </w:p>
    <w:p w:rsidR="00343C20" w:rsidRPr="005A0B97" w:rsidRDefault="00343C20" w:rsidP="00343C20">
      <w:pPr>
        <w:pStyle w:val="HTMLPreformatted"/>
        <w:shd w:val="clear" w:color="auto" w:fill="FFFFFF"/>
        <w:wordWrap w:val="0"/>
        <w:spacing w:line="225" w:lineRule="atLeast"/>
        <w:rPr>
          <w:ins w:id="405" w:author="Lakshmi Venkateswaran" w:date="2016-10-11T20:59:00Z"/>
          <w:rFonts w:ascii="Lucida Console" w:hAnsi="Lucida Console"/>
          <w:color w:val="000000" w:themeColor="text1"/>
        </w:rPr>
      </w:pPr>
      <w:ins w:id="406" w:author="Lakshmi Venkateswaran" w:date="2016-10-11T20:59:00Z">
        <w:r w:rsidRPr="005A0B97">
          <w:rPr>
            <w:rFonts w:ascii="Lucida Console" w:hAnsi="Lucida Console"/>
            <w:color w:val="000000" w:themeColor="text1"/>
          </w:rPr>
          <w:t>data:  tab</w:t>
        </w:r>
      </w:ins>
    </w:p>
    <w:p w:rsidR="00343C20" w:rsidRPr="005A0B97" w:rsidRDefault="00343C20" w:rsidP="00343C20">
      <w:pPr>
        <w:pStyle w:val="HTMLPreformatted"/>
        <w:shd w:val="clear" w:color="auto" w:fill="FFFFFF"/>
        <w:wordWrap w:val="0"/>
        <w:spacing w:line="225" w:lineRule="atLeast"/>
        <w:rPr>
          <w:ins w:id="407" w:author="Lakshmi Venkateswaran" w:date="2016-10-11T20:59:00Z"/>
          <w:rFonts w:ascii="Lucida Console" w:hAnsi="Lucida Console"/>
          <w:color w:val="000000" w:themeColor="text1"/>
        </w:rPr>
      </w:pPr>
      <w:ins w:id="408" w:author="Lakshmi Venkateswaran" w:date="2016-10-11T20:59:00Z">
        <w:r w:rsidRPr="005A0B97">
          <w:rPr>
            <w:rFonts w:ascii="Lucida Console" w:hAnsi="Lucida Console"/>
            <w:color w:val="000000" w:themeColor="text1"/>
          </w:rPr>
          <w:t xml:space="preserve">X-squared = 17.646, </w:t>
        </w:r>
        <w:proofErr w:type="spellStart"/>
        <w:r w:rsidRPr="005A0B97">
          <w:rPr>
            <w:rFonts w:ascii="Lucida Console" w:hAnsi="Lucida Console"/>
            <w:color w:val="000000" w:themeColor="text1"/>
          </w:rPr>
          <w:t>df</w:t>
        </w:r>
        <w:proofErr w:type="spellEnd"/>
        <w:r w:rsidRPr="005A0B97">
          <w:rPr>
            <w:rFonts w:ascii="Lucida Console" w:hAnsi="Lucida Console"/>
            <w:color w:val="000000" w:themeColor="text1"/>
          </w:rPr>
          <w:t xml:space="preserve"> = 2, p-value = 0.0001473</w:t>
        </w:r>
      </w:ins>
    </w:p>
    <w:p w:rsidR="00343C20" w:rsidRPr="005A0B97" w:rsidRDefault="00343C20" w:rsidP="00343C20">
      <w:pPr>
        <w:rPr>
          <w:ins w:id="409" w:author="Lakshmi Venkateswaran" w:date="2016-10-11T20:59:00Z"/>
          <w:color w:val="000000" w:themeColor="text1"/>
        </w:rPr>
      </w:pPr>
    </w:p>
    <w:p w:rsidR="00343C20" w:rsidRPr="005A0B97" w:rsidRDefault="00343C20" w:rsidP="00343C20">
      <w:pPr>
        <w:rPr>
          <w:ins w:id="410" w:author="Lakshmi Venkateswaran" w:date="2016-10-11T20:59:00Z"/>
          <w:color w:val="000000" w:themeColor="text1"/>
        </w:rPr>
      </w:pPr>
    </w:p>
    <w:p w:rsidR="00343C20" w:rsidRPr="005A0B97" w:rsidRDefault="00343C20" w:rsidP="00343C20">
      <w:pPr>
        <w:pStyle w:val="HTMLPreformatted"/>
        <w:shd w:val="clear" w:color="auto" w:fill="FFFFFF"/>
        <w:wordWrap w:val="0"/>
        <w:spacing w:line="225" w:lineRule="atLeast"/>
        <w:rPr>
          <w:ins w:id="411" w:author="Lakshmi Venkateswaran" w:date="2016-10-11T20:59:00Z"/>
          <w:rStyle w:val="gcwxi2kcpjb"/>
          <w:rFonts w:ascii="Lucida Console" w:hAnsi="Lucida Console"/>
          <w:color w:val="000000" w:themeColor="text1"/>
        </w:rPr>
      </w:pPr>
      <w:ins w:id="412" w:author="Lakshmi Venkateswaran" w:date="2016-10-11T20:59:00Z">
        <w:r w:rsidRPr="005A0B97">
          <w:rPr>
            <w:rStyle w:val="gcwxi2kcpkb"/>
            <w:rFonts w:ascii="Lucida Console" w:hAnsi="Lucida Console"/>
            <w:color w:val="000000" w:themeColor="text1"/>
          </w:rPr>
          <w:lastRenderedPageBreak/>
          <w:t xml:space="preserve"> </w:t>
        </w:r>
        <w:proofErr w:type="gramStart"/>
        <w:r w:rsidRPr="005A0B97">
          <w:rPr>
            <w:rStyle w:val="gcwxi2kcpjb"/>
            <w:rFonts w:ascii="Lucida Console" w:hAnsi="Lucida Console"/>
            <w:color w:val="000000" w:themeColor="text1"/>
          </w:rPr>
          <w:t>summary(</w:t>
        </w:r>
        <w:proofErr w:type="spellStart"/>
        <w:proofErr w:type="gramEnd"/>
        <w:r w:rsidRPr="005A0B97">
          <w:rPr>
            <w:rStyle w:val="gcwxi2kcpjb"/>
            <w:rFonts w:ascii="Lucida Console" w:hAnsi="Lucida Console"/>
            <w:color w:val="000000" w:themeColor="text1"/>
          </w:rPr>
          <w:t>cnt_df$Number.of.Investors.in.Seed</w:t>
        </w:r>
        <w:proofErr w:type="spellEnd"/>
        <w:r w:rsidRPr="005A0B97">
          <w:rPr>
            <w:rStyle w:val="gcwxi2kcpjb"/>
            <w:rFonts w:ascii="Lucida Console" w:hAnsi="Lucida Console"/>
            <w:color w:val="000000" w:themeColor="text1"/>
          </w:rPr>
          <w:t>)</w:t>
        </w:r>
      </w:ins>
    </w:p>
    <w:p w:rsidR="00343C20" w:rsidRPr="005A0B97" w:rsidRDefault="00343C20" w:rsidP="00343C20">
      <w:pPr>
        <w:pStyle w:val="HTMLPreformatted"/>
        <w:shd w:val="clear" w:color="auto" w:fill="FFFFFF"/>
        <w:wordWrap w:val="0"/>
        <w:spacing w:line="225" w:lineRule="atLeast"/>
        <w:rPr>
          <w:ins w:id="413" w:author="Lakshmi Venkateswaran" w:date="2016-10-11T20:59:00Z"/>
          <w:rFonts w:ascii="Lucida Console" w:hAnsi="Lucida Console"/>
          <w:color w:val="000000" w:themeColor="text1"/>
        </w:rPr>
      </w:pPr>
      <w:ins w:id="414" w:author="Lakshmi Venkateswaran" w:date="2016-10-11T20:59:00Z">
        <w:r w:rsidRPr="005A0B97">
          <w:rPr>
            <w:rFonts w:ascii="Lucida Console" w:hAnsi="Lucida Console"/>
            <w:color w:val="000000" w:themeColor="text1"/>
          </w:rPr>
          <w:t xml:space="preserve">   Min. 1st Qu.  Median    Mean 3rd Qu.    Max.    NA's </w:t>
        </w:r>
      </w:ins>
    </w:p>
    <w:p w:rsidR="00343C20" w:rsidRPr="005A0B97" w:rsidRDefault="00343C20" w:rsidP="00343C20">
      <w:pPr>
        <w:pStyle w:val="HTMLPreformatted"/>
        <w:shd w:val="clear" w:color="auto" w:fill="FFFFFF"/>
        <w:wordWrap w:val="0"/>
        <w:spacing w:line="225" w:lineRule="atLeast"/>
        <w:rPr>
          <w:ins w:id="415" w:author="Lakshmi Venkateswaran" w:date="2016-10-11T20:59:00Z"/>
          <w:rFonts w:ascii="Lucida Console" w:hAnsi="Lucida Console"/>
          <w:color w:val="000000" w:themeColor="text1"/>
        </w:rPr>
      </w:pPr>
      <w:ins w:id="416" w:author="Lakshmi Venkateswaran" w:date="2016-10-11T20:59:00Z">
        <w:r w:rsidRPr="005A0B97">
          <w:rPr>
            <w:rFonts w:ascii="Lucida Console" w:hAnsi="Lucida Console"/>
            <w:color w:val="000000" w:themeColor="text1"/>
          </w:rPr>
          <w:t xml:space="preserve">  0.000   0.000   0.000   1.546   </w:t>
        </w:r>
        <w:proofErr w:type="gramStart"/>
        <w:r w:rsidRPr="005A0B97">
          <w:rPr>
            <w:rFonts w:ascii="Lucida Console" w:hAnsi="Lucida Console"/>
            <w:color w:val="000000" w:themeColor="text1"/>
          </w:rPr>
          <w:t>2.000  24.000</w:t>
        </w:r>
        <w:proofErr w:type="gramEnd"/>
        <w:r w:rsidRPr="005A0B97">
          <w:rPr>
            <w:rFonts w:ascii="Lucida Console" w:hAnsi="Lucida Console"/>
            <w:color w:val="000000" w:themeColor="text1"/>
          </w:rPr>
          <w:t xml:space="preserve">      49 </w:t>
        </w:r>
      </w:ins>
    </w:p>
    <w:p w:rsidR="00343C20" w:rsidRPr="005A0B97" w:rsidRDefault="00343C20" w:rsidP="00343C20">
      <w:pPr>
        <w:pStyle w:val="HTMLPreformatted"/>
        <w:shd w:val="clear" w:color="auto" w:fill="FFFFFF"/>
        <w:wordWrap w:val="0"/>
        <w:spacing w:line="225" w:lineRule="atLeast"/>
        <w:rPr>
          <w:ins w:id="417" w:author="Lakshmi Venkateswaran" w:date="2016-10-11T20:59:00Z"/>
          <w:rStyle w:val="gcwxi2kcpjb"/>
          <w:rFonts w:ascii="Lucida Console" w:hAnsi="Lucida Console"/>
          <w:color w:val="000000" w:themeColor="text1"/>
        </w:rPr>
      </w:pPr>
      <w:ins w:id="418" w:author="Lakshmi Venkateswaran" w:date="2016-10-11T20:59:00Z">
        <w:r w:rsidRPr="005A0B97">
          <w:rPr>
            <w:rStyle w:val="gcwxi2kcpkb"/>
            <w:rFonts w:ascii="Lucida Console" w:hAnsi="Lucida Console"/>
            <w:color w:val="000000" w:themeColor="text1"/>
          </w:rPr>
          <w:t xml:space="preserve"> </w:t>
        </w:r>
      </w:ins>
    </w:p>
    <w:p w:rsidR="00343C20" w:rsidRPr="005A0B97" w:rsidRDefault="00343C20" w:rsidP="00343C20">
      <w:pPr>
        <w:pStyle w:val="HTMLPreformatted"/>
        <w:shd w:val="clear" w:color="auto" w:fill="FFFFFF"/>
        <w:wordWrap w:val="0"/>
        <w:spacing w:line="225" w:lineRule="atLeast"/>
        <w:rPr>
          <w:ins w:id="419" w:author="Lakshmi Venkateswaran" w:date="2016-10-11T20:59:00Z"/>
          <w:rStyle w:val="gcwxi2kcpjb"/>
          <w:rFonts w:ascii="Lucida Console" w:hAnsi="Lucida Console"/>
          <w:color w:val="000000" w:themeColor="text1"/>
        </w:rPr>
      </w:pPr>
      <w:ins w:id="420" w:author="Lakshmi Venkateswaran" w:date="2016-10-11T20:59:00Z">
        <w:r w:rsidRPr="005A0B97">
          <w:rPr>
            <w:rStyle w:val="gcwxi2kcpkb"/>
            <w:rFonts w:ascii="Lucida Console" w:hAnsi="Lucida Console"/>
            <w:color w:val="000000" w:themeColor="text1"/>
          </w:rPr>
          <w:t xml:space="preserve"> </w:t>
        </w:r>
        <w:proofErr w:type="gramStart"/>
        <w:r w:rsidRPr="005A0B97">
          <w:rPr>
            <w:rStyle w:val="gcwxi2kcpjb"/>
            <w:rFonts w:ascii="Lucida Console" w:hAnsi="Lucida Console"/>
            <w:color w:val="000000" w:themeColor="text1"/>
          </w:rPr>
          <w:t>quantile(</w:t>
        </w:r>
        <w:proofErr w:type="spellStart"/>
        <w:proofErr w:type="gramEnd"/>
        <w:r w:rsidRPr="005A0B97">
          <w:rPr>
            <w:rStyle w:val="gcwxi2kcpjb"/>
            <w:rFonts w:ascii="Lucida Console" w:hAnsi="Lucida Console"/>
            <w:color w:val="000000" w:themeColor="text1"/>
          </w:rPr>
          <w:t>cnt_df$Number.of.Investors.in.Seed</w:t>
        </w:r>
        <w:proofErr w:type="spellEnd"/>
        <w:r w:rsidRPr="005A0B97">
          <w:rPr>
            <w:rStyle w:val="gcwxi2kcpjb"/>
            <w:rFonts w:ascii="Lucida Console" w:hAnsi="Lucida Console"/>
            <w:color w:val="000000" w:themeColor="text1"/>
          </w:rPr>
          <w:t xml:space="preserve">, </w:t>
        </w:r>
        <w:proofErr w:type="spellStart"/>
        <w:r w:rsidRPr="005A0B97">
          <w:rPr>
            <w:rStyle w:val="gcwxi2kcpjb"/>
            <w:rFonts w:ascii="Lucida Console" w:hAnsi="Lucida Console"/>
            <w:color w:val="000000" w:themeColor="text1"/>
          </w:rPr>
          <w:t>probs</w:t>
        </w:r>
        <w:proofErr w:type="spellEnd"/>
        <w:r w:rsidRPr="005A0B97">
          <w:rPr>
            <w:rStyle w:val="gcwxi2kcpjb"/>
            <w:rFonts w:ascii="Lucida Console" w:hAnsi="Lucida Console"/>
            <w:color w:val="000000" w:themeColor="text1"/>
          </w:rPr>
          <w:t xml:space="preserve"> = </w:t>
        </w:r>
        <w:proofErr w:type="spellStart"/>
        <w:r w:rsidRPr="005A0B97">
          <w:rPr>
            <w:rStyle w:val="gcwxi2kcpjb"/>
            <w:rFonts w:ascii="Lucida Console" w:hAnsi="Lucida Console"/>
            <w:color w:val="000000" w:themeColor="text1"/>
          </w:rPr>
          <w:t>seq</w:t>
        </w:r>
        <w:proofErr w:type="spellEnd"/>
        <w:r w:rsidRPr="005A0B97">
          <w:rPr>
            <w:rStyle w:val="gcwxi2kcpjb"/>
            <w:rFonts w:ascii="Lucida Console" w:hAnsi="Lucida Console"/>
            <w:color w:val="000000" w:themeColor="text1"/>
          </w:rPr>
          <w:t>(0, 1, by= 0.05),na.rm=T)</w:t>
        </w:r>
      </w:ins>
    </w:p>
    <w:p w:rsidR="00343C20" w:rsidRPr="005A0B97" w:rsidRDefault="00343C20" w:rsidP="00343C20">
      <w:pPr>
        <w:pStyle w:val="HTMLPreformatted"/>
        <w:shd w:val="clear" w:color="auto" w:fill="FFFFFF"/>
        <w:wordWrap w:val="0"/>
        <w:spacing w:line="225" w:lineRule="atLeast"/>
        <w:rPr>
          <w:ins w:id="421" w:author="Lakshmi Venkateswaran" w:date="2016-10-11T20:59:00Z"/>
          <w:rFonts w:ascii="Lucida Console" w:hAnsi="Lucida Console"/>
          <w:color w:val="000000" w:themeColor="text1"/>
        </w:rPr>
      </w:pPr>
      <w:ins w:id="422" w:author="Lakshmi Venkateswaran" w:date="2016-10-11T20:59:00Z">
        <w:r w:rsidRPr="005A0B97">
          <w:rPr>
            <w:rFonts w:ascii="Lucida Console" w:hAnsi="Lucida Console"/>
            <w:color w:val="000000" w:themeColor="text1"/>
          </w:rPr>
          <w:t xml:space="preserve">  0%   5</w:t>
        </w:r>
        <w:proofErr w:type="gramStart"/>
        <w:r w:rsidRPr="005A0B97">
          <w:rPr>
            <w:rFonts w:ascii="Lucida Console" w:hAnsi="Lucida Console"/>
            <w:color w:val="000000" w:themeColor="text1"/>
          </w:rPr>
          <w:t>%  10</w:t>
        </w:r>
        <w:proofErr w:type="gramEnd"/>
        <w:r w:rsidRPr="005A0B97">
          <w:rPr>
            <w:rFonts w:ascii="Lucida Console" w:hAnsi="Lucida Console"/>
            <w:color w:val="000000" w:themeColor="text1"/>
          </w:rPr>
          <w:t xml:space="preserve">%  15%  20%  25%  30%  35%  40%  45%  50%  55% </w:t>
        </w:r>
      </w:ins>
    </w:p>
    <w:p w:rsidR="00343C20" w:rsidRPr="005A0B97" w:rsidRDefault="00343C20" w:rsidP="00343C20">
      <w:pPr>
        <w:pStyle w:val="HTMLPreformatted"/>
        <w:shd w:val="clear" w:color="auto" w:fill="FFFFFF"/>
        <w:wordWrap w:val="0"/>
        <w:spacing w:line="225" w:lineRule="atLeast"/>
        <w:rPr>
          <w:ins w:id="423" w:author="Lakshmi Venkateswaran" w:date="2016-10-11T20:59:00Z"/>
          <w:rFonts w:ascii="Lucida Console" w:hAnsi="Lucida Console"/>
          <w:color w:val="000000" w:themeColor="text1"/>
        </w:rPr>
      </w:pPr>
      <w:ins w:id="424" w:author="Lakshmi Venkateswaran" w:date="2016-10-11T20:59:00Z">
        <w:r w:rsidRPr="005A0B97">
          <w:rPr>
            <w:rFonts w:ascii="Lucida Console" w:hAnsi="Lucida Console"/>
            <w:color w:val="000000" w:themeColor="text1"/>
          </w:rPr>
          <w:t xml:space="preserve">   0    0    0    0    0    0    0    0    0    0    0    1 </w:t>
        </w:r>
      </w:ins>
    </w:p>
    <w:p w:rsidR="00343C20" w:rsidRPr="005A0B97" w:rsidRDefault="00343C20" w:rsidP="00343C20">
      <w:pPr>
        <w:pStyle w:val="HTMLPreformatted"/>
        <w:shd w:val="clear" w:color="auto" w:fill="FFFFFF"/>
        <w:wordWrap w:val="0"/>
        <w:spacing w:line="225" w:lineRule="atLeast"/>
        <w:rPr>
          <w:ins w:id="425" w:author="Lakshmi Venkateswaran" w:date="2016-10-11T20:59:00Z"/>
          <w:rFonts w:ascii="Lucida Console" w:hAnsi="Lucida Console"/>
          <w:color w:val="000000" w:themeColor="text1"/>
        </w:rPr>
      </w:pPr>
      <w:ins w:id="426" w:author="Lakshmi Venkateswaran" w:date="2016-10-11T20:59:00Z">
        <w:r w:rsidRPr="005A0B97">
          <w:rPr>
            <w:rFonts w:ascii="Lucida Console" w:hAnsi="Lucida Console"/>
            <w:color w:val="000000" w:themeColor="text1"/>
          </w:rPr>
          <w:t xml:space="preserve"> 60</w:t>
        </w:r>
        <w:proofErr w:type="gramStart"/>
        <w:r w:rsidRPr="005A0B97">
          <w:rPr>
            <w:rFonts w:ascii="Lucida Console" w:hAnsi="Lucida Console"/>
            <w:color w:val="000000" w:themeColor="text1"/>
          </w:rPr>
          <w:t>%  65</w:t>
        </w:r>
        <w:proofErr w:type="gramEnd"/>
        <w:r w:rsidRPr="005A0B97">
          <w:rPr>
            <w:rFonts w:ascii="Lucida Console" w:hAnsi="Lucida Console"/>
            <w:color w:val="000000" w:themeColor="text1"/>
          </w:rPr>
          <w:t xml:space="preserve">%  70%  75%  80%  85%  90%  95% 100% </w:t>
        </w:r>
      </w:ins>
    </w:p>
    <w:p w:rsidR="00343C20" w:rsidRPr="005A0B97" w:rsidRDefault="00343C20" w:rsidP="00343C20">
      <w:pPr>
        <w:pStyle w:val="HTMLPreformatted"/>
        <w:shd w:val="clear" w:color="auto" w:fill="FFFFFF"/>
        <w:wordWrap w:val="0"/>
        <w:spacing w:line="225" w:lineRule="atLeast"/>
        <w:rPr>
          <w:ins w:id="427" w:author="Lakshmi Venkateswaran" w:date="2016-10-11T20:59:00Z"/>
          <w:rFonts w:ascii="Lucida Console" w:hAnsi="Lucida Console"/>
          <w:color w:val="000000" w:themeColor="text1"/>
        </w:rPr>
      </w:pPr>
      <w:ins w:id="428" w:author="Lakshmi Venkateswaran" w:date="2016-10-11T20:59:00Z">
        <w:r w:rsidRPr="005A0B97">
          <w:rPr>
            <w:rFonts w:ascii="Lucida Console" w:hAnsi="Lucida Console"/>
            <w:color w:val="000000" w:themeColor="text1"/>
          </w:rPr>
          <w:t xml:space="preserve">   1    1    1    2    2    3    5    7   24 </w:t>
        </w:r>
      </w:ins>
    </w:p>
    <w:p w:rsidR="00343C20" w:rsidRPr="005A0B97" w:rsidRDefault="00343C20" w:rsidP="00343C20">
      <w:pPr>
        <w:rPr>
          <w:ins w:id="429" w:author="Lakshmi Venkateswaran" w:date="2016-10-11T20:59:00Z"/>
          <w:color w:val="000000" w:themeColor="text1"/>
        </w:rPr>
      </w:pPr>
    </w:p>
    <w:p w:rsidR="00343C20" w:rsidRPr="005A0B97" w:rsidRDefault="00343C20" w:rsidP="00343C20">
      <w:pPr>
        <w:pStyle w:val="HTMLPreformatted"/>
        <w:shd w:val="clear" w:color="auto" w:fill="FFFFFF"/>
        <w:wordWrap w:val="0"/>
        <w:spacing w:line="225" w:lineRule="atLeast"/>
        <w:rPr>
          <w:ins w:id="430" w:author="Lakshmi Venkateswaran" w:date="2016-10-11T20:59:00Z"/>
          <w:rStyle w:val="gcwxi2kcpjb"/>
          <w:rFonts w:ascii="Lucida Console" w:hAnsi="Lucida Console"/>
          <w:color w:val="000000" w:themeColor="text1"/>
        </w:rPr>
      </w:pPr>
      <w:ins w:id="431" w:author="Lakshmi Venkateswaran" w:date="2016-10-11T20:59:00Z">
        <w:r w:rsidRPr="005A0B97">
          <w:rPr>
            <w:rStyle w:val="gcwxi2kcpkb"/>
            <w:rFonts w:ascii="Lucida Console" w:hAnsi="Lucida Console"/>
            <w:color w:val="000000" w:themeColor="text1"/>
          </w:rPr>
          <w:t xml:space="preserve"> </w:t>
        </w:r>
        <w:proofErr w:type="gramStart"/>
        <w:r w:rsidRPr="005A0B97">
          <w:rPr>
            <w:rStyle w:val="gcwxi2kcpjb"/>
            <w:rFonts w:ascii="Lucida Console" w:hAnsi="Lucida Console"/>
            <w:color w:val="000000" w:themeColor="text1"/>
          </w:rPr>
          <w:t>quantile(</w:t>
        </w:r>
        <w:proofErr w:type="spellStart"/>
        <w:proofErr w:type="gramEnd"/>
        <w:r w:rsidRPr="005A0B97">
          <w:rPr>
            <w:rStyle w:val="gcwxi2kcpjb"/>
            <w:rFonts w:ascii="Lucida Console" w:hAnsi="Lucida Console"/>
            <w:color w:val="000000" w:themeColor="text1"/>
          </w:rPr>
          <w:t>cnt_df$Number.of.Investors.in.Seed</w:t>
        </w:r>
        <w:proofErr w:type="spellEnd"/>
        <w:r w:rsidRPr="005A0B97">
          <w:rPr>
            <w:rStyle w:val="gcwxi2kcpjb"/>
            <w:rFonts w:ascii="Lucida Console" w:hAnsi="Lucida Console"/>
            <w:color w:val="000000" w:themeColor="text1"/>
          </w:rPr>
          <w:t xml:space="preserve">, </w:t>
        </w:r>
        <w:proofErr w:type="spellStart"/>
        <w:r w:rsidRPr="005A0B97">
          <w:rPr>
            <w:rStyle w:val="gcwxi2kcpjb"/>
            <w:rFonts w:ascii="Lucida Console" w:hAnsi="Lucida Console"/>
            <w:color w:val="000000" w:themeColor="text1"/>
          </w:rPr>
          <w:t>probs</w:t>
        </w:r>
        <w:proofErr w:type="spellEnd"/>
        <w:r w:rsidRPr="005A0B97">
          <w:rPr>
            <w:rStyle w:val="gcwxi2kcpjb"/>
            <w:rFonts w:ascii="Lucida Console" w:hAnsi="Lucida Console"/>
            <w:color w:val="000000" w:themeColor="text1"/>
          </w:rPr>
          <w:t xml:space="preserve"> = </w:t>
        </w:r>
        <w:proofErr w:type="spellStart"/>
        <w:r w:rsidRPr="005A0B97">
          <w:rPr>
            <w:rStyle w:val="gcwxi2kcpjb"/>
            <w:rFonts w:ascii="Lucida Console" w:hAnsi="Lucida Console"/>
            <w:color w:val="000000" w:themeColor="text1"/>
          </w:rPr>
          <w:t>seq</w:t>
        </w:r>
        <w:proofErr w:type="spellEnd"/>
        <w:r w:rsidRPr="005A0B97">
          <w:rPr>
            <w:rStyle w:val="gcwxi2kcpjb"/>
            <w:rFonts w:ascii="Lucida Console" w:hAnsi="Lucida Console"/>
            <w:color w:val="000000" w:themeColor="text1"/>
          </w:rPr>
          <w:t>(.95, 1, by= 0.01),na.rm=T)</w:t>
        </w:r>
      </w:ins>
    </w:p>
    <w:p w:rsidR="00343C20" w:rsidRPr="005A0B97" w:rsidRDefault="00343C20" w:rsidP="00343C20">
      <w:pPr>
        <w:pStyle w:val="HTMLPreformatted"/>
        <w:shd w:val="clear" w:color="auto" w:fill="FFFFFF"/>
        <w:wordWrap w:val="0"/>
        <w:spacing w:line="225" w:lineRule="atLeast"/>
        <w:rPr>
          <w:ins w:id="432" w:author="Lakshmi Venkateswaran" w:date="2016-10-11T20:59:00Z"/>
          <w:rFonts w:ascii="Lucida Console" w:hAnsi="Lucida Console"/>
          <w:color w:val="000000" w:themeColor="text1"/>
        </w:rPr>
      </w:pPr>
      <w:ins w:id="433" w:author="Lakshmi Venkateswaran" w:date="2016-10-11T20:59:00Z">
        <w:r w:rsidRPr="005A0B97">
          <w:rPr>
            <w:rFonts w:ascii="Lucida Console" w:hAnsi="Lucida Console"/>
            <w:color w:val="000000" w:themeColor="text1"/>
          </w:rPr>
          <w:t xml:space="preserve">  95%   96%   97%   98%   99</w:t>
        </w:r>
        <w:proofErr w:type="gramStart"/>
        <w:r w:rsidRPr="005A0B97">
          <w:rPr>
            <w:rFonts w:ascii="Lucida Console" w:hAnsi="Lucida Console"/>
            <w:color w:val="000000" w:themeColor="text1"/>
          </w:rPr>
          <w:t>%  100</w:t>
        </w:r>
        <w:proofErr w:type="gramEnd"/>
        <w:r w:rsidRPr="005A0B97">
          <w:rPr>
            <w:rFonts w:ascii="Lucida Console" w:hAnsi="Lucida Console"/>
            <w:color w:val="000000" w:themeColor="text1"/>
          </w:rPr>
          <w:t xml:space="preserve">% </w:t>
        </w:r>
      </w:ins>
    </w:p>
    <w:p w:rsidR="00343C20" w:rsidRPr="005A0B97" w:rsidRDefault="00343C20" w:rsidP="00343C20">
      <w:pPr>
        <w:pStyle w:val="HTMLPreformatted"/>
        <w:shd w:val="clear" w:color="auto" w:fill="FFFFFF"/>
        <w:wordWrap w:val="0"/>
        <w:spacing w:line="225" w:lineRule="atLeast"/>
        <w:rPr>
          <w:ins w:id="434" w:author="Lakshmi Venkateswaran" w:date="2016-10-11T20:59:00Z"/>
          <w:rFonts w:ascii="Lucida Console" w:hAnsi="Lucida Console"/>
          <w:color w:val="000000" w:themeColor="text1"/>
        </w:rPr>
      </w:pPr>
      <w:ins w:id="435" w:author="Lakshmi Venkateswaran" w:date="2016-10-11T20:59:00Z">
        <w:r w:rsidRPr="005A0B97">
          <w:rPr>
            <w:rFonts w:ascii="Lucida Console" w:hAnsi="Lucida Console"/>
            <w:color w:val="000000" w:themeColor="text1"/>
          </w:rPr>
          <w:t xml:space="preserve"> </w:t>
        </w:r>
        <w:proofErr w:type="gramStart"/>
        <w:r w:rsidRPr="005A0B97">
          <w:rPr>
            <w:rFonts w:ascii="Lucida Console" w:hAnsi="Lucida Console"/>
            <w:color w:val="000000" w:themeColor="text1"/>
          </w:rPr>
          <w:t>7.00  9.00</w:t>
        </w:r>
        <w:proofErr w:type="gramEnd"/>
        <w:r w:rsidRPr="005A0B97">
          <w:rPr>
            <w:rFonts w:ascii="Lucida Console" w:hAnsi="Lucida Console"/>
            <w:color w:val="000000" w:themeColor="text1"/>
          </w:rPr>
          <w:t xml:space="preserve"> 10.00 11.00 12.78 24.00 </w:t>
        </w:r>
      </w:ins>
    </w:p>
    <w:p w:rsidR="00343C20" w:rsidRPr="005A0B97" w:rsidRDefault="00343C20" w:rsidP="00343C20">
      <w:pPr>
        <w:pStyle w:val="HTMLPreformatted"/>
        <w:shd w:val="clear" w:color="auto" w:fill="FFFFFF"/>
        <w:wordWrap w:val="0"/>
        <w:spacing w:line="225" w:lineRule="atLeast"/>
        <w:rPr>
          <w:ins w:id="436" w:author="Lakshmi Venkateswaran" w:date="2016-10-11T20:59:00Z"/>
          <w:rFonts w:ascii="Lucida Console" w:hAnsi="Lucida Console"/>
          <w:color w:val="000000" w:themeColor="text1"/>
        </w:rPr>
      </w:pPr>
      <w:ins w:id="437" w:author="Lakshmi Venkateswaran" w:date="2016-10-11T20:59:00Z">
        <w:r w:rsidRPr="005A0B97">
          <w:rPr>
            <w:rStyle w:val="gcwxi2kcpkb"/>
            <w:rFonts w:ascii="Lucida Console" w:hAnsi="Lucida Console"/>
            <w:color w:val="000000" w:themeColor="text1"/>
          </w:rPr>
          <w:t xml:space="preserve"> </w:t>
        </w:r>
        <w:r w:rsidRPr="005A0B97">
          <w:rPr>
            <w:rStyle w:val="gcwxi2kcpjb"/>
            <w:rFonts w:ascii="Lucida Console" w:hAnsi="Lucida Console"/>
            <w:color w:val="000000" w:themeColor="text1"/>
          </w:rPr>
          <w:t>cnt_df$Number.of.Investors.in.Seed[cnt_df$Number.of.Investors.in.Seed</w:t>
        </w:r>
        <w:proofErr w:type="gramStart"/>
        <w:r w:rsidRPr="005A0B97">
          <w:rPr>
            <w:rStyle w:val="gcwxi2kcpjb"/>
            <w:rFonts w:ascii="Lucida Console" w:hAnsi="Lucida Console"/>
            <w:color w:val="000000" w:themeColor="text1"/>
          </w:rPr>
          <w:t>7]&lt;</w:t>
        </w:r>
        <w:proofErr w:type="gramEnd"/>
        <w:r w:rsidRPr="005A0B97">
          <w:rPr>
            <w:rStyle w:val="gcwxi2kcpjb"/>
            <w:rFonts w:ascii="Lucida Console" w:hAnsi="Lucida Console"/>
            <w:color w:val="000000" w:themeColor="text1"/>
          </w:rPr>
          <w:t>-7</w:t>
        </w:r>
      </w:ins>
    </w:p>
    <w:p w:rsidR="00343C20" w:rsidRPr="005A0B97" w:rsidRDefault="00343C20" w:rsidP="00343C20">
      <w:pPr>
        <w:rPr>
          <w:ins w:id="438" w:author="Lakshmi Venkateswaran" w:date="2016-10-11T20:59:00Z"/>
          <w:color w:val="000000" w:themeColor="text1"/>
        </w:rPr>
      </w:pPr>
    </w:p>
    <w:p w:rsidR="00343C20" w:rsidRPr="005A0B97" w:rsidRDefault="00343C20" w:rsidP="00343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w:t>
      </w:r>
      <w:proofErr w:type="gramStart"/>
      <w:r w:rsidRPr="005A0B97">
        <w:rPr>
          <w:rFonts w:ascii="Lucida Console" w:eastAsia="Times New Roman" w:hAnsi="Lucida Console" w:cs="Courier New"/>
          <w:color w:val="000000" w:themeColor="text1"/>
          <w:sz w:val="20"/>
          <w:szCs w:val="20"/>
        </w:rPr>
        <w:t>quantile(</w:t>
      </w:r>
      <w:proofErr w:type="gramEnd"/>
      <w:r w:rsidRPr="005A0B97">
        <w:rPr>
          <w:rFonts w:ascii="Lucida Console" w:eastAsia="Times New Roman" w:hAnsi="Lucida Console" w:cs="Courier New"/>
          <w:color w:val="000000" w:themeColor="text1"/>
          <w:sz w:val="20"/>
          <w:szCs w:val="20"/>
        </w:rPr>
        <w:t>cnt_df$Number.of.Investors.in.Angel.and.or.VC</w:t>
      </w:r>
    </w:p>
    <w:p w:rsidR="00343C20" w:rsidRPr="005A0B97" w:rsidRDefault="00343C20" w:rsidP="00343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proofErr w:type="gramStart"/>
      <w:r w:rsidRPr="005A0B97">
        <w:rPr>
          <w:rFonts w:ascii="Lucida Console" w:eastAsia="Times New Roman" w:hAnsi="Lucida Console" w:cs="Courier New"/>
          <w:color w:val="000000" w:themeColor="text1"/>
          <w:sz w:val="20"/>
          <w:szCs w:val="20"/>
        </w:rPr>
        <w:t>+ ,</w:t>
      </w:r>
      <w:proofErr w:type="gramEnd"/>
      <w:r w:rsidRPr="005A0B97">
        <w:rPr>
          <w:rFonts w:ascii="Lucida Console" w:eastAsia="Times New Roman" w:hAnsi="Lucida Console" w:cs="Courier New"/>
          <w:color w:val="000000" w:themeColor="text1"/>
          <w:sz w:val="20"/>
          <w:szCs w:val="20"/>
        </w:rPr>
        <w:t xml:space="preserve"> </w:t>
      </w:r>
      <w:proofErr w:type="spellStart"/>
      <w:r w:rsidRPr="005A0B97">
        <w:rPr>
          <w:rFonts w:ascii="Lucida Console" w:eastAsia="Times New Roman" w:hAnsi="Lucida Console" w:cs="Courier New"/>
          <w:color w:val="000000" w:themeColor="text1"/>
          <w:sz w:val="20"/>
          <w:szCs w:val="20"/>
        </w:rPr>
        <w:t>probs</w:t>
      </w:r>
      <w:proofErr w:type="spellEnd"/>
      <w:r w:rsidRPr="005A0B97">
        <w:rPr>
          <w:rFonts w:ascii="Lucida Console" w:eastAsia="Times New Roman" w:hAnsi="Lucida Console" w:cs="Courier New"/>
          <w:color w:val="000000" w:themeColor="text1"/>
          <w:sz w:val="20"/>
          <w:szCs w:val="20"/>
        </w:rPr>
        <w:t xml:space="preserve"> = </w:t>
      </w:r>
      <w:proofErr w:type="spellStart"/>
      <w:r w:rsidRPr="005A0B97">
        <w:rPr>
          <w:rFonts w:ascii="Lucida Console" w:eastAsia="Times New Roman" w:hAnsi="Lucida Console" w:cs="Courier New"/>
          <w:color w:val="000000" w:themeColor="text1"/>
          <w:sz w:val="20"/>
          <w:szCs w:val="20"/>
        </w:rPr>
        <w:t>seq</w:t>
      </w:r>
      <w:proofErr w:type="spellEnd"/>
      <w:r w:rsidRPr="005A0B97">
        <w:rPr>
          <w:rFonts w:ascii="Lucida Console" w:eastAsia="Times New Roman" w:hAnsi="Lucida Console" w:cs="Courier New"/>
          <w:color w:val="000000" w:themeColor="text1"/>
          <w:sz w:val="20"/>
          <w:szCs w:val="20"/>
        </w:rPr>
        <w:t>(0, 1, by= 0.05),na.rm=T)</w:t>
      </w:r>
    </w:p>
    <w:p w:rsidR="00343C20" w:rsidRPr="005A0B97" w:rsidRDefault="00343C20" w:rsidP="00343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0%   5</w:t>
      </w:r>
      <w:proofErr w:type="gramStart"/>
      <w:r w:rsidRPr="005A0B97">
        <w:rPr>
          <w:rFonts w:ascii="Lucida Console" w:eastAsia="Times New Roman" w:hAnsi="Lucida Console" w:cs="Courier New"/>
          <w:color w:val="000000" w:themeColor="text1"/>
          <w:sz w:val="20"/>
          <w:szCs w:val="20"/>
        </w:rPr>
        <w:t>%  10</w:t>
      </w:r>
      <w:proofErr w:type="gramEnd"/>
      <w:r w:rsidRPr="005A0B97">
        <w:rPr>
          <w:rFonts w:ascii="Lucida Console" w:eastAsia="Times New Roman" w:hAnsi="Lucida Console" w:cs="Courier New"/>
          <w:color w:val="000000" w:themeColor="text1"/>
          <w:sz w:val="20"/>
          <w:szCs w:val="20"/>
        </w:rPr>
        <w:t xml:space="preserve">%  15%  20%  25%  30%  35%  40%  45%  50%  55% </w:t>
      </w:r>
    </w:p>
    <w:p w:rsidR="00343C20" w:rsidRPr="005A0B97" w:rsidRDefault="00343C20" w:rsidP="00343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w:t>
      </w:r>
      <w:proofErr w:type="gramStart"/>
      <w:r w:rsidRPr="005A0B97">
        <w:rPr>
          <w:rFonts w:ascii="Lucida Console" w:eastAsia="Times New Roman" w:hAnsi="Lucida Console" w:cs="Courier New"/>
          <w:color w:val="000000" w:themeColor="text1"/>
          <w:sz w:val="20"/>
          <w:szCs w:val="20"/>
        </w:rPr>
        <w:t>0.0  0.0</w:t>
      </w:r>
      <w:proofErr w:type="gramEnd"/>
      <w:r w:rsidRPr="005A0B97">
        <w:rPr>
          <w:rFonts w:ascii="Lucida Console" w:eastAsia="Times New Roman" w:hAnsi="Lucida Console" w:cs="Courier New"/>
          <w:color w:val="000000" w:themeColor="text1"/>
          <w:sz w:val="20"/>
          <w:szCs w:val="20"/>
        </w:rPr>
        <w:t xml:space="preserve">  0.0  0.0  0.0  0.0  0.0  0.0  0.0  0.0  0.0  0.0 </w:t>
      </w:r>
    </w:p>
    <w:p w:rsidR="00343C20" w:rsidRPr="005A0B97" w:rsidRDefault="00343C20" w:rsidP="00343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60</w:t>
      </w:r>
      <w:proofErr w:type="gramStart"/>
      <w:r w:rsidRPr="005A0B97">
        <w:rPr>
          <w:rFonts w:ascii="Lucida Console" w:eastAsia="Times New Roman" w:hAnsi="Lucida Console" w:cs="Courier New"/>
          <w:color w:val="000000" w:themeColor="text1"/>
          <w:sz w:val="20"/>
          <w:szCs w:val="20"/>
        </w:rPr>
        <w:t>%  65</w:t>
      </w:r>
      <w:proofErr w:type="gramEnd"/>
      <w:r w:rsidRPr="005A0B97">
        <w:rPr>
          <w:rFonts w:ascii="Lucida Console" w:eastAsia="Times New Roman" w:hAnsi="Lucida Console" w:cs="Courier New"/>
          <w:color w:val="000000" w:themeColor="text1"/>
          <w:sz w:val="20"/>
          <w:szCs w:val="20"/>
        </w:rPr>
        <w:t xml:space="preserve">%  70%  75%  80%  85%  90%  95% 100% </w:t>
      </w:r>
    </w:p>
    <w:p w:rsidR="00343C20" w:rsidRPr="005A0B97" w:rsidRDefault="00343C20" w:rsidP="00343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w:t>
      </w:r>
      <w:proofErr w:type="gramStart"/>
      <w:r w:rsidRPr="005A0B97">
        <w:rPr>
          <w:rFonts w:ascii="Lucida Console" w:eastAsia="Times New Roman" w:hAnsi="Lucida Console" w:cs="Courier New"/>
          <w:color w:val="000000" w:themeColor="text1"/>
          <w:sz w:val="20"/>
          <w:szCs w:val="20"/>
        </w:rPr>
        <w:t>0.0  0.0</w:t>
      </w:r>
      <w:proofErr w:type="gramEnd"/>
      <w:r w:rsidRPr="005A0B97">
        <w:rPr>
          <w:rFonts w:ascii="Lucida Console" w:eastAsia="Times New Roman" w:hAnsi="Lucida Console" w:cs="Courier New"/>
          <w:color w:val="000000" w:themeColor="text1"/>
          <w:sz w:val="20"/>
          <w:szCs w:val="20"/>
        </w:rPr>
        <w:t xml:space="preserve">  0.0  0.0  1.0  1.0  2.0  3.9  9.0 </w:t>
      </w:r>
    </w:p>
    <w:p w:rsidR="00343C20" w:rsidRPr="005A0B97" w:rsidRDefault="00343C20" w:rsidP="00343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w:t>
      </w:r>
      <w:proofErr w:type="gramStart"/>
      <w:r w:rsidRPr="005A0B97">
        <w:rPr>
          <w:rFonts w:ascii="Lucida Console" w:eastAsia="Times New Roman" w:hAnsi="Lucida Console" w:cs="Courier New"/>
          <w:color w:val="000000" w:themeColor="text1"/>
          <w:sz w:val="20"/>
          <w:szCs w:val="20"/>
        </w:rPr>
        <w:t>quantile(</w:t>
      </w:r>
      <w:proofErr w:type="gramEnd"/>
      <w:r w:rsidRPr="005A0B97">
        <w:rPr>
          <w:rFonts w:ascii="Lucida Console" w:eastAsia="Times New Roman" w:hAnsi="Lucida Console" w:cs="Courier New"/>
          <w:color w:val="000000" w:themeColor="text1"/>
          <w:sz w:val="20"/>
          <w:szCs w:val="20"/>
        </w:rPr>
        <w:t>cnt_df$Number.of.Investors.in.Angel.and.or.VC</w:t>
      </w:r>
    </w:p>
    <w:p w:rsidR="00343C20" w:rsidRPr="005A0B97" w:rsidRDefault="00343C20" w:rsidP="00343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proofErr w:type="gramStart"/>
      <w:r w:rsidRPr="005A0B97">
        <w:rPr>
          <w:rFonts w:ascii="Lucida Console" w:eastAsia="Times New Roman" w:hAnsi="Lucida Console" w:cs="Courier New"/>
          <w:color w:val="000000" w:themeColor="text1"/>
          <w:sz w:val="20"/>
          <w:szCs w:val="20"/>
        </w:rPr>
        <w:t>+ ,</w:t>
      </w:r>
      <w:proofErr w:type="gramEnd"/>
      <w:r w:rsidRPr="005A0B97">
        <w:rPr>
          <w:rFonts w:ascii="Lucida Console" w:eastAsia="Times New Roman" w:hAnsi="Lucida Console" w:cs="Courier New"/>
          <w:color w:val="000000" w:themeColor="text1"/>
          <w:sz w:val="20"/>
          <w:szCs w:val="20"/>
        </w:rPr>
        <w:t xml:space="preserve"> </w:t>
      </w:r>
      <w:proofErr w:type="spellStart"/>
      <w:r w:rsidRPr="005A0B97">
        <w:rPr>
          <w:rFonts w:ascii="Lucida Console" w:eastAsia="Times New Roman" w:hAnsi="Lucida Console" w:cs="Courier New"/>
          <w:color w:val="000000" w:themeColor="text1"/>
          <w:sz w:val="20"/>
          <w:szCs w:val="20"/>
        </w:rPr>
        <w:t>probs</w:t>
      </w:r>
      <w:proofErr w:type="spellEnd"/>
      <w:r w:rsidRPr="005A0B97">
        <w:rPr>
          <w:rFonts w:ascii="Lucida Console" w:eastAsia="Times New Roman" w:hAnsi="Lucida Console" w:cs="Courier New"/>
          <w:color w:val="000000" w:themeColor="text1"/>
          <w:sz w:val="20"/>
          <w:szCs w:val="20"/>
        </w:rPr>
        <w:t xml:space="preserve"> = </w:t>
      </w:r>
      <w:proofErr w:type="spellStart"/>
      <w:r w:rsidRPr="005A0B97">
        <w:rPr>
          <w:rFonts w:ascii="Lucida Console" w:eastAsia="Times New Roman" w:hAnsi="Lucida Console" w:cs="Courier New"/>
          <w:color w:val="000000" w:themeColor="text1"/>
          <w:sz w:val="20"/>
          <w:szCs w:val="20"/>
        </w:rPr>
        <w:t>seq</w:t>
      </w:r>
      <w:proofErr w:type="spellEnd"/>
      <w:r w:rsidRPr="005A0B97">
        <w:rPr>
          <w:rFonts w:ascii="Lucida Console" w:eastAsia="Times New Roman" w:hAnsi="Lucida Console" w:cs="Courier New"/>
          <w:color w:val="000000" w:themeColor="text1"/>
          <w:sz w:val="20"/>
          <w:szCs w:val="20"/>
        </w:rPr>
        <w:t>(.95, 1, by= 0.01),na.rm=T)</w:t>
      </w:r>
    </w:p>
    <w:p w:rsidR="00343C20" w:rsidRPr="005A0B97" w:rsidRDefault="00343C20" w:rsidP="00343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95</w:t>
      </w:r>
      <w:proofErr w:type="gramStart"/>
      <w:r w:rsidRPr="005A0B97">
        <w:rPr>
          <w:rFonts w:ascii="Lucida Console" w:eastAsia="Times New Roman" w:hAnsi="Lucida Console" w:cs="Courier New"/>
          <w:color w:val="000000" w:themeColor="text1"/>
          <w:sz w:val="20"/>
          <w:szCs w:val="20"/>
        </w:rPr>
        <w:t>%  96</w:t>
      </w:r>
      <w:proofErr w:type="gramEnd"/>
      <w:r w:rsidRPr="005A0B97">
        <w:rPr>
          <w:rFonts w:ascii="Lucida Console" w:eastAsia="Times New Roman" w:hAnsi="Lucida Console" w:cs="Courier New"/>
          <w:color w:val="000000" w:themeColor="text1"/>
          <w:sz w:val="20"/>
          <w:szCs w:val="20"/>
        </w:rPr>
        <w:t xml:space="preserve">%  97%  98%  99% 100% </w:t>
      </w:r>
    </w:p>
    <w:p w:rsidR="00343C20" w:rsidRPr="005A0B97" w:rsidRDefault="00343C20" w:rsidP="00343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3.90 4.00 5.00 6.00 6.78 9.00 </w:t>
      </w:r>
    </w:p>
    <w:p w:rsidR="00343C20" w:rsidRPr="005A0B97" w:rsidRDefault="00343C20" w:rsidP="00343C20">
      <w:pPr>
        <w:rPr>
          <w:color w:val="000000" w:themeColor="text1"/>
        </w:rPr>
      </w:pP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r w:rsidRPr="005A0B97">
        <w:rPr>
          <w:rFonts w:ascii="Lucida Console" w:hAnsi="Lucida Console"/>
          <w:color w:val="000000" w:themeColor="text1"/>
        </w:rPr>
        <w:t xml:space="preserve"> </w:t>
      </w:r>
      <w:proofErr w:type="gramStart"/>
      <w:r w:rsidRPr="005A0B97">
        <w:rPr>
          <w:rFonts w:ascii="Lucida Console" w:hAnsi="Lucida Console"/>
          <w:color w:val="000000" w:themeColor="text1"/>
        </w:rPr>
        <w:t>cnt_df$Number.of.Investors.in.Angel.and.or.VC[</w:t>
      </w:r>
      <w:proofErr w:type="gramEnd"/>
      <w:r w:rsidRPr="005A0B97">
        <w:rPr>
          <w:rFonts w:ascii="Lucida Console" w:hAnsi="Lucida Console"/>
          <w:color w:val="000000" w:themeColor="text1"/>
        </w:rPr>
        <w:t>cnt_df$Number.of.Investors.in.Angel.and.or.VC2]&lt;-1</w:t>
      </w:r>
    </w:p>
    <w:p w:rsidR="00343C20" w:rsidRPr="005A0B97" w:rsidRDefault="00343C20" w:rsidP="00343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cnt_df$Number.of.Investors.in.Angel.and.or.VC[is.na(cnt_df$Number.of.Investors.in.Angel.and.or.VC</w:t>
      </w:r>
      <w:proofErr w:type="gramStart"/>
      <w:r w:rsidRPr="005A0B97">
        <w:rPr>
          <w:rFonts w:ascii="Lucida Console" w:eastAsia="Times New Roman" w:hAnsi="Lucida Console" w:cs="Courier New"/>
          <w:color w:val="000000" w:themeColor="text1"/>
          <w:sz w:val="20"/>
          <w:szCs w:val="20"/>
        </w:rPr>
        <w:t>)]&lt;</w:t>
      </w:r>
      <w:proofErr w:type="gramEnd"/>
      <w:r w:rsidRPr="005A0B97">
        <w:rPr>
          <w:rFonts w:ascii="Lucida Console" w:eastAsia="Times New Roman" w:hAnsi="Lucida Console" w:cs="Courier New"/>
          <w:color w:val="000000" w:themeColor="text1"/>
          <w:sz w:val="20"/>
          <w:szCs w:val="20"/>
        </w:rPr>
        <w:t>-median(cnt_df$Number.of.Investors.in.Angel.and.or.VC,na.rm=T)</w:t>
      </w:r>
    </w:p>
    <w:p w:rsidR="00343C20" w:rsidRPr="005A0B97" w:rsidRDefault="00343C20" w:rsidP="00343C20">
      <w:pPr>
        <w:rPr>
          <w:color w:val="000000" w:themeColor="text1"/>
        </w:rPr>
      </w:pPr>
    </w:p>
    <w:p w:rsidR="00343C20" w:rsidRPr="005A0B97" w:rsidRDefault="00343C20" w:rsidP="00343C20">
      <w:pPr>
        <w:rPr>
          <w:color w:val="000000" w:themeColor="text1"/>
        </w:rPr>
      </w:pPr>
    </w:p>
    <w:p w:rsidR="00343C20" w:rsidRPr="005A0B97" w:rsidRDefault="00343C20" w:rsidP="00343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summary(</w:t>
      </w:r>
      <w:proofErr w:type="spellStart"/>
      <w:r w:rsidRPr="005A0B97">
        <w:rPr>
          <w:rFonts w:ascii="Lucida Console" w:eastAsia="Times New Roman" w:hAnsi="Lucida Console" w:cs="Courier New"/>
          <w:color w:val="000000" w:themeColor="text1"/>
          <w:sz w:val="20"/>
          <w:szCs w:val="20"/>
        </w:rPr>
        <w:t>cnt_df$Number.of.</w:t>
      </w:r>
      <w:proofErr w:type="gramStart"/>
      <w:r w:rsidRPr="005A0B97">
        <w:rPr>
          <w:rFonts w:ascii="Lucida Console" w:eastAsia="Times New Roman" w:hAnsi="Lucida Console" w:cs="Courier New"/>
          <w:color w:val="000000" w:themeColor="text1"/>
          <w:sz w:val="20"/>
          <w:szCs w:val="20"/>
        </w:rPr>
        <w:t>of.advisors</w:t>
      </w:r>
      <w:proofErr w:type="spellEnd"/>
      <w:proofErr w:type="gramEnd"/>
      <w:r w:rsidRPr="005A0B97">
        <w:rPr>
          <w:rFonts w:ascii="Lucida Console" w:eastAsia="Times New Roman" w:hAnsi="Lucida Console" w:cs="Courier New"/>
          <w:color w:val="000000" w:themeColor="text1"/>
          <w:sz w:val="20"/>
          <w:szCs w:val="20"/>
        </w:rPr>
        <w:t>)</w:t>
      </w:r>
    </w:p>
    <w:p w:rsidR="00343C20" w:rsidRPr="005A0B97" w:rsidRDefault="00343C20" w:rsidP="00343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Min. 1st Qu.  Median    Mean 3rd Qu.    Max. </w:t>
      </w:r>
    </w:p>
    <w:p w:rsidR="00343C20" w:rsidRPr="005A0B97" w:rsidRDefault="00343C20" w:rsidP="00343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0.000   0.000   0.000   1.017   </w:t>
      </w:r>
      <w:proofErr w:type="gramStart"/>
      <w:r w:rsidRPr="005A0B97">
        <w:rPr>
          <w:rFonts w:ascii="Lucida Console" w:eastAsia="Times New Roman" w:hAnsi="Lucida Console" w:cs="Courier New"/>
          <w:color w:val="000000" w:themeColor="text1"/>
          <w:sz w:val="20"/>
          <w:szCs w:val="20"/>
        </w:rPr>
        <w:t>1.000  13.000</w:t>
      </w:r>
      <w:proofErr w:type="gramEnd"/>
      <w:r w:rsidRPr="005A0B97">
        <w:rPr>
          <w:rFonts w:ascii="Lucida Console" w:eastAsia="Times New Roman" w:hAnsi="Lucida Console" w:cs="Courier New"/>
          <w:color w:val="000000" w:themeColor="text1"/>
          <w:sz w:val="20"/>
          <w:szCs w:val="20"/>
        </w:rPr>
        <w:t xml:space="preserve"> </w:t>
      </w:r>
    </w:p>
    <w:p w:rsidR="00343C20" w:rsidRPr="005A0B97" w:rsidRDefault="00343C20" w:rsidP="00343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w:t>
      </w:r>
    </w:p>
    <w:p w:rsidR="00343C20" w:rsidRPr="005A0B97" w:rsidRDefault="00343C20" w:rsidP="00343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w:t>
      </w:r>
      <w:proofErr w:type="gramStart"/>
      <w:r w:rsidRPr="005A0B97">
        <w:rPr>
          <w:rFonts w:ascii="Lucida Console" w:eastAsia="Times New Roman" w:hAnsi="Lucida Console" w:cs="Courier New"/>
          <w:color w:val="000000" w:themeColor="text1"/>
          <w:sz w:val="20"/>
          <w:szCs w:val="20"/>
        </w:rPr>
        <w:t>quantile(</w:t>
      </w:r>
      <w:proofErr w:type="spellStart"/>
      <w:proofErr w:type="gramEnd"/>
      <w:r w:rsidRPr="005A0B97">
        <w:rPr>
          <w:rFonts w:ascii="Lucida Console" w:eastAsia="Times New Roman" w:hAnsi="Lucida Console" w:cs="Courier New"/>
          <w:color w:val="000000" w:themeColor="text1"/>
          <w:sz w:val="20"/>
          <w:szCs w:val="20"/>
        </w:rPr>
        <w:t>cnt_df$Number.of.of.advisors</w:t>
      </w:r>
      <w:proofErr w:type="spellEnd"/>
      <w:r w:rsidRPr="005A0B97">
        <w:rPr>
          <w:rFonts w:ascii="Lucida Console" w:eastAsia="Times New Roman" w:hAnsi="Lucida Console" w:cs="Courier New"/>
          <w:color w:val="000000" w:themeColor="text1"/>
          <w:sz w:val="20"/>
          <w:szCs w:val="20"/>
        </w:rPr>
        <w:t xml:space="preserve">, </w:t>
      </w:r>
      <w:proofErr w:type="spellStart"/>
      <w:r w:rsidRPr="005A0B97">
        <w:rPr>
          <w:rFonts w:ascii="Lucida Console" w:eastAsia="Times New Roman" w:hAnsi="Lucida Console" w:cs="Courier New"/>
          <w:color w:val="000000" w:themeColor="text1"/>
          <w:sz w:val="20"/>
          <w:szCs w:val="20"/>
        </w:rPr>
        <w:t>probs</w:t>
      </w:r>
      <w:proofErr w:type="spellEnd"/>
      <w:r w:rsidRPr="005A0B97">
        <w:rPr>
          <w:rFonts w:ascii="Lucida Console" w:eastAsia="Times New Roman" w:hAnsi="Lucida Console" w:cs="Courier New"/>
          <w:color w:val="000000" w:themeColor="text1"/>
          <w:sz w:val="20"/>
          <w:szCs w:val="20"/>
        </w:rPr>
        <w:t xml:space="preserve"> = </w:t>
      </w:r>
      <w:proofErr w:type="spellStart"/>
      <w:r w:rsidRPr="005A0B97">
        <w:rPr>
          <w:rFonts w:ascii="Lucida Console" w:eastAsia="Times New Roman" w:hAnsi="Lucida Console" w:cs="Courier New"/>
          <w:color w:val="000000" w:themeColor="text1"/>
          <w:sz w:val="20"/>
          <w:szCs w:val="20"/>
        </w:rPr>
        <w:t>seq</w:t>
      </w:r>
      <w:proofErr w:type="spellEnd"/>
      <w:r w:rsidRPr="005A0B97">
        <w:rPr>
          <w:rFonts w:ascii="Lucida Console" w:eastAsia="Times New Roman" w:hAnsi="Lucida Console" w:cs="Courier New"/>
          <w:color w:val="000000" w:themeColor="text1"/>
          <w:sz w:val="20"/>
          <w:szCs w:val="20"/>
        </w:rPr>
        <w:t>(0, 1, by= 0.05),na.rm=T)</w:t>
      </w:r>
    </w:p>
    <w:p w:rsidR="00343C20" w:rsidRPr="005A0B97" w:rsidRDefault="00343C20" w:rsidP="00343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0%   5</w:t>
      </w:r>
      <w:proofErr w:type="gramStart"/>
      <w:r w:rsidRPr="005A0B97">
        <w:rPr>
          <w:rFonts w:ascii="Lucida Console" w:eastAsia="Times New Roman" w:hAnsi="Lucida Console" w:cs="Courier New"/>
          <w:color w:val="000000" w:themeColor="text1"/>
          <w:sz w:val="20"/>
          <w:szCs w:val="20"/>
        </w:rPr>
        <w:t>%  10</w:t>
      </w:r>
      <w:proofErr w:type="gramEnd"/>
      <w:r w:rsidRPr="005A0B97">
        <w:rPr>
          <w:rFonts w:ascii="Lucida Console" w:eastAsia="Times New Roman" w:hAnsi="Lucida Console" w:cs="Courier New"/>
          <w:color w:val="000000" w:themeColor="text1"/>
          <w:sz w:val="20"/>
          <w:szCs w:val="20"/>
        </w:rPr>
        <w:t xml:space="preserve">%  15%  20%  25%  30%  35%  40%  45%  50%  55% </w:t>
      </w:r>
    </w:p>
    <w:p w:rsidR="00343C20" w:rsidRPr="005A0B97" w:rsidRDefault="00343C20" w:rsidP="00343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0    0    0    0    0    0    0    0    0    0    0    0 </w:t>
      </w:r>
    </w:p>
    <w:p w:rsidR="00343C20" w:rsidRPr="005A0B97" w:rsidRDefault="00343C20" w:rsidP="00343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60</w:t>
      </w:r>
      <w:proofErr w:type="gramStart"/>
      <w:r w:rsidRPr="005A0B97">
        <w:rPr>
          <w:rFonts w:ascii="Lucida Console" w:eastAsia="Times New Roman" w:hAnsi="Lucida Console" w:cs="Courier New"/>
          <w:color w:val="000000" w:themeColor="text1"/>
          <w:sz w:val="20"/>
          <w:szCs w:val="20"/>
        </w:rPr>
        <w:t>%  65</w:t>
      </w:r>
      <w:proofErr w:type="gramEnd"/>
      <w:r w:rsidRPr="005A0B97">
        <w:rPr>
          <w:rFonts w:ascii="Lucida Console" w:eastAsia="Times New Roman" w:hAnsi="Lucida Console" w:cs="Courier New"/>
          <w:color w:val="000000" w:themeColor="text1"/>
          <w:sz w:val="20"/>
          <w:szCs w:val="20"/>
        </w:rPr>
        <w:t xml:space="preserve">%  70%  75%  80%  85%  90%  95% 100% </w:t>
      </w:r>
    </w:p>
    <w:p w:rsidR="00343C20" w:rsidRPr="005A0B97" w:rsidRDefault="00343C20" w:rsidP="00343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0    1    1    1    2    2    3    6   13 </w:t>
      </w:r>
    </w:p>
    <w:p w:rsidR="00343C20" w:rsidRPr="005A0B97" w:rsidRDefault="00343C20" w:rsidP="00343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w:t>
      </w:r>
    </w:p>
    <w:p w:rsidR="00343C20" w:rsidRPr="005A0B97" w:rsidRDefault="00343C20" w:rsidP="00343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proofErr w:type="gramStart"/>
      <w:r w:rsidRPr="005A0B97">
        <w:rPr>
          <w:rFonts w:ascii="Lucida Console" w:eastAsia="Times New Roman" w:hAnsi="Lucida Console" w:cs="Courier New"/>
          <w:color w:val="000000" w:themeColor="text1"/>
          <w:sz w:val="20"/>
          <w:szCs w:val="20"/>
        </w:rPr>
        <w:t>quantile(</w:t>
      </w:r>
      <w:proofErr w:type="spellStart"/>
      <w:proofErr w:type="gramEnd"/>
      <w:r w:rsidRPr="005A0B97">
        <w:rPr>
          <w:rFonts w:ascii="Lucida Console" w:eastAsia="Times New Roman" w:hAnsi="Lucida Console" w:cs="Courier New"/>
          <w:color w:val="000000" w:themeColor="text1"/>
          <w:sz w:val="20"/>
          <w:szCs w:val="20"/>
        </w:rPr>
        <w:t>cnt_df$Number.of.of.advisors</w:t>
      </w:r>
      <w:proofErr w:type="spellEnd"/>
      <w:r w:rsidRPr="005A0B97">
        <w:rPr>
          <w:rFonts w:ascii="Lucida Console" w:eastAsia="Times New Roman" w:hAnsi="Lucida Console" w:cs="Courier New"/>
          <w:color w:val="000000" w:themeColor="text1"/>
          <w:sz w:val="20"/>
          <w:szCs w:val="20"/>
        </w:rPr>
        <w:t xml:space="preserve">, </w:t>
      </w:r>
      <w:proofErr w:type="spellStart"/>
      <w:r w:rsidRPr="005A0B97">
        <w:rPr>
          <w:rFonts w:ascii="Lucida Console" w:eastAsia="Times New Roman" w:hAnsi="Lucida Console" w:cs="Courier New"/>
          <w:color w:val="000000" w:themeColor="text1"/>
          <w:sz w:val="20"/>
          <w:szCs w:val="20"/>
        </w:rPr>
        <w:t>probs</w:t>
      </w:r>
      <w:proofErr w:type="spellEnd"/>
      <w:r w:rsidRPr="005A0B97">
        <w:rPr>
          <w:rFonts w:ascii="Lucida Console" w:eastAsia="Times New Roman" w:hAnsi="Lucida Console" w:cs="Courier New"/>
          <w:color w:val="000000" w:themeColor="text1"/>
          <w:sz w:val="20"/>
          <w:szCs w:val="20"/>
        </w:rPr>
        <w:t xml:space="preserve"> = </w:t>
      </w:r>
      <w:proofErr w:type="spellStart"/>
      <w:r w:rsidRPr="005A0B97">
        <w:rPr>
          <w:rFonts w:ascii="Lucida Console" w:eastAsia="Times New Roman" w:hAnsi="Lucida Console" w:cs="Courier New"/>
          <w:color w:val="000000" w:themeColor="text1"/>
          <w:sz w:val="20"/>
          <w:szCs w:val="20"/>
        </w:rPr>
        <w:t>seq</w:t>
      </w:r>
      <w:proofErr w:type="spellEnd"/>
      <w:r w:rsidRPr="005A0B97">
        <w:rPr>
          <w:rFonts w:ascii="Lucida Console" w:eastAsia="Times New Roman" w:hAnsi="Lucida Console" w:cs="Courier New"/>
          <w:color w:val="000000" w:themeColor="text1"/>
          <w:sz w:val="20"/>
          <w:szCs w:val="20"/>
        </w:rPr>
        <w:t>(0.9, 1, by= 0.05),na.rm=T)</w:t>
      </w:r>
    </w:p>
    <w:p w:rsidR="00343C20" w:rsidRPr="005A0B97" w:rsidRDefault="00343C20" w:rsidP="00343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90</w:t>
      </w:r>
      <w:proofErr w:type="gramStart"/>
      <w:r w:rsidRPr="005A0B97">
        <w:rPr>
          <w:rFonts w:ascii="Lucida Console" w:eastAsia="Times New Roman" w:hAnsi="Lucida Console" w:cs="Courier New"/>
          <w:color w:val="000000" w:themeColor="text1"/>
          <w:sz w:val="20"/>
          <w:szCs w:val="20"/>
        </w:rPr>
        <w:t>%  95</w:t>
      </w:r>
      <w:proofErr w:type="gramEnd"/>
      <w:r w:rsidRPr="005A0B97">
        <w:rPr>
          <w:rFonts w:ascii="Lucida Console" w:eastAsia="Times New Roman" w:hAnsi="Lucida Console" w:cs="Courier New"/>
          <w:color w:val="000000" w:themeColor="text1"/>
          <w:sz w:val="20"/>
          <w:szCs w:val="20"/>
        </w:rPr>
        <w:t xml:space="preserve">% 100% </w:t>
      </w:r>
    </w:p>
    <w:p w:rsidR="00343C20" w:rsidRPr="005A0B97" w:rsidRDefault="00343C20" w:rsidP="00343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3    6   13 </w:t>
      </w:r>
    </w:p>
    <w:p w:rsidR="00343C20" w:rsidRPr="005A0B97" w:rsidRDefault="00343C20" w:rsidP="00343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w:t>
      </w:r>
      <w:proofErr w:type="spellStart"/>
      <w:r w:rsidRPr="005A0B97">
        <w:rPr>
          <w:rFonts w:ascii="Lucida Console" w:eastAsia="Times New Roman" w:hAnsi="Lucida Console" w:cs="Courier New"/>
          <w:color w:val="000000" w:themeColor="text1"/>
          <w:sz w:val="20"/>
          <w:szCs w:val="20"/>
        </w:rPr>
        <w:t>cnt_df$Number.of.</w:t>
      </w:r>
      <w:proofErr w:type="gramStart"/>
      <w:r w:rsidRPr="005A0B97">
        <w:rPr>
          <w:rFonts w:ascii="Lucida Console" w:eastAsia="Times New Roman" w:hAnsi="Lucida Console" w:cs="Courier New"/>
          <w:color w:val="000000" w:themeColor="text1"/>
          <w:sz w:val="20"/>
          <w:szCs w:val="20"/>
        </w:rPr>
        <w:t>of.advisors</w:t>
      </w:r>
      <w:proofErr w:type="spellEnd"/>
      <w:proofErr w:type="gramEnd"/>
      <w:r w:rsidRPr="005A0B97">
        <w:rPr>
          <w:rFonts w:ascii="Lucida Console" w:eastAsia="Times New Roman" w:hAnsi="Lucida Console" w:cs="Courier New"/>
          <w:color w:val="000000" w:themeColor="text1"/>
          <w:sz w:val="20"/>
          <w:szCs w:val="20"/>
        </w:rPr>
        <w:t>[Number.of.of.advisors3]&lt;-3</w:t>
      </w:r>
    </w:p>
    <w:p w:rsidR="00343C20" w:rsidRPr="005A0B97" w:rsidRDefault="00343C20" w:rsidP="00343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Error in </w:t>
      </w:r>
      <w:proofErr w:type="spellStart"/>
      <w:r w:rsidRPr="005A0B97">
        <w:rPr>
          <w:rFonts w:ascii="Lucida Console" w:eastAsia="Times New Roman" w:hAnsi="Lucida Console" w:cs="Courier New"/>
          <w:color w:val="000000" w:themeColor="text1"/>
          <w:sz w:val="20"/>
          <w:szCs w:val="20"/>
        </w:rPr>
        <w:t>cnt_df$Number.of.</w:t>
      </w:r>
      <w:proofErr w:type="gramStart"/>
      <w:r w:rsidRPr="005A0B97">
        <w:rPr>
          <w:rFonts w:ascii="Lucida Console" w:eastAsia="Times New Roman" w:hAnsi="Lucida Console" w:cs="Courier New"/>
          <w:color w:val="000000" w:themeColor="text1"/>
          <w:sz w:val="20"/>
          <w:szCs w:val="20"/>
        </w:rPr>
        <w:t>of.advisors</w:t>
      </w:r>
      <w:proofErr w:type="spellEnd"/>
      <w:proofErr w:type="gramEnd"/>
      <w:r w:rsidRPr="005A0B97">
        <w:rPr>
          <w:rFonts w:ascii="Lucida Console" w:eastAsia="Times New Roman" w:hAnsi="Lucida Console" w:cs="Courier New"/>
          <w:color w:val="000000" w:themeColor="text1"/>
          <w:sz w:val="20"/>
          <w:szCs w:val="20"/>
        </w:rPr>
        <w:t>[</w:t>
      </w:r>
      <w:proofErr w:type="spellStart"/>
      <w:r w:rsidRPr="005A0B97">
        <w:rPr>
          <w:rFonts w:ascii="Lucida Console" w:eastAsia="Times New Roman" w:hAnsi="Lucida Console" w:cs="Courier New"/>
          <w:color w:val="000000" w:themeColor="text1"/>
          <w:sz w:val="20"/>
          <w:szCs w:val="20"/>
        </w:rPr>
        <w:t>Number.of.of.advisors</w:t>
      </w:r>
      <w:proofErr w:type="spellEnd"/>
      <w:r w:rsidRPr="005A0B97">
        <w:rPr>
          <w:rFonts w:ascii="Lucida Console" w:eastAsia="Times New Roman" w:hAnsi="Lucida Console" w:cs="Courier New"/>
          <w:color w:val="000000" w:themeColor="text1"/>
          <w:sz w:val="20"/>
          <w:szCs w:val="20"/>
        </w:rPr>
        <w:t xml:space="preserve">  3] &lt;- 3 : </w:t>
      </w:r>
    </w:p>
    <w:p w:rsidR="00343C20" w:rsidRPr="005A0B97" w:rsidRDefault="00343C20" w:rsidP="00343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object '</w:t>
      </w:r>
      <w:proofErr w:type="spellStart"/>
      <w:r w:rsidRPr="005A0B97">
        <w:rPr>
          <w:rFonts w:ascii="Lucida Console" w:eastAsia="Times New Roman" w:hAnsi="Lucida Console" w:cs="Courier New"/>
          <w:color w:val="000000" w:themeColor="text1"/>
          <w:sz w:val="20"/>
          <w:szCs w:val="20"/>
        </w:rPr>
        <w:t>Number.of.</w:t>
      </w:r>
      <w:proofErr w:type="gramStart"/>
      <w:r w:rsidRPr="005A0B97">
        <w:rPr>
          <w:rFonts w:ascii="Lucida Console" w:eastAsia="Times New Roman" w:hAnsi="Lucida Console" w:cs="Courier New"/>
          <w:color w:val="000000" w:themeColor="text1"/>
          <w:sz w:val="20"/>
          <w:szCs w:val="20"/>
        </w:rPr>
        <w:t>of.advisors</w:t>
      </w:r>
      <w:proofErr w:type="spellEnd"/>
      <w:proofErr w:type="gramEnd"/>
      <w:r w:rsidRPr="005A0B97">
        <w:rPr>
          <w:rFonts w:ascii="Lucida Console" w:eastAsia="Times New Roman" w:hAnsi="Lucida Console" w:cs="Courier New"/>
          <w:color w:val="000000" w:themeColor="text1"/>
          <w:sz w:val="20"/>
          <w:szCs w:val="20"/>
        </w:rPr>
        <w:t>' not found</w:t>
      </w:r>
    </w:p>
    <w:p w:rsidR="00343C20" w:rsidRPr="005A0B97" w:rsidRDefault="00343C20" w:rsidP="00343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w:t>
      </w:r>
      <w:proofErr w:type="spellStart"/>
      <w:r w:rsidRPr="005A0B97">
        <w:rPr>
          <w:rFonts w:ascii="Lucida Console" w:eastAsia="Times New Roman" w:hAnsi="Lucida Console" w:cs="Courier New"/>
          <w:color w:val="000000" w:themeColor="text1"/>
          <w:sz w:val="20"/>
          <w:szCs w:val="20"/>
        </w:rPr>
        <w:t>cnt_df$Number.of.</w:t>
      </w:r>
      <w:proofErr w:type="gramStart"/>
      <w:r w:rsidRPr="005A0B97">
        <w:rPr>
          <w:rFonts w:ascii="Lucida Console" w:eastAsia="Times New Roman" w:hAnsi="Lucida Console" w:cs="Courier New"/>
          <w:color w:val="000000" w:themeColor="text1"/>
          <w:sz w:val="20"/>
          <w:szCs w:val="20"/>
        </w:rPr>
        <w:t>of.advisors</w:t>
      </w:r>
      <w:proofErr w:type="spellEnd"/>
      <w:proofErr w:type="gramEnd"/>
      <w:r w:rsidRPr="005A0B97">
        <w:rPr>
          <w:rFonts w:ascii="Lucida Console" w:eastAsia="Times New Roman" w:hAnsi="Lucida Console" w:cs="Courier New"/>
          <w:color w:val="000000" w:themeColor="text1"/>
          <w:sz w:val="20"/>
          <w:szCs w:val="20"/>
        </w:rPr>
        <w:t>[cnt_df$Number.of.of.advisors3]&lt;-3</w:t>
      </w:r>
    </w:p>
    <w:p w:rsidR="00343C20" w:rsidRPr="005A0B97" w:rsidRDefault="00343C20" w:rsidP="00343C20">
      <w:pPr>
        <w:rPr>
          <w:color w:val="000000" w:themeColor="text1"/>
        </w:rPr>
      </w:pPr>
    </w:p>
    <w:p w:rsidR="00343C20" w:rsidRPr="005A0B97" w:rsidRDefault="00343C20" w:rsidP="00343C20">
      <w:pPr>
        <w:rPr>
          <w:color w:val="000000" w:themeColor="text1"/>
        </w:rPr>
      </w:pPr>
    </w:p>
    <w:tbl>
      <w:tblPr>
        <w:tblW w:w="7785" w:type="dxa"/>
        <w:tblCellSpacing w:w="0" w:type="dxa"/>
        <w:shd w:val="clear" w:color="auto" w:fill="FFFFFF"/>
        <w:tblCellMar>
          <w:left w:w="90" w:type="dxa"/>
          <w:bottom w:w="120" w:type="dxa"/>
          <w:right w:w="0" w:type="dxa"/>
        </w:tblCellMar>
        <w:tblLook w:val="04A0" w:firstRow="1" w:lastRow="0" w:firstColumn="1" w:lastColumn="0" w:noHBand="0" w:noVBand="1"/>
      </w:tblPr>
      <w:tblGrid>
        <w:gridCol w:w="7785"/>
      </w:tblGrid>
      <w:tr w:rsidR="005A0B97" w:rsidRPr="005A0B97" w:rsidTr="005A0B97">
        <w:trPr>
          <w:tblCellSpacing w:w="0" w:type="dxa"/>
        </w:trPr>
        <w:tc>
          <w:tcPr>
            <w:tcW w:w="0" w:type="auto"/>
            <w:shd w:val="clear" w:color="auto" w:fill="FFFFFF"/>
            <w:hideMark/>
          </w:tcPr>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summary(</w:t>
            </w:r>
            <w:proofErr w:type="spellStart"/>
            <w:r w:rsidRPr="005A0B97">
              <w:rPr>
                <w:rFonts w:ascii="Lucida Console" w:eastAsia="Times New Roman" w:hAnsi="Lucida Console" w:cs="Courier New"/>
                <w:color w:val="000000" w:themeColor="text1"/>
                <w:sz w:val="20"/>
                <w:szCs w:val="20"/>
              </w:rPr>
              <w:t>cnt_</w:t>
            </w:r>
            <w:proofErr w:type="gramStart"/>
            <w:r w:rsidRPr="005A0B97">
              <w:rPr>
                <w:rFonts w:ascii="Lucida Console" w:eastAsia="Times New Roman" w:hAnsi="Lucida Console" w:cs="Courier New"/>
                <w:color w:val="000000" w:themeColor="text1"/>
                <w:sz w:val="20"/>
                <w:szCs w:val="20"/>
              </w:rPr>
              <w:t>df$Team.size.Senior.leadership</w:t>
            </w:r>
            <w:proofErr w:type="spellEnd"/>
            <w:proofErr w:type="gramEnd"/>
            <w:r w:rsidRPr="005A0B97">
              <w:rPr>
                <w:rFonts w:ascii="Lucida Console" w:eastAsia="Times New Roman" w:hAnsi="Lucida Console" w:cs="Courier New"/>
                <w:color w:val="000000" w:themeColor="text1"/>
                <w:sz w:val="20"/>
                <w:szCs w:val="20"/>
              </w:rPr>
              <w:t>)</w:t>
            </w:r>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Min. 1st Qu.  Median    Mean 3rd Qu.    Max. </w:t>
            </w:r>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1.000   2.000   3.000   3.731   </w:t>
            </w:r>
            <w:proofErr w:type="gramStart"/>
            <w:r w:rsidRPr="005A0B97">
              <w:rPr>
                <w:rFonts w:ascii="Lucida Console" w:eastAsia="Times New Roman" w:hAnsi="Lucida Console" w:cs="Courier New"/>
                <w:color w:val="000000" w:themeColor="text1"/>
                <w:sz w:val="20"/>
                <w:szCs w:val="20"/>
              </w:rPr>
              <w:t>5.000  24.000</w:t>
            </w:r>
            <w:proofErr w:type="gramEnd"/>
            <w:r w:rsidRPr="005A0B97">
              <w:rPr>
                <w:rFonts w:ascii="Lucida Console" w:eastAsia="Times New Roman" w:hAnsi="Lucida Console" w:cs="Courier New"/>
                <w:color w:val="000000" w:themeColor="text1"/>
                <w:sz w:val="20"/>
                <w:szCs w:val="20"/>
              </w:rPr>
              <w:t xml:space="preserve"> </w:t>
            </w:r>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w:t>
            </w:r>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w:t>
            </w:r>
            <w:proofErr w:type="gramStart"/>
            <w:r w:rsidRPr="005A0B97">
              <w:rPr>
                <w:rFonts w:ascii="Lucida Console" w:eastAsia="Times New Roman" w:hAnsi="Lucida Console" w:cs="Courier New"/>
                <w:color w:val="000000" w:themeColor="text1"/>
                <w:sz w:val="20"/>
                <w:szCs w:val="20"/>
              </w:rPr>
              <w:t>quantile(</w:t>
            </w:r>
            <w:proofErr w:type="spellStart"/>
            <w:proofErr w:type="gramEnd"/>
            <w:r w:rsidRPr="005A0B97">
              <w:rPr>
                <w:rFonts w:ascii="Lucida Console" w:eastAsia="Times New Roman" w:hAnsi="Lucida Console" w:cs="Courier New"/>
                <w:color w:val="000000" w:themeColor="text1"/>
                <w:sz w:val="20"/>
                <w:szCs w:val="20"/>
              </w:rPr>
              <w:t>cnt_df$Team.size.Senior.leadership</w:t>
            </w:r>
            <w:proofErr w:type="spellEnd"/>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proofErr w:type="gramStart"/>
            <w:r w:rsidRPr="005A0B97">
              <w:rPr>
                <w:rFonts w:ascii="Lucida Console" w:eastAsia="Times New Roman" w:hAnsi="Lucida Console" w:cs="Courier New"/>
                <w:color w:val="000000" w:themeColor="text1"/>
                <w:sz w:val="20"/>
                <w:szCs w:val="20"/>
              </w:rPr>
              <w:t>+ ,</w:t>
            </w:r>
            <w:proofErr w:type="gramEnd"/>
            <w:r w:rsidRPr="005A0B97">
              <w:rPr>
                <w:rFonts w:ascii="Lucida Console" w:eastAsia="Times New Roman" w:hAnsi="Lucida Console" w:cs="Courier New"/>
                <w:color w:val="000000" w:themeColor="text1"/>
                <w:sz w:val="20"/>
                <w:szCs w:val="20"/>
              </w:rPr>
              <w:t xml:space="preserve"> </w:t>
            </w:r>
            <w:proofErr w:type="spellStart"/>
            <w:r w:rsidRPr="005A0B97">
              <w:rPr>
                <w:rFonts w:ascii="Lucida Console" w:eastAsia="Times New Roman" w:hAnsi="Lucida Console" w:cs="Courier New"/>
                <w:color w:val="000000" w:themeColor="text1"/>
                <w:sz w:val="20"/>
                <w:szCs w:val="20"/>
              </w:rPr>
              <w:t>probs</w:t>
            </w:r>
            <w:proofErr w:type="spellEnd"/>
            <w:r w:rsidRPr="005A0B97">
              <w:rPr>
                <w:rFonts w:ascii="Lucida Console" w:eastAsia="Times New Roman" w:hAnsi="Lucida Console" w:cs="Courier New"/>
                <w:color w:val="000000" w:themeColor="text1"/>
                <w:sz w:val="20"/>
                <w:szCs w:val="20"/>
              </w:rPr>
              <w:t xml:space="preserve"> = </w:t>
            </w:r>
            <w:proofErr w:type="spellStart"/>
            <w:r w:rsidRPr="005A0B97">
              <w:rPr>
                <w:rFonts w:ascii="Lucida Console" w:eastAsia="Times New Roman" w:hAnsi="Lucida Console" w:cs="Courier New"/>
                <w:color w:val="000000" w:themeColor="text1"/>
                <w:sz w:val="20"/>
                <w:szCs w:val="20"/>
              </w:rPr>
              <w:t>seq</w:t>
            </w:r>
            <w:proofErr w:type="spellEnd"/>
            <w:r w:rsidRPr="005A0B97">
              <w:rPr>
                <w:rFonts w:ascii="Lucida Console" w:eastAsia="Times New Roman" w:hAnsi="Lucida Console" w:cs="Courier New"/>
                <w:color w:val="000000" w:themeColor="text1"/>
                <w:sz w:val="20"/>
                <w:szCs w:val="20"/>
              </w:rPr>
              <w:t>(0, 1, by= 0.05),na.rm=T)</w:t>
            </w:r>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0%   5</w:t>
            </w:r>
            <w:proofErr w:type="gramStart"/>
            <w:r w:rsidRPr="005A0B97">
              <w:rPr>
                <w:rFonts w:ascii="Lucida Console" w:eastAsia="Times New Roman" w:hAnsi="Lucida Console" w:cs="Courier New"/>
                <w:color w:val="000000" w:themeColor="text1"/>
                <w:sz w:val="20"/>
                <w:szCs w:val="20"/>
              </w:rPr>
              <w:t>%  10</w:t>
            </w:r>
            <w:proofErr w:type="gramEnd"/>
            <w:r w:rsidRPr="005A0B97">
              <w:rPr>
                <w:rFonts w:ascii="Lucida Console" w:eastAsia="Times New Roman" w:hAnsi="Lucida Console" w:cs="Courier New"/>
                <w:color w:val="000000" w:themeColor="text1"/>
                <w:sz w:val="20"/>
                <w:szCs w:val="20"/>
              </w:rPr>
              <w:t xml:space="preserve">%  15%  20%  25%  30%  35%  40%  45%  50%  55% </w:t>
            </w:r>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1    1    1    2    2    2    2    2    3    3    3    3 </w:t>
            </w:r>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60</w:t>
            </w:r>
            <w:proofErr w:type="gramStart"/>
            <w:r w:rsidRPr="005A0B97">
              <w:rPr>
                <w:rFonts w:ascii="Lucida Console" w:eastAsia="Times New Roman" w:hAnsi="Lucida Console" w:cs="Courier New"/>
                <w:color w:val="000000" w:themeColor="text1"/>
                <w:sz w:val="20"/>
                <w:szCs w:val="20"/>
              </w:rPr>
              <w:t>%  65</w:t>
            </w:r>
            <w:proofErr w:type="gramEnd"/>
            <w:r w:rsidRPr="005A0B97">
              <w:rPr>
                <w:rFonts w:ascii="Lucida Console" w:eastAsia="Times New Roman" w:hAnsi="Lucida Console" w:cs="Courier New"/>
                <w:color w:val="000000" w:themeColor="text1"/>
                <w:sz w:val="20"/>
                <w:szCs w:val="20"/>
              </w:rPr>
              <w:t xml:space="preserve">%  70%  75%  80%  85%  90%  95% 100% </w:t>
            </w:r>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4    4    4    5    5    6    7    8   24 </w:t>
            </w:r>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w:t>
            </w:r>
            <w:proofErr w:type="gramStart"/>
            <w:r w:rsidRPr="005A0B97">
              <w:rPr>
                <w:rFonts w:ascii="Lucida Console" w:eastAsia="Times New Roman" w:hAnsi="Lucida Console" w:cs="Courier New"/>
                <w:color w:val="000000" w:themeColor="text1"/>
                <w:sz w:val="20"/>
                <w:szCs w:val="20"/>
              </w:rPr>
              <w:t>quantile(</w:t>
            </w:r>
            <w:proofErr w:type="spellStart"/>
            <w:proofErr w:type="gramEnd"/>
            <w:r w:rsidRPr="005A0B97">
              <w:rPr>
                <w:rFonts w:ascii="Lucida Console" w:eastAsia="Times New Roman" w:hAnsi="Lucida Console" w:cs="Courier New"/>
                <w:color w:val="000000" w:themeColor="text1"/>
                <w:sz w:val="20"/>
                <w:szCs w:val="20"/>
              </w:rPr>
              <w:t>cnt_df$Team.size.Senior.leadership</w:t>
            </w:r>
            <w:proofErr w:type="spellEnd"/>
          </w:p>
          <w:p w:rsidR="00343C20" w:rsidRPr="005A0B97" w:rsidRDefault="00343C20" w:rsidP="005A0B97">
            <w:pPr>
              <w:tabs>
                <w:tab w:val="left" w:pos="916"/>
                <w:tab w:val="left" w:pos="1832"/>
                <w:tab w:val="left" w:pos="2748"/>
                <w:tab w:val="left" w:pos="3664"/>
                <w:tab w:val="left" w:pos="4580"/>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proofErr w:type="gramStart"/>
            <w:r w:rsidRPr="005A0B97">
              <w:rPr>
                <w:rFonts w:ascii="Lucida Console" w:eastAsia="Times New Roman" w:hAnsi="Lucida Console" w:cs="Courier New"/>
                <w:color w:val="000000" w:themeColor="text1"/>
                <w:sz w:val="20"/>
                <w:szCs w:val="20"/>
              </w:rPr>
              <w:t>+ ,</w:t>
            </w:r>
            <w:proofErr w:type="gramEnd"/>
            <w:r w:rsidRPr="005A0B97">
              <w:rPr>
                <w:rFonts w:ascii="Lucida Console" w:eastAsia="Times New Roman" w:hAnsi="Lucida Console" w:cs="Courier New"/>
                <w:color w:val="000000" w:themeColor="text1"/>
                <w:sz w:val="20"/>
                <w:szCs w:val="20"/>
              </w:rPr>
              <w:t xml:space="preserve"> </w:t>
            </w:r>
            <w:proofErr w:type="spellStart"/>
            <w:r w:rsidRPr="005A0B97">
              <w:rPr>
                <w:rFonts w:ascii="Lucida Console" w:eastAsia="Times New Roman" w:hAnsi="Lucida Console" w:cs="Courier New"/>
                <w:color w:val="000000" w:themeColor="text1"/>
                <w:sz w:val="20"/>
                <w:szCs w:val="20"/>
              </w:rPr>
              <w:t>probs</w:t>
            </w:r>
            <w:proofErr w:type="spellEnd"/>
            <w:r w:rsidRPr="005A0B97">
              <w:rPr>
                <w:rFonts w:ascii="Lucida Console" w:eastAsia="Times New Roman" w:hAnsi="Lucida Console" w:cs="Courier New"/>
                <w:color w:val="000000" w:themeColor="text1"/>
                <w:sz w:val="20"/>
                <w:szCs w:val="20"/>
              </w:rPr>
              <w:t xml:space="preserve"> = </w:t>
            </w:r>
            <w:proofErr w:type="spellStart"/>
            <w:r w:rsidRPr="005A0B97">
              <w:rPr>
                <w:rFonts w:ascii="Lucida Console" w:eastAsia="Times New Roman" w:hAnsi="Lucida Console" w:cs="Courier New"/>
                <w:color w:val="000000" w:themeColor="text1"/>
                <w:sz w:val="20"/>
                <w:szCs w:val="20"/>
              </w:rPr>
              <w:t>seq</w:t>
            </w:r>
            <w:proofErr w:type="spellEnd"/>
            <w:r w:rsidRPr="005A0B97">
              <w:rPr>
                <w:rFonts w:ascii="Lucida Console" w:eastAsia="Times New Roman" w:hAnsi="Lucida Console" w:cs="Courier New"/>
                <w:color w:val="000000" w:themeColor="text1"/>
                <w:sz w:val="20"/>
                <w:szCs w:val="20"/>
              </w:rPr>
              <w:t>(0.95, 1, by= 0.05),na.rm=T)</w:t>
            </w:r>
            <w:r w:rsidRPr="005A0B97">
              <w:rPr>
                <w:rFonts w:ascii="Lucida Console" w:eastAsia="Times New Roman" w:hAnsi="Lucida Console" w:cs="Courier New"/>
                <w:color w:val="000000" w:themeColor="text1"/>
                <w:sz w:val="20"/>
                <w:szCs w:val="20"/>
              </w:rPr>
              <w:tab/>
            </w:r>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95% 100% </w:t>
            </w:r>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8   24 </w:t>
            </w:r>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cnt_</w:t>
            </w:r>
            <w:proofErr w:type="gramStart"/>
            <w:r w:rsidRPr="005A0B97">
              <w:rPr>
                <w:rFonts w:ascii="Lucida Console" w:eastAsia="Times New Roman" w:hAnsi="Lucida Console" w:cs="Courier New"/>
                <w:color w:val="000000" w:themeColor="text1"/>
                <w:sz w:val="20"/>
                <w:szCs w:val="20"/>
              </w:rPr>
              <w:t>df$Team.size.Senior.leadership</w:t>
            </w:r>
            <w:proofErr w:type="gramEnd"/>
            <w:r w:rsidRPr="005A0B97">
              <w:rPr>
                <w:rFonts w:ascii="Lucida Console" w:eastAsia="Times New Roman" w:hAnsi="Lucida Console" w:cs="Courier New"/>
                <w:color w:val="000000" w:themeColor="text1"/>
                <w:sz w:val="20"/>
                <w:szCs w:val="20"/>
              </w:rPr>
              <w:t>[cnt_df$Team.size.Senior.leadership8]&lt;-8</w:t>
            </w:r>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w:t>
            </w:r>
            <w:proofErr w:type="gramStart"/>
            <w:r w:rsidRPr="005A0B97">
              <w:rPr>
                <w:rFonts w:ascii="Lucida Console" w:eastAsia="Times New Roman" w:hAnsi="Lucida Console" w:cs="Courier New"/>
                <w:color w:val="000000" w:themeColor="text1"/>
                <w:sz w:val="20"/>
                <w:szCs w:val="20"/>
              </w:rPr>
              <w:t>quantile(</w:t>
            </w:r>
            <w:proofErr w:type="spellStart"/>
            <w:proofErr w:type="gramEnd"/>
            <w:r w:rsidRPr="005A0B97">
              <w:rPr>
                <w:rFonts w:ascii="Lucida Console" w:eastAsia="Times New Roman" w:hAnsi="Lucida Console" w:cs="Courier New"/>
                <w:color w:val="000000" w:themeColor="text1"/>
                <w:sz w:val="20"/>
                <w:szCs w:val="20"/>
              </w:rPr>
              <w:t>cnt_df$Team.size.Senior.leadership</w:t>
            </w:r>
            <w:proofErr w:type="spellEnd"/>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proofErr w:type="gramStart"/>
            <w:r w:rsidRPr="005A0B97">
              <w:rPr>
                <w:rFonts w:ascii="Lucida Console" w:eastAsia="Times New Roman" w:hAnsi="Lucida Console" w:cs="Courier New"/>
                <w:color w:val="000000" w:themeColor="text1"/>
                <w:sz w:val="20"/>
                <w:szCs w:val="20"/>
              </w:rPr>
              <w:t>+ ,</w:t>
            </w:r>
            <w:proofErr w:type="gramEnd"/>
            <w:r w:rsidRPr="005A0B97">
              <w:rPr>
                <w:rFonts w:ascii="Lucida Console" w:eastAsia="Times New Roman" w:hAnsi="Lucida Console" w:cs="Courier New"/>
                <w:color w:val="000000" w:themeColor="text1"/>
                <w:sz w:val="20"/>
                <w:szCs w:val="20"/>
              </w:rPr>
              <w:t xml:space="preserve"> </w:t>
            </w:r>
            <w:proofErr w:type="spellStart"/>
            <w:r w:rsidRPr="005A0B97">
              <w:rPr>
                <w:rFonts w:ascii="Lucida Console" w:eastAsia="Times New Roman" w:hAnsi="Lucida Console" w:cs="Courier New"/>
                <w:color w:val="000000" w:themeColor="text1"/>
                <w:sz w:val="20"/>
                <w:szCs w:val="20"/>
              </w:rPr>
              <w:t>probs</w:t>
            </w:r>
            <w:proofErr w:type="spellEnd"/>
            <w:r w:rsidRPr="005A0B97">
              <w:rPr>
                <w:rFonts w:ascii="Lucida Console" w:eastAsia="Times New Roman" w:hAnsi="Lucida Console" w:cs="Courier New"/>
                <w:color w:val="000000" w:themeColor="text1"/>
                <w:sz w:val="20"/>
                <w:szCs w:val="20"/>
              </w:rPr>
              <w:t xml:space="preserve"> = </w:t>
            </w:r>
            <w:proofErr w:type="spellStart"/>
            <w:r w:rsidRPr="005A0B97">
              <w:rPr>
                <w:rFonts w:ascii="Lucida Console" w:eastAsia="Times New Roman" w:hAnsi="Lucida Console" w:cs="Courier New"/>
                <w:color w:val="000000" w:themeColor="text1"/>
                <w:sz w:val="20"/>
                <w:szCs w:val="20"/>
              </w:rPr>
              <w:t>seq</w:t>
            </w:r>
            <w:proofErr w:type="spellEnd"/>
            <w:r w:rsidRPr="005A0B97">
              <w:rPr>
                <w:rFonts w:ascii="Lucida Console" w:eastAsia="Times New Roman" w:hAnsi="Lucida Console" w:cs="Courier New"/>
                <w:color w:val="000000" w:themeColor="text1"/>
                <w:sz w:val="20"/>
                <w:szCs w:val="20"/>
              </w:rPr>
              <w:t>(0.95, 1, by= 0.05),na.rm=T)</w:t>
            </w:r>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95% 100% </w:t>
            </w:r>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8    8 </w:t>
            </w:r>
          </w:p>
          <w:p w:rsidR="00343C20" w:rsidRPr="005A0B97" w:rsidRDefault="00343C20" w:rsidP="005A0B97">
            <w:pPr>
              <w:spacing w:after="0" w:line="240" w:lineRule="auto"/>
              <w:rPr>
                <w:rFonts w:eastAsia="Times New Roman" w:cs="Times New Roman"/>
                <w:color w:val="000000" w:themeColor="text1"/>
                <w:sz w:val="24"/>
                <w:szCs w:val="24"/>
              </w:rPr>
            </w:pPr>
          </w:p>
        </w:tc>
      </w:tr>
      <w:tr w:rsidR="005A0B97" w:rsidRPr="005A0B97" w:rsidTr="005A0B97">
        <w:trPr>
          <w:tblCellSpacing w:w="0" w:type="dxa"/>
        </w:trPr>
        <w:tc>
          <w:tcPr>
            <w:tcW w:w="0" w:type="auto"/>
            <w:shd w:val="clear" w:color="auto" w:fill="FFFFFF"/>
            <w:hideMark/>
          </w:tcPr>
          <w:p w:rsidR="00343C20" w:rsidRPr="005A0B97" w:rsidRDefault="00343C20" w:rsidP="005A0B97">
            <w:pPr>
              <w:spacing w:after="0" w:line="240" w:lineRule="auto"/>
              <w:rPr>
                <w:rFonts w:eastAsia="Times New Roman" w:cs="Times New Roman"/>
                <w:color w:val="000000" w:themeColor="text1"/>
                <w:sz w:val="20"/>
                <w:szCs w:val="20"/>
              </w:rPr>
            </w:pPr>
          </w:p>
        </w:tc>
      </w:tr>
      <w:tr w:rsidR="005A0B97" w:rsidRPr="005A0B97" w:rsidTr="005A0B97">
        <w:trPr>
          <w:tblCellSpacing w:w="0" w:type="dxa"/>
        </w:trPr>
        <w:tc>
          <w:tcPr>
            <w:tcW w:w="0" w:type="auto"/>
            <w:shd w:val="clear" w:color="auto" w:fill="FFFFFF"/>
            <w:hideMark/>
          </w:tcPr>
          <w:tbl>
            <w:tblPr>
              <w:tblW w:w="7695" w:type="dxa"/>
              <w:tblCellSpacing w:w="0" w:type="dxa"/>
              <w:tblCellMar>
                <w:left w:w="0" w:type="dxa"/>
                <w:right w:w="0" w:type="dxa"/>
              </w:tblCellMar>
              <w:tblLook w:val="04A0" w:firstRow="1" w:lastRow="0" w:firstColumn="1" w:lastColumn="0" w:noHBand="0" w:noVBand="1"/>
            </w:tblPr>
            <w:tblGrid>
              <w:gridCol w:w="7695"/>
            </w:tblGrid>
            <w:tr w:rsidR="005A0B97" w:rsidRPr="005A0B97" w:rsidTr="005A0B97">
              <w:trPr>
                <w:tblCellSpacing w:w="0" w:type="dxa"/>
              </w:trPr>
              <w:tc>
                <w:tcPr>
                  <w:tcW w:w="15" w:type="dxa"/>
                  <w:hideMark/>
                </w:tcPr>
                <w:p w:rsidR="00343C20" w:rsidRPr="005A0B97" w:rsidRDefault="00343C20" w:rsidP="005A0B97">
                  <w:pPr>
                    <w:pStyle w:val="HTMLPreformatted"/>
                    <w:shd w:val="clear" w:color="auto" w:fill="FFFFFF"/>
                    <w:wordWrap w:val="0"/>
                    <w:spacing w:line="225" w:lineRule="atLeast"/>
                    <w:rPr>
                      <w:rFonts w:ascii="Lucida Console" w:hAnsi="Lucida Console"/>
                      <w:color w:val="000000" w:themeColor="text1"/>
                    </w:rPr>
                  </w:pPr>
                  <w:r w:rsidRPr="005A0B97">
                    <w:rPr>
                      <w:rFonts w:ascii="Lucida Console" w:hAnsi="Lucida Console" w:cs="Times New Roman"/>
                      <w:color w:val="000000" w:themeColor="text1"/>
                      <w:sz w:val="24"/>
                      <w:szCs w:val="24"/>
                    </w:rPr>
                    <w:t xml:space="preserve"> </w:t>
                  </w:r>
                  <w:r w:rsidRPr="005A0B97">
                    <w:rPr>
                      <w:rFonts w:ascii="Lucida Console" w:hAnsi="Lucida Console"/>
                      <w:color w:val="000000" w:themeColor="text1"/>
                    </w:rPr>
                    <w:t xml:space="preserve"> # Recoding variable levels and converting to factor variable</w:t>
                  </w:r>
                </w:p>
                <w:p w:rsidR="00343C20" w:rsidRPr="005A0B97" w:rsidRDefault="00343C20" w:rsidP="005A0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char_df$Degree.from.</w:t>
                  </w:r>
                  <w:proofErr w:type="gramStart"/>
                  <w:r w:rsidRPr="005A0B97">
                    <w:rPr>
                      <w:rFonts w:ascii="Lucida Console" w:eastAsia="Times New Roman" w:hAnsi="Lucida Console" w:cs="Courier New"/>
                      <w:color w:val="000000" w:themeColor="text1"/>
                      <w:sz w:val="20"/>
                      <w:szCs w:val="20"/>
                    </w:rPr>
                    <w:t>a.Tier</w:t>
                  </w:r>
                  <w:proofErr w:type="gramEnd"/>
                  <w:r w:rsidRPr="005A0B97">
                    <w:rPr>
                      <w:rFonts w:ascii="Lucida Console" w:eastAsia="Times New Roman" w:hAnsi="Lucida Console" w:cs="Courier New"/>
                      <w:color w:val="000000" w:themeColor="text1"/>
                      <w:sz w:val="20"/>
                      <w:szCs w:val="20"/>
                    </w:rPr>
                    <w:t>.1.or.Tier.2.university.[char_df$Degree.from.a.Tier.1.or.Tier.2.university.=='Tier_1']&lt;-1</w:t>
                  </w:r>
                </w:p>
                <w:p w:rsidR="00343C20" w:rsidRPr="005A0B97" w:rsidRDefault="00343C20" w:rsidP="005A0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 Recoding variable levels and converting to factor variable</w:t>
                  </w:r>
                </w:p>
                <w:p w:rsidR="00343C20" w:rsidRPr="005A0B97" w:rsidRDefault="00343C20" w:rsidP="005A0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char_df$Degree.from.</w:t>
                  </w:r>
                  <w:proofErr w:type="gramStart"/>
                  <w:r w:rsidRPr="005A0B97">
                    <w:rPr>
                      <w:rFonts w:ascii="Lucida Console" w:eastAsia="Times New Roman" w:hAnsi="Lucida Console" w:cs="Courier New"/>
                      <w:color w:val="000000" w:themeColor="text1"/>
                      <w:sz w:val="20"/>
                      <w:szCs w:val="20"/>
                    </w:rPr>
                    <w:t>a.Tier</w:t>
                  </w:r>
                  <w:proofErr w:type="gramEnd"/>
                  <w:r w:rsidRPr="005A0B97">
                    <w:rPr>
                      <w:rFonts w:ascii="Lucida Console" w:eastAsia="Times New Roman" w:hAnsi="Lucida Console" w:cs="Courier New"/>
                      <w:color w:val="000000" w:themeColor="text1"/>
                      <w:sz w:val="20"/>
                      <w:szCs w:val="20"/>
                    </w:rPr>
                    <w:t>.1.or.Tier.2.university.[char_df$Degree.from.a.Tier.1.or.Tier.2.university.=='Tier_2']&lt;-2</w:t>
                  </w:r>
                </w:p>
                <w:p w:rsidR="00343C20" w:rsidRPr="005A0B97" w:rsidRDefault="00343C20" w:rsidP="005A0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 Recoding variable levels and converting to factor variable</w:t>
                  </w:r>
                </w:p>
                <w:p w:rsidR="00343C20" w:rsidRPr="005A0B97" w:rsidRDefault="00343C20" w:rsidP="005A0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char_df$Degree.from.</w:t>
                  </w:r>
                  <w:proofErr w:type="gramStart"/>
                  <w:r w:rsidRPr="005A0B97">
                    <w:rPr>
                      <w:rFonts w:ascii="Lucida Console" w:eastAsia="Times New Roman" w:hAnsi="Lucida Console" w:cs="Courier New"/>
                      <w:color w:val="000000" w:themeColor="text1"/>
                      <w:sz w:val="20"/>
                      <w:szCs w:val="20"/>
                    </w:rPr>
                    <w:t>a.Tier</w:t>
                  </w:r>
                  <w:proofErr w:type="gramEnd"/>
                  <w:r w:rsidRPr="005A0B97">
                    <w:rPr>
                      <w:rFonts w:ascii="Lucida Console" w:eastAsia="Times New Roman" w:hAnsi="Lucida Console" w:cs="Courier New"/>
                      <w:color w:val="000000" w:themeColor="text1"/>
                      <w:sz w:val="20"/>
                      <w:szCs w:val="20"/>
                    </w:rPr>
                    <w:t>.1.or.Tier.2.university.[char_df$Degree.from.a.Tier.1.or.Tier.2.university.=='Both']&lt;-4</w:t>
                  </w:r>
                </w:p>
                <w:p w:rsidR="00343C20" w:rsidRPr="005A0B97" w:rsidRDefault="00343C20" w:rsidP="005A0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 Recoding variable levels and converting to factor variable</w:t>
                  </w:r>
                </w:p>
                <w:p w:rsidR="00343C20" w:rsidRPr="005A0B97" w:rsidRDefault="00343C20" w:rsidP="005A0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char_df$Degree.from.</w:t>
                  </w:r>
                  <w:proofErr w:type="gramStart"/>
                  <w:r w:rsidRPr="005A0B97">
                    <w:rPr>
                      <w:rFonts w:ascii="Lucida Console" w:eastAsia="Times New Roman" w:hAnsi="Lucida Console" w:cs="Courier New"/>
                      <w:color w:val="000000" w:themeColor="text1"/>
                      <w:sz w:val="20"/>
                      <w:szCs w:val="20"/>
                    </w:rPr>
                    <w:t>a.Tier</w:t>
                  </w:r>
                  <w:proofErr w:type="gramEnd"/>
                  <w:r w:rsidRPr="005A0B97">
                    <w:rPr>
                      <w:rFonts w:ascii="Lucida Console" w:eastAsia="Times New Roman" w:hAnsi="Lucida Console" w:cs="Courier New"/>
                      <w:color w:val="000000" w:themeColor="text1"/>
                      <w:sz w:val="20"/>
                      <w:szCs w:val="20"/>
                    </w:rPr>
                    <w:t>.1.or.Tier.2.university.[char_df$Degree.from.a.Tier.1.or.Tier.2.university.=='None']&lt;-0</w:t>
                  </w:r>
                </w:p>
                <w:p w:rsidR="00343C20" w:rsidRPr="005A0B97" w:rsidRDefault="00343C20" w:rsidP="005A0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table(char_df$Degree.from.</w:t>
                  </w:r>
                  <w:proofErr w:type="gramStart"/>
                  <w:r w:rsidRPr="005A0B97">
                    <w:rPr>
                      <w:rFonts w:ascii="Lucida Console" w:eastAsia="Times New Roman" w:hAnsi="Lucida Console" w:cs="Courier New"/>
                      <w:color w:val="000000" w:themeColor="text1"/>
                      <w:sz w:val="20"/>
                      <w:szCs w:val="20"/>
                    </w:rPr>
                    <w:t>a.Tier</w:t>
                  </w:r>
                  <w:proofErr w:type="gramEnd"/>
                  <w:r w:rsidRPr="005A0B97">
                    <w:rPr>
                      <w:rFonts w:ascii="Lucida Console" w:eastAsia="Times New Roman" w:hAnsi="Lucida Console" w:cs="Courier New"/>
                      <w:color w:val="000000" w:themeColor="text1"/>
                      <w:sz w:val="20"/>
                      <w:szCs w:val="20"/>
                    </w:rPr>
                    <w:t>.1.or.Tier.2.university.)</w:t>
                  </w:r>
                </w:p>
                <w:p w:rsidR="00343C20" w:rsidRPr="005A0B97" w:rsidRDefault="00343C20" w:rsidP="005A0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0   1   2   4 </w:t>
                  </w:r>
                </w:p>
                <w:p w:rsidR="00343C20" w:rsidRPr="005A0B97" w:rsidRDefault="00343C20" w:rsidP="005A0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144 </w:t>
                  </w:r>
                  <w:proofErr w:type="gramStart"/>
                  <w:r w:rsidRPr="005A0B97">
                    <w:rPr>
                      <w:rFonts w:ascii="Lucida Console" w:eastAsia="Times New Roman" w:hAnsi="Lucida Console" w:cs="Courier New"/>
                      <w:color w:val="000000" w:themeColor="text1"/>
                      <w:sz w:val="20"/>
                      <w:szCs w:val="20"/>
                    </w:rPr>
                    <w:t>139  58</w:t>
                  </w:r>
                  <w:proofErr w:type="gramEnd"/>
                  <w:r w:rsidRPr="005A0B97">
                    <w:rPr>
                      <w:rFonts w:ascii="Lucida Console" w:eastAsia="Times New Roman" w:hAnsi="Lucida Console" w:cs="Courier New"/>
                      <w:color w:val="000000" w:themeColor="text1"/>
                      <w:sz w:val="20"/>
                      <w:szCs w:val="20"/>
                    </w:rPr>
                    <w:t xml:space="preserve">  43 </w:t>
                  </w:r>
                </w:p>
                <w:p w:rsidR="00343C20" w:rsidRPr="005A0B97" w:rsidRDefault="00343C20" w:rsidP="005A0B97">
                  <w:pPr>
                    <w:spacing w:after="0" w:line="240" w:lineRule="auto"/>
                    <w:rPr>
                      <w:rFonts w:ascii="Lucida Console" w:eastAsia="Times New Roman" w:hAnsi="Lucida Console" w:cs="Times New Roman"/>
                      <w:color w:val="000000" w:themeColor="text1"/>
                      <w:sz w:val="24"/>
                      <w:szCs w:val="24"/>
                    </w:rPr>
                  </w:pPr>
                </w:p>
                <w:p w:rsidR="00343C20" w:rsidRPr="005A0B97" w:rsidRDefault="00343C20" w:rsidP="005A0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summary(</w:t>
                  </w:r>
                  <w:proofErr w:type="spellStart"/>
                  <w:r w:rsidRPr="005A0B97">
                    <w:rPr>
                      <w:rFonts w:ascii="Lucida Console" w:eastAsia="Times New Roman" w:hAnsi="Lucida Console" w:cs="Courier New"/>
                      <w:color w:val="000000" w:themeColor="text1"/>
                      <w:sz w:val="20"/>
                      <w:szCs w:val="20"/>
                    </w:rPr>
                    <w:t>cnt_df$Skills.score</w:t>
                  </w:r>
                  <w:proofErr w:type="spellEnd"/>
                  <w:r w:rsidRPr="005A0B97">
                    <w:rPr>
                      <w:rFonts w:ascii="Lucida Console" w:eastAsia="Times New Roman" w:hAnsi="Lucida Console" w:cs="Courier New"/>
                      <w:color w:val="000000" w:themeColor="text1"/>
                      <w:sz w:val="20"/>
                      <w:szCs w:val="20"/>
                    </w:rPr>
                    <w:t>)</w:t>
                  </w:r>
                </w:p>
                <w:p w:rsidR="00343C20" w:rsidRPr="005A0B97" w:rsidRDefault="00343C20" w:rsidP="005A0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Min. 1st Qu.  Median    Mean 3rd Qu.    Max.    NA's </w:t>
                  </w:r>
                </w:p>
                <w:p w:rsidR="00343C20" w:rsidRPr="005A0B97" w:rsidRDefault="00343C20" w:rsidP="005A0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0.00   14.00   21.00   21.69   </w:t>
                  </w:r>
                  <w:proofErr w:type="gramStart"/>
                  <w:r w:rsidRPr="005A0B97">
                    <w:rPr>
                      <w:rFonts w:ascii="Lucida Console" w:eastAsia="Times New Roman" w:hAnsi="Lucida Console" w:cs="Courier New"/>
                      <w:color w:val="000000" w:themeColor="text1"/>
                      <w:sz w:val="20"/>
                      <w:szCs w:val="20"/>
                    </w:rPr>
                    <w:t>25.00  200.00</w:t>
                  </w:r>
                  <w:proofErr w:type="gramEnd"/>
                  <w:r w:rsidRPr="005A0B97">
                    <w:rPr>
                      <w:rFonts w:ascii="Lucida Console" w:eastAsia="Times New Roman" w:hAnsi="Lucida Console" w:cs="Courier New"/>
                      <w:color w:val="000000" w:themeColor="text1"/>
                      <w:sz w:val="20"/>
                      <w:szCs w:val="20"/>
                    </w:rPr>
                    <w:t xml:space="preserve">      81 </w:t>
                  </w:r>
                </w:p>
                <w:p w:rsidR="00343C20" w:rsidRPr="005A0B97" w:rsidRDefault="00343C20" w:rsidP="005A0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w:t>
                  </w:r>
                </w:p>
                <w:p w:rsidR="00343C20" w:rsidRPr="005A0B97" w:rsidRDefault="00343C20" w:rsidP="005A0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table(</w:t>
                  </w:r>
                  <w:proofErr w:type="spellStart"/>
                  <w:r w:rsidRPr="005A0B97">
                    <w:rPr>
                      <w:rFonts w:ascii="Lucida Console" w:eastAsia="Times New Roman" w:hAnsi="Lucida Console" w:cs="Courier New"/>
                      <w:color w:val="000000" w:themeColor="text1"/>
                      <w:sz w:val="20"/>
                      <w:szCs w:val="20"/>
                    </w:rPr>
                    <w:t>char_df$Skills.score</w:t>
                  </w:r>
                  <w:proofErr w:type="spellEnd"/>
                  <w:r w:rsidRPr="005A0B97">
                    <w:rPr>
                      <w:rFonts w:ascii="Lucida Console" w:eastAsia="Times New Roman" w:hAnsi="Lucida Console" w:cs="Courier New"/>
                      <w:color w:val="000000" w:themeColor="text1"/>
                      <w:sz w:val="20"/>
                      <w:szCs w:val="20"/>
                    </w:rPr>
                    <w:t>)</w:t>
                  </w:r>
                </w:p>
                <w:p w:rsidR="00343C20" w:rsidRPr="005A0B97" w:rsidRDefault="00343C20" w:rsidP="005A0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&lt; table of extent 0 </w:t>
                  </w:r>
                </w:p>
                <w:p w:rsidR="00343C20" w:rsidRPr="005A0B97" w:rsidRDefault="00343C20" w:rsidP="005A0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w:t>
                  </w:r>
                  <w:proofErr w:type="gramStart"/>
                  <w:r w:rsidRPr="005A0B97">
                    <w:rPr>
                      <w:rFonts w:ascii="Lucida Console" w:eastAsia="Times New Roman" w:hAnsi="Lucida Console" w:cs="Courier New"/>
                      <w:color w:val="000000" w:themeColor="text1"/>
                      <w:sz w:val="20"/>
                      <w:szCs w:val="20"/>
                    </w:rPr>
                    <w:t>quantile(</w:t>
                  </w:r>
                  <w:proofErr w:type="spellStart"/>
                  <w:proofErr w:type="gramEnd"/>
                  <w:r w:rsidRPr="005A0B97">
                    <w:rPr>
                      <w:rFonts w:ascii="Lucida Console" w:eastAsia="Times New Roman" w:hAnsi="Lucida Console" w:cs="Courier New"/>
                      <w:color w:val="000000" w:themeColor="text1"/>
                      <w:sz w:val="20"/>
                      <w:szCs w:val="20"/>
                    </w:rPr>
                    <w:t>cnt_df$Skills.score</w:t>
                  </w:r>
                  <w:proofErr w:type="spellEnd"/>
                  <w:r w:rsidRPr="005A0B97">
                    <w:rPr>
                      <w:rFonts w:ascii="Lucida Console" w:eastAsia="Times New Roman" w:hAnsi="Lucida Console" w:cs="Courier New"/>
                      <w:color w:val="000000" w:themeColor="text1"/>
                      <w:sz w:val="20"/>
                      <w:szCs w:val="20"/>
                    </w:rPr>
                    <w:t xml:space="preserve">, </w:t>
                  </w:r>
                  <w:proofErr w:type="spellStart"/>
                  <w:r w:rsidRPr="005A0B97">
                    <w:rPr>
                      <w:rFonts w:ascii="Lucida Console" w:eastAsia="Times New Roman" w:hAnsi="Lucida Console" w:cs="Courier New"/>
                      <w:color w:val="000000" w:themeColor="text1"/>
                      <w:sz w:val="20"/>
                      <w:szCs w:val="20"/>
                    </w:rPr>
                    <w:t>probs</w:t>
                  </w:r>
                  <w:proofErr w:type="spellEnd"/>
                  <w:r w:rsidRPr="005A0B97">
                    <w:rPr>
                      <w:rFonts w:ascii="Lucida Console" w:eastAsia="Times New Roman" w:hAnsi="Lucida Console" w:cs="Courier New"/>
                      <w:color w:val="000000" w:themeColor="text1"/>
                      <w:sz w:val="20"/>
                      <w:szCs w:val="20"/>
                    </w:rPr>
                    <w:t xml:space="preserve"> = </w:t>
                  </w:r>
                  <w:proofErr w:type="spellStart"/>
                  <w:r w:rsidRPr="005A0B97">
                    <w:rPr>
                      <w:rFonts w:ascii="Lucida Console" w:eastAsia="Times New Roman" w:hAnsi="Lucida Console" w:cs="Courier New"/>
                      <w:color w:val="000000" w:themeColor="text1"/>
                      <w:sz w:val="20"/>
                      <w:szCs w:val="20"/>
                    </w:rPr>
                    <w:t>seq</w:t>
                  </w:r>
                  <w:proofErr w:type="spellEnd"/>
                  <w:r w:rsidRPr="005A0B97">
                    <w:rPr>
                      <w:rFonts w:ascii="Lucida Console" w:eastAsia="Times New Roman" w:hAnsi="Lucida Console" w:cs="Courier New"/>
                      <w:color w:val="000000" w:themeColor="text1"/>
                      <w:sz w:val="20"/>
                      <w:szCs w:val="20"/>
                    </w:rPr>
                    <w:t>(0.95, 1, by= 0.05),na.rm=T)</w:t>
                  </w:r>
                </w:p>
                <w:p w:rsidR="00343C20" w:rsidRPr="005A0B97" w:rsidRDefault="00343C20" w:rsidP="005A0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95% 100% </w:t>
                  </w:r>
                </w:p>
                <w:p w:rsidR="00343C20" w:rsidRPr="005A0B97" w:rsidRDefault="00343C20" w:rsidP="005A0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w:t>
                  </w:r>
                  <w:proofErr w:type="gramStart"/>
                  <w:r w:rsidRPr="005A0B97">
                    <w:rPr>
                      <w:rFonts w:ascii="Lucida Console" w:eastAsia="Times New Roman" w:hAnsi="Lucida Console" w:cs="Courier New"/>
                      <w:color w:val="000000" w:themeColor="text1"/>
                      <w:sz w:val="20"/>
                      <w:szCs w:val="20"/>
                    </w:rPr>
                    <w:t>45  200</w:t>
                  </w:r>
                  <w:proofErr w:type="gramEnd"/>
                  <w:r w:rsidRPr="005A0B97">
                    <w:rPr>
                      <w:rFonts w:ascii="Lucida Console" w:eastAsia="Times New Roman" w:hAnsi="Lucida Console" w:cs="Courier New"/>
                      <w:color w:val="000000" w:themeColor="text1"/>
                      <w:sz w:val="20"/>
                      <w:szCs w:val="20"/>
                    </w:rPr>
                    <w:t xml:space="preserve"> </w:t>
                  </w:r>
                </w:p>
                <w:p w:rsidR="00343C20" w:rsidRPr="005A0B97" w:rsidRDefault="00343C20" w:rsidP="005A0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w:t>
                  </w:r>
                  <w:proofErr w:type="gramStart"/>
                  <w:r w:rsidRPr="005A0B97">
                    <w:rPr>
                      <w:rFonts w:ascii="Lucida Console" w:eastAsia="Times New Roman" w:hAnsi="Lucida Console" w:cs="Courier New"/>
                      <w:color w:val="000000" w:themeColor="text1"/>
                      <w:sz w:val="20"/>
                      <w:szCs w:val="20"/>
                    </w:rPr>
                    <w:t>quantile(</w:t>
                  </w:r>
                  <w:proofErr w:type="spellStart"/>
                  <w:proofErr w:type="gramEnd"/>
                  <w:r w:rsidRPr="005A0B97">
                    <w:rPr>
                      <w:rFonts w:ascii="Lucida Console" w:eastAsia="Times New Roman" w:hAnsi="Lucida Console" w:cs="Courier New"/>
                      <w:color w:val="000000" w:themeColor="text1"/>
                      <w:sz w:val="20"/>
                      <w:szCs w:val="20"/>
                    </w:rPr>
                    <w:t>cnt_df$Skills.score</w:t>
                  </w:r>
                  <w:proofErr w:type="spellEnd"/>
                  <w:r w:rsidRPr="005A0B97">
                    <w:rPr>
                      <w:rFonts w:ascii="Lucida Console" w:eastAsia="Times New Roman" w:hAnsi="Lucida Console" w:cs="Courier New"/>
                      <w:color w:val="000000" w:themeColor="text1"/>
                      <w:sz w:val="20"/>
                      <w:szCs w:val="20"/>
                    </w:rPr>
                    <w:t xml:space="preserve">, </w:t>
                  </w:r>
                  <w:proofErr w:type="spellStart"/>
                  <w:r w:rsidRPr="005A0B97">
                    <w:rPr>
                      <w:rFonts w:ascii="Lucida Console" w:eastAsia="Times New Roman" w:hAnsi="Lucida Console" w:cs="Courier New"/>
                      <w:color w:val="000000" w:themeColor="text1"/>
                      <w:sz w:val="20"/>
                      <w:szCs w:val="20"/>
                    </w:rPr>
                    <w:t>probs</w:t>
                  </w:r>
                  <w:proofErr w:type="spellEnd"/>
                  <w:r w:rsidRPr="005A0B97">
                    <w:rPr>
                      <w:rFonts w:ascii="Lucida Console" w:eastAsia="Times New Roman" w:hAnsi="Lucida Console" w:cs="Courier New"/>
                      <w:color w:val="000000" w:themeColor="text1"/>
                      <w:sz w:val="20"/>
                      <w:szCs w:val="20"/>
                    </w:rPr>
                    <w:t xml:space="preserve"> = </w:t>
                  </w:r>
                  <w:proofErr w:type="spellStart"/>
                  <w:r w:rsidRPr="005A0B97">
                    <w:rPr>
                      <w:rFonts w:ascii="Lucida Console" w:eastAsia="Times New Roman" w:hAnsi="Lucida Console" w:cs="Courier New"/>
                      <w:color w:val="000000" w:themeColor="text1"/>
                      <w:sz w:val="20"/>
                      <w:szCs w:val="20"/>
                    </w:rPr>
                    <w:t>seq</w:t>
                  </w:r>
                  <w:proofErr w:type="spellEnd"/>
                  <w:r w:rsidRPr="005A0B97">
                    <w:rPr>
                      <w:rFonts w:ascii="Lucida Console" w:eastAsia="Times New Roman" w:hAnsi="Lucida Console" w:cs="Courier New"/>
                      <w:color w:val="000000" w:themeColor="text1"/>
                      <w:sz w:val="20"/>
                      <w:szCs w:val="20"/>
                    </w:rPr>
                    <w:t>(0, 1, by= 0.05),na.rm=T)</w:t>
                  </w:r>
                </w:p>
                <w:p w:rsidR="00343C20" w:rsidRPr="005A0B97" w:rsidRDefault="00343C20" w:rsidP="005A0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0%    5%   10%   15%   20%   25%   30%   35%   40%   45% </w:t>
                  </w:r>
                </w:p>
                <w:p w:rsidR="00343C20" w:rsidRPr="005A0B97" w:rsidRDefault="00343C20" w:rsidP="005A0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0.0   0.0   </w:t>
                  </w:r>
                  <w:proofErr w:type="gramStart"/>
                  <w:r w:rsidRPr="005A0B97">
                    <w:rPr>
                      <w:rFonts w:ascii="Lucida Console" w:eastAsia="Times New Roman" w:hAnsi="Lucida Console" w:cs="Courier New"/>
                      <w:color w:val="000000" w:themeColor="text1"/>
                      <w:sz w:val="20"/>
                      <w:szCs w:val="20"/>
                    </w:rPr>
                    <w:t>7.0  10.0</w:t>
                  </w:r>
                  <w:proofErr w:type="gramEnd"/>
                  <w:r w:rsidRPr="005A0B97">
                    <w:rPr>
                      <w:rFonts w:ascii="Lucida Console" w:eastAsia="Times New Roman" w:hAnsi="Lucida Console" w:cs="Courier New"/>
                      <w:color w:val="000000" w:themeColor="text1"/>
                      <w:sz w:val="20"/>
                      <w:szCs w:val="20"/>
                    </w:rPr>
                    <w:t xml:space="preserve">  12.0  14.0  14.5  17.0  18.0  19.0 </w:t>
                  </w:r>
                </w:p>
                <w:p w:rsidR="00343C20" w:rsidRPr="005A0B97" w:rsidRDefault="00343C20" w:rsidP="005A0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50%   55%   60%   65%   70%   75%   80%   85%   90%   95% </w:t>
                  </w:r>
                </w:p>
                <w:p w:rsidR="00343C20" w:rsidRPr="005A0B97" w:rsidRDefault="00343C20" w:rsidP="005A0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w:t>
                  </w:r>
                  <w:proofErr w:type="gramStart"/>
                  <w:r w:rsidRPr="005A0B97">
                    <w:rPr>
                      <w:rFonts w:ascii="Lucida Console" w:eastAsia="Times New Roman" w:hAnsi="Lucida Console" w:cs="Courier New"/>
                      <w:color w:val="000000" w:themeColor="text1"/>
                      <w:sz w:val="20"/>
                      <w:szCs w:val="20"/>
                    </w:rPr>
                    <w:t>21.0  22.0</w:t>
                  </w:r>
                  <w:proofErr w:type="gramEnd"/>
                  <w:r w:rsidRPr="005A0B97">
                    <w:rPr>
                      <w:rFonts w:ascii="Lucida Console" w:eastAsia="Times New Roman" w:hAnsi="Lucida Console" w:cs="Courier New"/>
                      <w:color w:val="000000" w:themeColor="text1"/>
                      <w:sz w:val="20"/>
                      <w:szCs w:val="20"/>
                    </w:rPr>
                    <w:t xml:space="preserve">  24.0  25.0  25.0  25.0  26.0  31.0  37.0  45.0 </w:t>
                  </w:r>
                </w:p>
                <w:p w:rsidR="00343C20" w:rsidRPr="005A0B97" w:rsidRDefault="00343C20" w:rsidP="005A0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100% </w:t>
                  </w:r>
                </w:p>
                <w:p w:rsidR="00343C20" w:rsidRPr="005A0B97" w:rsidRDefault="00343C20" w:rsidP="005A0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lastRenderedPageBreak/>
                    <w:t xml:space="preserve">200.0 </w:t>
                  </w:r>
                </w:p>
                <w:p w:rsidR="00343C20" w:rsidRPr="005A0B97" w:rsidRDefault="00343C20" w:rsidP="005A0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w:t>
                  </w:r>
                  <w:proofErr w:type="gramStart"/>
                  <w:r w:rsidRPr="005A0B97">
                    <w:rPr>
                      <w:rFonts w:ascii="Lucida Console" w:eastAsia="Times New Roman" w:hAnsi="Lucida Console" w:cs="Courier New"/>
                      <w:color w:val="000000" w:themeColor="text1"/>
                      <w:sz w:val="20"/>
                      <w:szCs w:val="20"/>
                    </w:rPr>
                    <w:t>quantile(</w:t>
                  </w:r>
                  <w:proofErr w:type="spellStart"/>
                  <w:proofErr w:type="gramEnd"/>
                  <w:r w:rsidRPr="005A0B97">
                    <w:rPr>
                      <w:rFonts w:ascii="Lucida Console" w:eastAsia="Times New Roman" w:hAnsi="Lucida Console" w:cs="Courier New"/>
                      <w:color w:val="000000" w:themeColor="text1"/>
                      <w:sz w:val="20"/>
                      <w:szCs w:val="20"/>
                    </w:rPr>
                    <w:t>cnt_df$Skills.score</w:t>
                  </w:r>
                  <w:proofErr w:type="spellEnd"/>
                  <w:r w:rsidRPr="005A0B97">
                    <w:rPr>
                      <w:rFonts w:ascii="Lucida Console" w:eastAsia="Times New Roman" w:hAnsi="Lucida Console" w:cs="Courier New"/>
                      <w:color w:val="000000" w:themeColor="text1"/>
                      <w:sz w:val="20"/>
                      <w:szCs w:val="20"/>
                    </w:rPr>
                    <w:t xml:space="preserve">, </w:t>
                  </w:r>
                  <w:proofErr w:type="spellStart"/>
                  <w:r w:rsidRPr="005A0B97">
                    <w:rPr>
                      <w:rFonts w:ascii="Lucida Console" w:eastAsia="Times New Roman" w:hAnsi="Lucida Console" w:cs="Courier New"/>
                      <w:color w:val="000000" w:themeColor="text1"/>
                      <w:sz w:val="20"/>
                      <w:szCs w:val="20"/>
                    </w:rPr>
                    <w:t>probs</w:t>
                  </w:r>
                  <w:proofErr w:type="spellEnd"/>
                  <w:r w:rsidRPr="005A0B97">
                    <w:rPr>
                      <w:rFonts w:ascii="Lucida Console" w:eastAsia="Times New Roman" w:hAnsi="Lucida Console" w:cs="Courier New"/>
                      <w:color w:val="000000" w:themeColor="text1"/>
                      <w:sz w:val="20"/>
                      <w:szCs w:val="20"/>
                    </w:rPr>
                    <w:t xml:space="preserve"> = </w:t>
                  </w:r>
                  <w:proofErr w:type="spellStart"/>
                  <w:r w:rsidRPr="005A0B97">
                    <w:rPr>
                      <w:rFonts w:ascii="Lucida Console" w:eastAsia="Times New Roman" w:hAnsi="Lucida Console" w:cs="Courier New"/>
                      <w:color w:val="000000" w:themeColor="text1"/>
                      <w:sz w:val="20"/>
                      <w:szCs w:val="20"/>
                    </w:rPr>
                    <w:t>seq</w:t>
                  </w:r>
                  <w:proofErr w:type="spellEnd"/>
                  <w:r w:rsidRPr="005A0B97">
                    <w:rPr>
                      <w:rFonts w:ascii="Lucida Console" w:eastAsia="Times New Roman" w:hAnsi="Lucida Console" w:cs="Courier New"/>
                      <w:color w:val="000000" w:themeColor="text1"/>
                      <w:sz w:val="20"/>
                      <w:szCs w:val="20"/>
                    </w:rPr>
                    <w:t>(0.8, 1, by= 0.05),na.rm=T)</w:t>
                  </w:r>
                </w:p>
                <w:p w:rsidR="00343C20" w:rsidRPr="005A0B97" w:rsidRDefault="00343C20" w:rsidP="005A0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80</w:t>
                  </w:r>
                  <w:proofErr w:type="gramStart"/>
                  <w:r w:rsidRPr="005A0B97">
                    <w:rPr>
                      <w:rFonts w:ascii="Lucida Console" w:eastAsia="Times New Roman" w:hAnsi="Lucida Console" w:cs="Courier New"/>
                      <w:color w:val="000000" w:themeColor="text1"/>
                      <w:sz w:val="20"/>
                      <w:szCs w:val="20"/>
                    </w:rPr>
                    <w:t>%  85</w:t>
                  </w:r>
                  <w:proofErr w:type="gramEnd"/>
                  <w:r w:rsidRPr="005A0B97">
                    <w:rPr>
                      <w:rFonts w:ascii="Lucida Console" w:eastAsia="Times New Roman" w:hAnsi="Lucida Console" w:cs="Courier New"/>
                      <w:color w:val="000000" w:themeColor="text1"/>
                      <w:sz w:val="20"/>
                      <w:szCs w:val="20"/>
                    </w:rPr>
                    <w:t xml:space="preserve">%  90%  95% 100% </w:t>
                  </w:r>
                </w:p>
                <w:p w:rsidR="00343C20" w:rsidRPr="005A0B97" w:rsidRDefault="00343C20" w:rsidP="005A0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26   31   37   </w:t>
                  </w:r>
                  <w:proofErr w:type="gramStart"/>
                  <w:r w:rsidRPr="005A0B97">
                    <w:rPr>
                      <w:rFonts w:ascii="Lucida Console" w:eastAsia="Times New Roman" w:hAnsi="Lucida Console" w:cs="Courier New"/>
                      <w:color w:val="000000" w:themeColor="text1"/>
                      <w:sz w:val="20"/>
                      <w:szCs w:val="20"/>
                    </w:rPr>
                    <w:t>45  200</w:t>
                  </w:r>
                  <w:proofErr w:type="gramEnd"/>
                  <w:r w:rsidRPr="005A0B97">
                    <w:rPr>
                      <w:rFonts w:ascii="Lucida Console" w:eastAsia="Times New Roman" w:hAnsi="Lucida Console" w:cs="Courier New"/>
                      <w:color w:val="000000" w:themeColor="text1"/>
                      <w:sz w:val="20"/>
                      <w:szCs w:val="20"/>
                    </w:rPr>
                    <w:t xml:space="preserve"> </w:t>
                  </w:r>
                </w:p>
                <w:p w:rsidR="00343C20" w:rsidRPr="005A0B97" w:rsidRDefault="00343C20" w:rsidP="005A0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w:t>
                  </w:r>
                  <w:proofErr w:type="gramStart"/>
                  <w:r w:rsidRPr="005A0B97">
                    <w:rPr>
                      <w:rFonts w:ascii="Lucida Console" w:eastAsia="Times New Roman" w:hAnsi="Lucida Console" w:cs="Courier New"/>
                      <w:color w:val="000000" w:themeColor="text1"/>
                      <w:sz w:val="20"/>
                      <w:szCs w:val="20"/>
                    </w:rPr>
                    <w:t>quantile(</w:t>
                  </w:r>
                  <w:proofErr w:type="spellStart"/>
                  <w:proofErr w:type="gramEnd"/>
                  <w:r w:rsidRPr="005A0B97">
                    <w:rPr>
                      <w:rFonts w:ascii="Lucida Console" w:eastAsia="Times New Roman" w:hAnsi="Lucida Console" w:cs="Courier New"/>
                      <w:color w:val="000000" w:themeColor="text1"/>
                      <w:sz w:val="20"/>
                      <w:szCs w:val="20"/>
                    </w:rPr>
                    <w:t>cnt_df$Skills.score</w:t>
                  </w:r>
                  <w:proofErr w:type="spellEnd"/>
                  <w:r w:rsidRPr="005A0B97">
                    <w:rPr>
                      <w:rFonts w:ascii="Lucida Console" w:eastAsia="Times New Roman" w:hAnsi="Lucida Console" w:cs="Courier New"/>
                      <w:color w:val="000000" w:themeColor="text1"/>
                      <w:sz w:val="20"/>
                      <w:szCs w:val="20"/>
                    </w:rPr>
                    <w:t xml:space="preserve">, </w:t>
                  </w:r>
                  <w:proofErr w:type="spellStart"/>
                  <w:r w:rsidRPr="005A0B97">
                    <w:rPr>
                      <w:rFonts w:ascii="Lucida Console" w:eastAsia="Times New Roman" w:hAnsi="Lucida Console" w:cs="Courier New"/>
                      <w:color w:val="000000" w:themeColor="text1"/>
                      <w:sz w:val="20"/>
                      <w:szCs w:val="20"/>
                    </w:rPr>
                    <w:t>probs</w:t>
                  </w:r>
                  <w:proofErr w:type="spellEnd"/>
                  <w:r w:rsidRPr="005A0B97">
                    <w:rPr>
                      <w:rFonts w:ascii="Lucida Console" w:eastAsia="Times New Roman" w:hAnsi="Lucida Console" w:cs="Courier New"/>
                      <w:color w:val="000000" w:themeColor="text1"/>
                      <w:sz w:val="20"/>
                      <w:szCs w:val="20"/>
                    </w:rPr>
                    <w:t xml:space="preserve"> = </w:t>
                  </w:r>
                  <w:proofErr w:type="spellStart"/>
                  <w:r w:rsidRPr="005A0B97">
                    <w:rPr>
                      <w:rFonts w:ascii="Lucida Console" w:eastAsia="Times New Roman" w:hAnsi="Lucida Console" w:cs="Courier New"/>
                      <w:color w:val="000000" w:themeColor="text1"/>
                      <w:sz w:val="20"/>
                      <w:szCs w:val="20"/>
                    </w:rPr>
                    <w:t>seq</w:t>
                  </w:r>
                  <w:proofErr w:type="spellEnd"/>
                  <w:r w:rsidRPr="005A0B97">
                    <w:rPr>
                      <w:rFonts w:ascii="Lucida Console" w:eastAsia="Times New Roman" w:hAnsi="Lucida Console" w:cs="Courier New"/>
                      <w:color w:val="000000" w:themeColor="text1"/>
                      <w:sz w:val="20"/>
                      <w:szCs w:val="20"/>
                    </w:rPr>
                    <w:t>(0.85, 1, by= 0.05),na.rm=T)</w:t>
                  </w:r>
                </w:p>
                <w:p w:rsidR="00343C20" w:rsidRPr="005A0B97" w:rsidRDefault="00343C20" w:rsidP="005A0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85</w:t>
                  </w:r>
                  <w:proofErr w:type="gramStart"/>
                  <w:r w:rsidRPr="005A0B97">
                    <w:rPr>
                      <w:rFonts w:ascii="Lucida Console" w:eastAsia="Times New Roman" w:hAnsi="Lucida Console" w:cs="Courier New"/>
                      <w:color w:val="000000" w:themeColor="text1"/>
                      <w:sz w:val="20"/>
                      <w:szCs w:val="20"/>
                    </w:rPr>
                    <w:t>%  90</w:t>
                  </w:r>
                  <w:proofErr w:type="gramEnd"/>
                  <w:r w:rsidRPr="005A0B97">
                    <w:rPr>
                      <w:rFonts w:ascii="Lucida Console" w:eastAsia="Times New Roman" w:hAnsi="Lucida Console" w:cs="Courier New"/>
                      <w:color w:val="000000" w:themeColor="text1"/>
                      <w:sz w:val="20"/>
                      <w:szCs w:val="20"/>
                    </w:rPr>
                    <w:t xml:space="preserve">%  95% 100% </w:t>
                  </w:r>
                </w:p>
                <w:p w:rsidR="00343C20" w:rsidRPr="005A0B97" w:rsidRDefault="00343C20" w:rsidP="005A0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31   37   </w:t>
                  </w:r>
                  <w:proofErr w:type="gramStart"/>
                  <w:r w:rsidRPr="005A0B97">
                    <w:rPr>
                      <w:rFonts w:ascii="Lucida Console" w:eastAsia="Times New Roman" w:hAnsi="Lucida Console" w:cs="Courier New"/>
                      <w:color w:val="000000" w:themeColor="text1"/>
                      <w:sz w:val="20"/>
                      <w:szCs w:val="20"/>
                    </w:rPr>
                    <w:t>45  200</w:t>
                  </w:r>
                  <w:proofErr w:type="gramEnd"/>
                  <w:r w:rsidRPr="005A0B97">
                    <w:rPr>
                      <w:rFonts w:ascii="Lucida Console" w:eastAsia="Times New Roman" w:hAnsi="Lucida Console" w:cs="Courier New"/>
                      <w:color w:val="000000" w:themeColor="text1"/>
                      <w:sz w:val="20"/>
                      <w:szCs w:val="20"/>
                    </w:rPr>
                    <w:t xml:space="preserve"> </w:t>
                  </w:r>
                </w:p>
                <w:p w:rsidR="00343C20" w:rsidRPr="005A0B97" w:rsidRDefault="00343C20" w:rsidP="005A0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w:t>
                  </w:r>
                  <w:proofErr w:type="spellStart"/>
                  <w:r w:rsidRPr="005A0B97">
                    <w:rPr>
                      <w:rFonts w:ascii="Lucida Console" w:eastAsia="Times New Roman" w:hAnsi="Lucida Console" w:cs="Courier New"/>
                      <w:color w:val="000000" w:themeColor="text1"/>
                      <w:sz w:val="20"/>
                      <w:szCs w:val="20"/>
                    </w:rPr>
                    <w:t>cnt_df$Skills.score</w:t>
                  </w:r>
                  <w:proofErr w:type="spellEnd"/>
                  <w:r w:rsidRPr="005A0B97">
                    <w:rPr>
                      <w:rFonts w:ascii="Lucida Console" w:eastAsia="Times New Roman" w:hAnsi="Lucida Console" w:cs="Courier New"/>
                      <w:color w:val="000000" w:themeColor="text1"/>
                      <w:sz w:val="20"/>
                      <w:szCs w:val="20"/>
                    </w:rPr>
                    <w:t>[cnt_df$Skills.score</w:t>
                  </w:r>
                  <w:proofErr w:type="gramStart"/>
                  <w:r w:rsidRPr="005A0B97">
                    <w:rPr>
                      <w:rFonts w:ascii="Lucida Console" w:eastAsia="Times New Roman" w:hAnsi="Lucida Console" w:cs="Courier New"/>
                      <w:color w:val="000000" w:themeColor="text1"/>
                      <w:sz w:val="20"/>
                      <w:szCs w:val="20"/>
                    </w:rPr>
                    <w:t>26]&lt;</w:t>
                  </w:r>
                  <w:proofErr w:type="gramEnd"/>
                  <w:r w:rsidRPr="005A0B97">
                    <w:rPr>
                      <w:rFonts w:ascii="Lucida Console" w:eastAsia="Times New Roman" w:hAnsi="Lucida Console" w:cs="Courier New"/>
                      <w:color w:val="000000" w:themeColor="text1"/>
                      <w:sz w:val="20"/>
                      <w:szCs w:val="20"/>
                    </w:rPr>
                    <w:t>-31</w:t>
                  </w:r>
                </w:p>
                <w:p w:rsidR="00343C20" w:rsidRPr="005A0B97" w:rsidRDefault="00343C20" w:rsidP="005A0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w:t>
                  </w:r>
                  <w:proofErr w:type="spellStart"/>
                  <w:r w:rsidRPr="005A0B97">
                    <w:rPr>
                      <w:rFonts w:ascii="Lucida Console" w:eastAsia="Times New Roman" w:hAnsi="Lucida Console" w:cs="Courier New"/>
                      <w:color w:val="000000" w:themeColor="text1"/>
                      <w:sz w:val="20"/>
                      <w:szCs w:val="20"/>
                    </w:rPr>
                    <w:t>t.</w:t>
                  </w:r>
                  <w:proofErr w:type="gramStart"/>
                  <w:r w:rsidRPr="005A0B97">
                    <w:rPr>
                      <w:rFonts w:ascii="Lucida Console" w:eastAsia="Times New Roman" w:hAnsi="Lucida Console" w:cs="Courier New"/>
                      <w:color w:val="000000" w:themeColor="text1"/>
                      <w:sz w:val="20"/>
                      <w:szCs w:val="20"/>
                    </w:rPr>
                    <w:t>test</w:t>
                  </w:r>
                  <w:proofErr w:type="spellEnd"/>
                  <w:r w:rsidRPr="005A0B97">
                    <w:rPr>
                      <w:rFonts w:ascii="Lucida Console" w:eastAsia="Times New Roman" w:hAnsi="Lucida Console" w:cs="Courier New"/>
                      <w:color w:val="000000" w:themeColor="text1"/>
                      <w:sz w:val="20"/>
                      <w:szCs w:val="20"/>
                    </w:rPr>
                    <w:t>(</w:t>
                  </w:r>
                  <w:proofErr w:type="spellStart"/>
                  <w:proofErr w:type="gramEnd"/>
                  <w:r w:rsidRPr="005A0B97">
                    <w:rPr>
                      <w:rFonts w:ascii="Lucida Console" w:eastAsia="Times New Roman" w:hAnsi="Lucida Console" w:cs="Courier New"/>
                      <w:color w:val="000000" w:themeColor="text1"/>
                      <w:sz w:val="20"/>
                      <w:szCs w:val="20"/>
                    </w:rPr>
                    <w:t>Skills.score~Dependent.Company.Status</w:t>
                  </w:r>
                  <w:proofErr w:type="spellEnd"/>
                  <w:r w:rsidRPr="005A0B97">
                    <w:rPr>
                      <w:rFonts w:ascii="Lucida Console" w:eastAsia="Times New Roman" w:hAnsi="Lucida Console" w:cs="Courier New"/>
                      <w:color w:val="000000" w:themeColor="text1"/>
                      <w:sz w:val="20"/>
                      <w:szCs w:val="20"/>
                    </w:rPr>
                    <w:t>, data=</w:t>
                  </w:r>
                  <w:proofErr w:type="spellStart"/>
                  <w:r w:rsidRPr="005A0B97">
                    <w:rPr>
                      <w:rFonts w:ascii="Lucida Console" w:eastAsia="Times New Roman" w:hAnsi="Lucida Console" w:cs="Courier New"/>
                      <w:color w:val="000000" w:themeColor="text1"/>
                      <w:sz w:val="20"/>
                      <w:szCs w:val="20"/>
                    </w:rPr>
                    <w:t>cnt_df</w:t>
                  </w:r>
                  <w:proofErr w:type="spellEnd"/>
                  <w:r w:rsidRPr="005A0B97">
                    <w:rPr>
                      <w:rFonts w:ascii="Lucida Console" w:eastAsia="Times New Roman" w:hAnsi="Lucida Console" w:cs="Courier New"/>
                      <w:color w:val="000000" w:themeColor="text1"/>
                      <w:sz w:val="20"/>
                      <w:szCs w:val="20"/>
                    </w:rPr>
                    <w:t>)</w:t>
                  </w:r>
                </w:p>
                <w:p w:rsidR="00343C20" w:rsidRPr="005A0B97" w:rsidRDefault="00343C20" w:rsidP="005A0B97">
                  <w:pPr>
                    <w:spacing w:after="0" w:line="240" w:lineRule="auto"/>
                    <w:rPr>
                      <w:rFonts w:ascii="Lucida Console" w:eastAsia="Times New Roman" w:hAnsi="Lucida Console" w:cs="Times New Roman"/>
                      <w:color w:val="000000" w:themeColor="text1"/>
                      <w:sz w:val="24"/>
                      <w:szCs w:val="24"/>
                    </w:rPr>
                  </w:pPr>
                </w:p>
                <w:p w:rsidR="00343C20" w:rsidRPr="005A0B97" w:rsidRDefault="00343C20" w:rsidP="005A0B97">
                  <w:pPr>
                    <w:spacing w:after="0" w:line="240" w:lineRule="auto"/>
                    <w:rPr>
                      <w:rFonts w:ascii="Lucida Console" w:eastAsia="Times New Roman" w:hAnsi="Lucida Console" w:cs="Times New Roman"/>
                      <w:color w:val="000000" w:themeColor="text1"/>
                      <w:sz w:val="24"/>
                      <w:szCs w:val="24"/>
                    </w:rPr>
                  </w:pPr>
                </w:p>
                <w:p w:rsidR="00343C20" w:rsidRPr="005A0B97" w:rsidRDefault="00343C20" w:rsidP="005A0B97">
                  <w:pPr>
                    <w:spacing w:after="0" w:line="240" w:lineRule="auto"/>
                    <w:rPr>
                      <w:rFonts w:ascii="Lucida Console" w:eastAsia="Times New Roman" w:hAnsi="Lucida Console" w:cs="Times New Roman"/>
                      <w:color w:val="000000" w:themeColor="text1"/>
                      <w:sz w:val="24"/>
                      <w:szCs w:val="24"/>
                    </w:rPr>
                  </w:pPr>
                </w:p>
                <w:p w:rsidR="00343C20" w:rsidRPr="005A0B97" w:rsidRDefault="00343C20" w:rsidP="005A0B97">
                  <w:pPr>
                    <w:spacing w:after="0" w:line="240" w:lineRule="auto"/>
                    <w:rPr>
                      <w:rFonts w:ascii="Lucida Console" w:eastAsia="Times New Roman" w:hAnsi="Lucida Console" w:cs="Times New Roman"/>
                      <w:color w:val="000000" w:themeColor="text1"/>
                      <w:sz w:val="24"/>
                      <w:szCs w:val="24"/>
                    </w:rPr>
                  </w:pPr>
                </w:p>
                <w:p w:rsidR="00343C20" w:rsidRPr="005A0B97" w:rsidRDefault="00343C20" w:rsidP="005A0B97">
                  <w:pPr>
                    <w:spacing w:after="0" w:line="240" w:lineRule="auto"/>
                    <w:rPr>
                      <w:rFonts w:ascii="Lucida Console" w:eastAsia="Times New Roman" w:hAnsi="Lucida Console" w:cs="Times New Roman"/>
                      <w:color w:val="000000" w:themeColor="text1"/>
                      <w:sz w:val="24"/>
                      <w:szCs w:val="24"/>
                    </w:rPr>
                  </w:pPr>
                </w:p>
                <w:p w:rsidR="00343C20" w:rsidRPr="005A0B97" w:rsidRDefault="00343C20" w:rsidP="005A0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w:t>
                  </w:r>
                  <w:proofErr w:type="spellStart"/>
                  <w:r w:rsidRPr="005A0B97">
                    <w:rPr>
                      <w:rFonts w:ascii="Lucida Console" w:eastAsia="Times New Roman" w:hAnsi="Lucida Console" w:cs="Courier New"/>
                      <w:color w:val="000000" w:themeColor="text1"/>
                      <w:sz w:val="20"/>
                      <w:szCs w:val="20"/>
                    </w:rPr>
                    <w:t>t.</w:t>
                  </w:r>
                  <w:proofErr w:type="gramStart"/>
                  <w:r w:rsidRPr="005A0B97">
                    <w:rPr>
                      <w:rFonts w:ascii="Lucida Console" w:eastAsia="Times New Roman" w:hAnsi="Lucida Console" w:cs="Courier New"/>
                      <w:color w:val="000000" w:themeColor="text1"/>
                      <w:sz w:val="20"/>
                      <w:szCs w:val="20"/>
                    </w:rPr>
                    <w:t>test</w:t>
                  </w:r>
                  <w:proofErr w:type="spellEnd"/>
                  <w:r w:rsidRPr="005A0B97">
                    <w:rPr>
                      <w:rFonts w:ascii="Lucida Console" w:eastAsia="Times New Roman" w:hAnsi="Lucida Console" w:cs="Courier New"/>
                      <w:color w:val="000000" w:themeColor="text1"/>
                      <w:sz w:val="20"/>
                      <w:szCs w:val="20"/>
                    </w:rPr>
                    <w:t>(</w:t>
                  </w:r>
                  <w:proofErr w:type="spellStart"/>
                  <w:proofErr w:type="gramEnd"/>
                  <w:r w:rsidRPr="005A0B97">
                    <w:rPr>
                      <w:rFonts w:ascii="Lucida Console" w:eastAsia="Times New Roman" w:hAnsi="Lucida Console" w:cs="Courier New"/>
                      <w:color w:val="000000" w:themeColor="text1"/>
                      <w:sz w:val="20"/>
                      <w:szCs w:val="20"/>
                    </w:rPr>
                    <w:t>Skills.score~Dependent.Company.Status</w:t>
                  </w:r>
                  <w:proofErr w:type="spellEnd"/>
                  <w:r w:rsidRPr="005A0B97">
                    <w:rPr>
                      <w:rFonts w:ascii="Lucida Console" w:eastAsia="Times New Roman" w:hAnsi="Lucida Console" w:cs="Courier New"/>
                      <w:color w:val="000000" w:themeColor="text1"/>
                      <w:sz w:val="20"/>
                      <w:szCs w:val="20"/>
                    </w:rPr>
                    <w:t>, data=</w:t>
                  </w:r>
                  <w:proofErr w:type="spellStart"/>
                  <w:r w:rsidRPr="005A0B97">
                    <w:rPr>
                      <w:rFonts w:ascii="Lucida Console" w:eastAsia="Times New Roman" w:hAnsi="Lucida Console" w:cs="Courier New"/>
                      <w:color w:val="000000" w:themeColor="text1"/>
                      <w:sz w:val="20"/>
                      <w:szCs w:val="20"/>
                    </w:rPr>
                    <w:t>cnt_df</w:t>
                  </w:r>
                  <w:proofErr w:type="spellEnd"/>
                  <w:r w:rsidRPr="005A0B97">
                    <w:rPr>
                      <w:rFonts w:ascii="Lucida Console" w:eastAsia="Times New Roman" w:hAnsi="Lucida Console" w:cs="Courier New"/>
                      <w:color w:val="000000" w:themeColor="text1"/>
                      <w:sz w:val="20"/>
                      <w:szCs w:val="20"/>
                    </w:rPr>
                    <w:t>)</w:t>
                  </w:r>
                </w:p>
                <w:p w:rsidR="00343C20" w:rsidRPr="005A0B97" w:rsidRDefault="00343C20" w:rsidP="005A0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p>
                <w:p w:rsidR="00343C20" w:rsidRPr="005A0B97" w:rsidRDefault="00343C20" w:rsidP="005A0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Welch Two Sample t-test</w:t>
                  </w:r>
                </w:p>
                <w:p w:rsidR="00343C20" w:rsidRPr="005A0B97" w:rsidRDefault="00343C20" w:rsidP="005A0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p>
                <w:p w:rsidR="00343C20" w:rsidRPr="005A0B97" w:rsidRDefault="00343C20" w:rsidP="005A0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data:  </w:t>
                  </w:r>
                  <w:proofErr w:type="spellStart"/>
                  <w:r w:rsidRPr="005A0B97">
                    <w:rPr>
                      <w:rFonts w:ascii="Lucida Console" w:eastAsia="Times New Roman" w:hAnsi="Lucida Console" w:cs="Courier New"/>
                      <w:color w:val="000000" w:themeColor="text1"/>
                      <w:sz w:val="20"/>
                      <w:szCs w:val="20"/>
                    </w:rPr>
                    <w:t>Skills.score</w:t>
                  </w:r>
                  <w:proofErr w:type="spellEnd"/>
                  <w:r w:rsidRPr="005A0B97">
                    <w:rPr>
                      <w:rFonts w:ascii="Lucida Console" w:eastAsia="Times New Roman" w:hAnsi="Lucida Console" w:cs="Courier New"/>
                      <w:color w:val="000000" w:themeColor="text1"/>
                      <w:sz w:val="20"/>
                      <w:szCs w:val="20"/>
                    </w:rPr>
                    <w:t xml:space="preserve"> by </w:t>
                  </w:r>
                  <w:proofErr w:type="spellStart"/>
                  <w:proofErr w:type="gramStart"/>
                  <w:r w:rsidRPr="005A0B97">
                    <w:rPr>
                      <w:rFonts w:ascii="Lucida Console" w:eastAsia="Times New Roman" w:hAnsi="Lucida Console" w:cs="Courier New"/>
                      <w:color w:val="000000" w:themeColor="text1"/>
                      <w:sz w:val="20"/>
                      <w:szCs w:val="20"/>
                    </w:rPr>
                    <w:t>Dependent.Company.Status</w:t>
                  </w:r>
                  <w:proofErr w:type="spellEnd"/>
                  <w:proofErr w:type="gramEnd"/>
                </w:p>
                <w:p w:rsidR="00343C20" w:rsidRPr="005A0B97" w:rsidRDefault="00343C20" w:rsidP="005A0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t = -1.3804, </w:t>
                  </w:r>
                  <w:proofErr w:type="spellStart"/>
                  <w:r w:rsidRPr="005A0B97">
                    <w:rPr>
                      <w:rFonts w:ascii="Lucida Console" w:eastAsia="Times New Roman" w:hAnsi="Lucida Console" w:cs="Courier New"/>
                      <w:color w:val="000000" w:themeColor="text1"/>
                      <w:sz w:val="20"/>
                      <w:szCs w:val="20"/>
                    </w:rPr>
                    <w:t>df</w:t>
                  </w:r>
                  <w:proofErr w:type="spellEnd"/>
                  <w:r w:rsidRPr="005A0B97">
                    <w:rPr>
                      <w:rFonts w:ascii="Lucida Console" w:eastAsia="Times New Roman" w:hAnsi="Lucida Console" w:cs="Courier New"/>
                      <w:color w:val="000000" w:themeColor="text1"/>
                      <w:sz w:val="20"/>
                      <w:szCs w:val="20"/>
                    </w:rPr>
                    <w:t xml:space="preserve"> = 136.54, p-value = 0.1697</w:t>
                  </w:r>
                </w:p>
                <w:p w:rsidR="00343C20" w:rsidRPr="005A0B97" w:rsidRDefault="00343C20" w:rsidP="005A0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alternative hypothesis: true difference in means is not equal to 0</w:t>
                  </w:r>
                </w:p>
                <w:p w:rsidR="00343C20" w:rsidRPr="005A0B97" w:rsidRDefault="00343C20" w:rsidP="005A0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95 percent confidence interval:</w:t>
                  </w:r>
                </w:p>
                <w:p w:rsidR="00343C20" w:rsidRPr="005A0B97" w:rsidRDefault="00343C20" w:rsidP="005A0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-3.</w:t>
                  </w:r>
                  <w:proofErr w:type="gramStart"/>
                  <w:r w:rsidRPr="005A0B97">
                    <w:rPr>
                      <w:rFonts w:ascii="Lucida Console" w:eastAsia="Times New Roman" w:hAnsi="Lucida Console" w:cs="Courier New"/>
                      <w:color w:val="000000" w:themeColor="text1"/>
                      <w:sz w:val="20"/>
                      <w:szCs w:val="20"/>
                    </w:rPr>
                    <w:t>6528554  0.6495551</w:t>
                  </w:r>
                  <w:proofErr w:type="gramEnd"/>
                </w:p>
                <w:p w:rsidR="00343C20" w:rsidRPr="005A0B97" w:rsidRDefault="00343C20" w:rsidP="005A0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sample estimates:</w:t>
                  </w:r>
                </w:p>
                <w:p w:rsidR="00343C20" w:rsidRPr="005A0B97" w:rsidRDefault="00343C20" w:rsidP="005A0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mean in group Failed mean in group Success </w:t>
                  </w:r>
                </w:p>
                <w:p w:rsidR="00343C20" w:rsidRPr="005A0B97" w:rsidRDefault="00343C20" w:rsidP="005A0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18.33333              19.83498 </w:t>
                  </w:r>
                </w:p>
                <w:p w:rsidR="00343C20" w:rsidRPr="005A0B97" w:rsidRDefault="00343C20" w:rsidP="005A0B97">
                  <w:pPr>
                    <w:spacing w:after="0" w:line="240" w:lineRule="auto"/>
                    <w:rPr>
                      <w:rFonts w:ascii="Lucida Console" w:eastAsia="Times New Roman" w:hAnsi="Lucida Console" w:cs="Times New Roman"/>
                      <w:color w:val="000000" w:themeColor="text1"/>
                      <w:sz w:val="24"/>
                      <w:szCs w:val="24"/>
                    </w:rPr>
                  </w:pPr>
                </w:p>
              </w:tc>
            </w:tr>
          </w:tbl>
          <w:p w:rsidR="00343C20" w:rsidRPr="005A0B97" w:rsidRDefault="00343C20" w:rsidP="005A0B97">
            <w:pPr>
              <w:spacing w:after="0" w:line="240" w:lineRule="auto"/>
              <w:rPr>
                <w:rFonts w:ascii="Lucida Console" w:eastAsia="Times New Roman" w:hAnsi="Lucida Console" w:cs="Times New Roman"/>
                <w:color w:val="000000" w:themeColor="text1"/>
                <w:sz w:val="24"/>
                <w:szCs w:val="24"/>
              </w:rPr>
            </w:pPr>
          </w:p>
        </w:tc>
      </w:tr>
    </w:tbl>
    <w:p w:rsidR="00343C20" w:rsidRPr="005A0B97" w:rsidRDefault="00343C20" w:rsidP="00343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lastRenderedPageBreak/>
        <w:t xml:space="preserve"> </w:t>
      </w:r>
      <w:proofErr w:type="spellStart"/>
      <w:r w:rsidRPr="005A0B97">
        <w:rPr>
          <w:rFonts w:ascii="Lucida Console" w:eastAsia="Times New Roman" w:hAnsi="Lucida Console" w:cs="Courier New"/>
          <w:color w:val="000000" w:themeColor="text1"/>
          <w:sz w:val="20"/>
          <w:szCs w:val="20"/>
        </w:rPr>
        <w:t>t.</w:t>
      </w:r>
      <w:proofErr w:type="gramStart"/>
      <w:r w:rsidRPr="005A0B97">
        <w:rPr>
          <w:rFonts w:ascii="Lucida Console" w:eastAsia="Times New Roman" w:hAnsi="Lucida Console" w:cs="Courier New"/>
          <w:color w:val="000000" w:themeColor="text1"/>
          <w:sz w:val="20"/>
          <w:szCs w:val="20"/>
        </w:rPr>
        <w:t>test</w:t>
      </w:r>
      <w:proofErr w:type="spellEnd"/>
      <w:r w:rsidRPr="005A0B97">
        <w:rPr>
          <w:rFonts w:ascii="Lucida Console" w:eastAsia="Times New Roman" w:hAnsi="Lucida Console" w:cs="Courier New"/>
          <w:color w:val="000000" w:themeColor="text1"/>
          <w:sz w:val="20"/>
          <w:szCs w:val="20"/>
        </w:rPr>
        <w:t>(</w:t>
      </w:r>
      <w:proofErr w:type="spellStart"/>
      <w:proofErr w:type="gramEnd"/>
      <w:r w:rsidRPr="005A0B97">
        <w:rPr>
          <w:rFonts w:ascii="Lucida Console" w:eastAsia="Times New Roman" w:hAnsi="Lucida Console" w:cs="Courier New"/>
          <w:color w:val="000000" w:themeColor="text1"/>
          <w:sz w:val="20"/>
          <w:szCs w:val="20"/>
        </w:rPr>
        <w:t>Number.of.Investors.in.Seed~Dependent.Company.Status</w:t>
      </w:r>
      <w:proofErr w:type="spellEnd"/>
      <w:r w:rsidRPr="005A0B97">
        <w:rPr>
          <w:rFonts w:ascii="Lucida Console" w:eastAsia="Times New Roman" w:hAnsi="Lucida Console" w:cs="Courier New"/>
          <w:color w:val="000000" w:themeColor="text1"/>
          <w:sz w:val="20"/>
          <w:szCs w:val="20"/>
        </w:rPr>
        <w:t>, data=</w:t>
      </w:r>
      <w:proofErr w:type="spellStart"/>
      <w:r w:rsidRPr="005A0B97">
        <w:rPr>
          <w:rFonts w:ascii="Lucida Console" w:eastAsia="Times New Roman" w:hAnsi="Lucida Console" w:cs="Courier New"/>
          <w:color w:val="000000" w:themeColor="text1"/>
          <w:sz w:val="20"/>
          <w:szCs w:val="20"/>
        </w:rPr>
        <w:t>cnt_df</w:t>
      </w:r>
      <w:proofErr w:type="spellEnd"/>
      <w:r w:rsidRPr="005A0B97">
        <w:rPr>
          <w:rFonts w:ascii="Lucida Console" w:eastAsia="Times New Roman" w:hAnsi="Lucida Console" w:cs="Courier New"/>
          <w:color w:val="000000" w:themeColor="text1"/>
          <w:sz w:val="20"/>
          <w:szCs w:val="20"/>
        </w:rPr>
        <w:t>)</w:t>
      </w:r>
    </w:p>
    <w:p w:rsidR="00343C20" w:rsidRPr="005A0B97" w:rsidRDefault="00343C20" w:rsidP="00343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p>
    <w:p w:rsidR="00343C20" w:rsidRPr="005A0B97" w:rsidRDefault="00343C20" w:rsidP="00343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Welch Two Sample t-test</w:t>
      </w:r>
    </w:p>
    <w:p w:rsidR="00343C20" w:rsidRPr="005A0B97" w:rsidRDefault="00343C20" w:rsidP="00343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p>
    <w:p w:rsidR="00343C20" w:rsidRPr="005A0B97" w:rsidRDefault="00343C20" w:rsidP="00343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data:  </w:t>
      </w:r>
      <w:proofErr w:type="spellStart"/>
      <w:r w:rsidRPr="005A0B97">
        <w:rPr>
          <w:rFonts w:ascii="Lucida Console" w:eastAsia="Times New Roman" w:hAnsi="Lucida Console" w:cs="Courier New"/>
          <w:color w:val="000000" w:themeColor="text1"/>
          <w:sz w:val="20"/>
          <w:szCs w:val="20"/>
        </w:rPr>
        <w:t>Number.of.Investors.in.Seed</w:t>
      </w:r>
      <w:proofErr w:type="spellEnd"/>
      <w:r w:rsidRPr="005A0B97">
        <w:rPr>
          <w:rFonts w:ascii="Lucida Console" w:eastAsia="Times New Roman" w:hAnsi="Lucida Console" w:cs="Courier New"/>
          <w:color w:val="000000" w:themeColor="text1"/>
          <w:sz w:val="20"/>
          <w:szCs w:val="20"/>
        </w:rPr>
        <w:t xml:space="preserve"> by </w:t>
      </w:r>
      <w:proofErr w:type="spellStart"/>
      <w:proofErr w:type="gramStart"/>
      <w:r w:rsidRPr="005A0B97">
        <w:rPr>
          <w:rFonts w:ascii="Lucida Console" w:eastAsia="Times New Roman" w:hAnsi="Lucida Console" w:cs="Courier New"/>
          <w:color w:val="000000" w:themeColor="text1"/>
          <w:sz w:val="20"/>
          <w:szCs w:val="20"/>
        </w:rPr>
        <w:t>Dependent.Company.Status</w:t>
      </w:r>
      <w:proofErr w:type="spellEnd"/>
      <w:proofErr w:type="gramEnd"/>
    </w:p>
    <w:p w:rsidR="00343C20" w:rsidRPr="005A0B97" w:rsidRDefault="00343C20" w:rsidP="00343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t = -3.7638, </w:t>
      </w:r>
      <w:proofErr w:type="spellStart"/>
      <w:r w:rsidRPr="005A0B97">
        <w:rPr>
          <w:rFonts w:ascii="Lucida Console" w:eastAsia="Times New Roman" w:hAnsi="Lucida Console" w:cs="Courier New"/>
          <w:color w:val="000000" w:themeColor="text1"/>
          <w:sz w:val="20"/>
          <w:szCs w:val="20"/>
        </w:rPr>
        <w:t>df</w:t>
      </w:r>
      <w:proofErr w:type="spellEnd"/>
      <w:r w:rsidRPr="005A0B97">
        <w:rPr>
          <w:rFonts w:ascii="Lucida Console" w:eastAsia="Times New Roman" w:hAnsi="Lucida Console" w:cs="Courier New"/>
          <w:color w:val="000000" w:themeColor="text1"/>
          <w:sz w:val="20"/>
          <w:szCs w:val="20"/>
        </w:rPr>
        <w:t xml:space="preserve"> = 280.1, p-value = 0.0002039</w:t>
      </w:r>
    </w:p>
    <w:p w:rsidR="00343C20" w:rsidRPr="005A0B97" w:rsidRDefault="00343C20" w:rsidP="00343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alternative hypothesis: true difference in means is not equal to 0</w:t>
      </w:r>
    </w:p>
    <w:p w:rsidR="00343C20" w:rsidRPr="005A0B97" w:rsidRDefault="00343C20" w:rsidP="00343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95 percent confidence interval:</w:t>
      </w:r>
    </w:p>
    <w:p w:rsidR="00343C20" w:rsidRPr="005A0B97" w:rsidRDefault="00343C20" w:rsidP="00343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-1.1040033 -0.3457646</w:t>
      </w:r>
    </w:p>
    <w:p w:rsidR="00343C20" w:rsidRPr="005A0B97" w:rsidRDefault="00343C20" w:rsidP="00343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sample estimates:</w:t>
      </w:r>
    </w:p>
    <w:p w:rsidR="00343C20" w:rsidRPr="005A0B97" w:rsidRDefault="00343C20" w:rsidP="00343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mean in group Failed mean in group Success </w:t>
      </w:r>
    </w:p>
    <w:p w:rsidR="00343C20" w:rsidRPr="005A0B97" w:rsidRDefault="00343C20" w:rsidP="00343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0.7933884             1.5182724 </w:t>
      </w:r>
    </w:p>
    <w:p w:rsidR="00343C20" w:rsidRPr="005A0B97" w:rsidRDefault="00343C20" w:rsidP="00343C20">
      <w:pPr>
        <w:rPr>
          <w:color w:val="000000" w:themeColor="text1"/>
        </w:rPr>
      </w:pPr>
    </w:p>
    <w:p w:rsidR="00343C20" w:rsidRPr="005A0B97" w:rsidRDefault="00343C20" w:rsidP="00343C20">
      <w:pPr>
        <w:pStyle w:val="HTMLPreformatted"/>
        <w:shd w:val="clear" w:color="auto" w:fill="FFFFFF"/>
        <w:wordWrap w:val="0"/>
        <w:spacing w:line="225" w:lineRule="atLeast"/>
        <w:rPr>
          <w:rFonts w:ascii="Lucida Console" w:hAnsi="Lucida Console"/>
          <w:color w:val="000000" w:themeColor="text1"/>
        </w:rPr>
      </w:pPr>
      <w:r w:rsidRPr="005A0B97">
        <w:rPr>
          <w:rFonts w:ascii="Lucida Console" w:hAnsi="Lucida Console"/>
          <w:color w:val="000000" w:themeColor="text1"/>
        </w:rPr>
        <w:t xml:space="preserve"> t.</w:t>
      </w:r>
      <w:proofErr w:type="gramStart"/>
      <w:r w:rsidRPr="005A0B97">
        <w:rPr>
          <w:rFonts w:ascii="Lucida Console" w:hAnsi="Lucida Console"/>
          <w:color w:val="000000" w:themeColor="text1"/>
        </w:rPr>
        <w:t>test(</w:t>
      </w:r>
      <w:proofErr w:type="gramEnd"/>
      <w:r w:rsidRPr="005A0B97">
        <w:rPr>
          <w:rFonts w:ascii="Lucida Console" w:hAnsi="Lucida Console"/>
          <w:color w:val="000000" w:themeColor="text1"/>
        </w:rPr>
        <w:t>Number.of.Investors.in.Angel.and.or.VC~Dependent.Company.Status, data=</w:t>
      </w:r>
      <w:proofErr w:type="spellStart"/>
      <w:r w:rsidRPr="005A0B97">
        <w:rPr>
          <w:rFonts w:ascii="Lucida Console" w:hAnsi="Lucida Console"/>
          <w:color w:val="000000" w:themeColor="text1"/>
        </w:rPr>
        <w:t>cnt_df</w:t>
      </w:r>
      <w:proofErr w:type="spellEnd"/>
      <w:r w:rsidRPr="005A0B97">
        <w:rPr>
          <w:rFonts w:ascii="Lucida Console" w:hAnsi="Lucida Console"/>
          <w:color w:val="000000" w:themeColor="text1"/>
        </w:rPr>
        <w:t>)</w:t>
      </w:r>
    </w:p>
    <w:p w:rsidR="00343C20" w:rsidRPr="005A0B97" w:rsidRDefault="00343C20" w:rsidP="00343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p>
    <w:p w:rsidR="00343C20" w:rsidRPr="005A0B97" w:rsidRDefault="00343C20" w:rsidP="00343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Welch Two Sample t-test</w:t>
      </w:r>
    </w:p>
    <w:p w:rsidR="00343C20" w:rsidRPr="005A0B97" w:rsidRDefault="00343C20" w:rsidP="00343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p>
    <w:p w:rsidR="00343C20" w:rsidRPr="005A0B97" w:rsidRDefault="00343C20" w:rsidP="00343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data:  Number.of.Investors.in.Angel.and.or.VC by </w:t>
      </w:r>
      <w:proofErr w:type="spellStart"/>
      <w:proofErr w:type="gramStart"/>
      <w:r w:rsidRPr="005A0B97">
        <w:rPr>
          <w:rFonts w:ascii="Lucida Console" w:eastAsia="Times New Roman" w:hAnsi="Lucida Console" w:cs="Courier New"/>
          <w:color w:val="000000" w:themeColor="text1"/>
          <w:sz w:val="20"/>
          <w:szCs w:val="20"/>
        </w:rPr>
        <w:t>Dependent.Company.Status</w:t>
      </w:r>
      <w:proofErr w:type="spellEnd"/>
      <w:proofErr w:type="gramEnd"/>
    </w:p>
    <w:p w:rsidR="00343C20" w:rsidRPr="005A0B97" w:rsidRDefault="00343C20" w:rsidP="00343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t = -1.8294, </w:t>
      </w:r>
      <w:proofErr w:type="spellStart"/>
      <w:r w:rsidRPr="005A0B97">
        <w:rPr>
          <w:rFonts w:ascii="Lucida Console" w:eastAsia="Times New Roman" w:hAnsi="Lucida Console" w:cs="Courier New"/>
          <w:color w:val="000000" w:themeColor="text1"/>
          <w:sz w:val="20"/>
          <w:szCs w:val="20"/>
        </w:rPr>
        <w:t>df</w:t>
      </w:r>
      <w:proofErr w:type="spellEnd"/>
      <w:r w:rsidRPr="005A0B97">
        <w:rPr>
          <w:rFonts w:ascii="Lucida Console" w:eastAsia="Times New Roman" w:hAnsi="Lucida Console" w:cs="Courier New"/>
          <w:color w:val="000000" w:themeColor="text1"/>
          <w:sz w:val="20"/>
          <w:szCs w:val="20"/>
        </w:rPr>
        <w:t xml:space="preserve"> = 375.83, p-value = 0.06813</w:t>
      </w:r>
    </w:p>
    <w:p w:rsidR="00343C20" w:rsidRPr="005A0B97" w:rsidRDefault="00343C20" w:rsidP="00343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alternative hypothesis: true difference in means is not equal to 0</w:t>
      </w:r>
    </w:p>
    <w:p w:rsidR="00343C20" w:rsidRPr="005A0B97" w:rsidRDefault="00343C20" w:rsidP="00343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95 percent confidence interval:</w:t>
      </w:r>
    </w:p>
    <w:p w:rsidR="00343C20" w:rsidRPr="005A0B97" w:rsidRDefault="00343C20" w:rsidP="00343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-0.</w:t>
      </w:r>
      <w:proofErr w:type="gramStart"/>
      <w:r w:rsidRPr="005A0B97">
        <w:rPr>
          <w:rFonts w:ascii="Lucida Console" w:eastAsia="Times New Roman" w:hAnsi="Lucida Console" w:cs="Courier New"/>
          <w:color w:val="000000" w:themeColor="text1"/>
          <w:sz w:val="20"/>
          <w:szCs w:val="20"/>
        </w:rPr>
        <w:t>183787519  0.006628679</w:t>
      </w:r>
      <w:proofErr w:type="gramEnd"/>
    </w:p>
    <w:p w:rsidR="00343C20" w:rsidRPr="005A0B97" w:rsidRDefault="00343C20" w:rsidP="00343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sample estimates:</w:t>
      </w:r>
    </w:p>
    <w:p w:rsidR="00343C20" w:rsidRPr="005A0B97" w:rsidRDefault="00343C20" w:rsidP="00343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mean in group Failed mean in group Success </w:t>
      </w:r>
    </w:p>
    <w:p w:rsidR="00343C20" w:rsidRPr="005A0B97" w:rsidRDefault="00343C20" w:rsidP="00343C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lastRenderedPageBreak/>
        <w:t xml:space="preserve">            0.1976048             0.2861842 </w:t>
      </w:r>
    </w:p>
    <w:p w:rsidR="00343C20" w:rsidRPr="005A0B97" w:rsidRDefault="00343C20" w:rsidP="00343C20">
      <w:pPr>
        <w:rPr>
          <w:color w:val="000000" w:themeColor="text1"/>
        </w:rPr>
      </w:pPr>
    </w:p>
    <w:p w:rsidR="00343C20" w:rsidRPr="005A0B97" w:rsidRDefault="00343C20" w:rsidP="00343C20">
      <w:pPr>
        <w:rPr>
          <w:color w:val="000000" w:themeColor="text1"/>
        </w:rPr>
      </w:pPr>
    </w:p>
    <w:p w:rsidR="00343C20" w:rsidRPr="005A0B97" w:rsidRDefault="00343C20" w:rsidP="00343C20">
      <w:pPr>
        <w:rPr>
          <w:color w:val="000000" w:themeColor="text1"/>
        </w:rPr>
      </w:pPr>
    </w:p>
    <w:tbl>
      <w:tblPr>
        <w:tblW w:w="7695" w:type="dxa"/>
        <w:tblCellSpacing w:w="0" w:type="dxa"/>
        <w:shd w:val="clear" w:color="auto" w:fill="FFFFFF"/>
        <w:tblCellMar>
          <w:left w:w="90" w:type="dxa"/>
          <w:bottom w:w="120" w:type="dxa"/>
          <w:right w:w="0" w:type="dxa"/>
        </w:tblCellMar>
        <w:tblLook w:val="04A0" w:firstRow="1" w:lastRow="0" w:firstColumn="1" w:lastColumn="0" w:noHBand="0" w:noVBand="1"/>
      </w:tblPr>
      <w:tblGrid>
        <w:gridCol w:w="7785"/>
      </w:tblGrid>
      <w:tr w:rsidR="005A0B97" w:rsidRPr="005A0B97" w:rsidTr="005A0B97">
        <w:trPr>
          <w:tblCellSpacing w:w="0" w:type="dxa"/>
        </w:trPr>
        <w:tc>
          <w:tcPr>
            <w:tcW w:w="0" w:type="auto"/>
            <w:shd w:val="clear" w:color="auto" w:fill="FFFFFF"/>
            <w:hideMark/>
          </w:tcPr>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summary(</w:t>
            </w:r>
            <w:proofErr w:type="spellStart"/>
            <w:r w:rsidRPr="005A0B97">
              <w:rPr>
                <w:rFonts w:ascii="Lucida Console" w:eastAsia="Times New Roman" w:hAnsi="Lucida Console" w:cs="Courier New"/>
                <w:color w:val="000000" w:themeColor="text1"/>
                <w:sz w:val="20"/>
                <w:szCs w:val="20"/>
              </w:rPr>
              <w:t>cnt_df$Percent_skill_Entrepreneurship</w:t>
            </w:r>
            <w:proofErr w:type="spellEnd"/>
            <w:r w:rsidRPr="005A0B97">
              <w:rPr>
                <w:rFonts w:ascii="Lucida Console" w:eastAsia="Times New Roman" w:hAnsi="Lucida Console" w:cs="Courier New"/>
                <w:color w:val="000000" w:themeColor="text1"/>
                <w:sz w:val="20"/>
                <w:szCs w:val="20"/>
              </w:rPr>
              <w:t>)</w:t>
            </w:r>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Min. 1st Qu.  Median    Mean 3rd Qu.    Max.    NA's </w:t>
            </w:r>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0.000   0.000   5.882   </w:t>
            </w:r>
            <w:proofErr w:type="gramStart"/>
            <w:r w:rsidRPr="005A0B97">
              <w:rPr>
                <w:rFonts w:ascii="Lucida Console" w:eastAsia="Times New Roman" w:hAnsi="Lucida Console" w:cs="Courier New"/>
                <w:color w:val="000000" w:themeColor="text1"/>
                <w:sz w:val="20"/>
                <w:szCs w:val="20"/>
              </w:rPr>
              <w:t>7.538  11.110</w:t>
            </w:r>
            <w:proofErr w:type="gramEnd"/>
            <w:r w:rsidRPr="005A0B97">
              <w:rPr>
                <w:rFonts w:ascii="Lucida Console" w:eastAsia="Times New Roman" w:hAnsi="Lucida Console" w:cs="Courier New"/>
                <w:color w:val="000000" w:themeColor="text1"/>
                <w:sz w:val="20"/>
                <w:szCs w:val="20"/>
              </w:rPr>
              <w:t xml:space="preserve"> 100.000      61 </w:t>
            </w:r>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w:t>
            </w:r>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w:t>
            </w:r>
            <w:proofErr w:type="gramStart"/>
            <w:r w:rsidRPr="005A0B97">
              <w:rPr>
                <w:rFonts w:ascii="Lucida Console" w:eastAsia="Times New Roman" w:hAnsi="Lucida Console" w:cs="Courier New"/>
                <w:color w:val="000000" w:themeColor="text1"/>
                <w:sz w:val="20"/>
                <w:szCs w:val="20"/>
              </w:rPr>
              <w:t>quantile(</w:t>
            </w:r>
            <w:proofErr w:type="spellStart"/>
            <w:proofErr w:type="gramEnd"/>
            <w:r w:rsidRPr="005A0B97">
              <w:rPr>
                <w:rFonts w:ascii="Lucida Console" w:eastAsia="Times New Roman" w:hAnsi="Lucida Console" w:cs="Courier New"/>
                <w:color w:val="000000" w:themeColor="text1"/>
                <w:sz w:val="20"/>
                <w:szCs w:val="20"/>
              </w:rPr>
              <w:t>cnt_df$Percent_skill_Entrepreneurship</w:t>
            </w:r>
            <w:proofErr w:type="spellEnd"/>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proofErr w:type="gramStart"/>
            <w:r w:rsidRPr="005A0B97">
              <w:rPr>
                <w:rFonts w:ascii="Lucida Console" w:eastAsia="Times New Roman" w:hAnsi="Lucida Console" w:cs="Courier New"/>
                <w:color w:val="000000" w:themeColor="text1"/>
                <w:sz w:val="20"/>
                <w:szCs w:val="20"/>
              </w:rPr>
              <w:t>+ ,</w:t>
            </w:r>
            <w:proofErr w:type="gramEnd"/>
            <w:r w:rsidRPr="005A0B97">
              <w:rPr>
                <w:rFonts w:ascii="Lucida Console" w:eastAsia="Times New Roman" w:hAnsi="Lucida Console" w:cs="Courier New"/>
                <w:color w:val="000000" w:themeColor="text1"/>
                <w:sz w:val="20"/>
                <w:szCs w:val="20"/>
              </w:rPr>
              <w:t xml:space="preserve"> </w:t>
            </w:r>
            <w:proofErr w:type="spellStart"/>
            <w:r w:rsidRPr="005A0B97">
              <w:rPr>
                <w:rFonts w:ascii="Lucida Console" w:eastAsia="Times New Roman" w:hAnsi="Lucida Console" w:cs="Courier New"/>
                <w:color w:val="000000" w:themeColor="text1"/>
                <w:sz w:val="20"/>
                <w:szCs w:val="20"/>
              </w:rPr>
              <w:t>probs</w:t>
            </w:r>
            <w:proofErr w:type="spellEnd"/>
            <w:r w:rsidRPr="005A0B97">
              <w:rPr>
                <w:rFonts w:ascii="Lucida Console" w:eastAsia="Times New Roman" w:hAnsi="Lucida Console" w:cs="Courier New"/>
                <w:color w:val="000000" w:themeColor="text1"/>
                <w:sz w:val="20"/>
                <w:szCs w:val="20"/>
              </w:rPr>
              <w:t xml:space="preserve"> = </w:t>
            </w:r>
            <w:proofErr w:type="spellStart"/>
            <w:r w:rsidRPr="005A0B97">
              <w:rPr>
                <w:rFonts w:ascii="Lucida Console" w:eastAsia="Times New Roman" w:hAnsi="Lucida Console" w:cs="Courier New"/>
                <w:color w:val="000000" w:themeColor="text1"/>
                <w:sz w:val="20"/>
                <w:szCs w:val="20"/>
              </w:rPr>
              <w:t>seq</w:t>
            </w:r>
            <w:proofErr w:type="spellEnd"/>
            <w:r w:rsidRPr="005A0B97">
              <w:rPr>
                <w:rFonts w:ascii="Lucida Console" w:eastAsia="Times New Roman" w:hAnsi="Lucida Console" w:cs="Courier New"/>
                <w:color w:val="000000" w:themeColor="text1"/>
                <w:sz w:val="20"/>
                <w:szCs w:val="20"/>
              </w:rPr>
              <w:t>(0.8, 1, by= 0.05),na.rm=T)</w:t>
            </w:r>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80%       85%       90%       95%      100% </w:t>
            </w:r>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w:t>
            </w:r>
            <w:proofErr w:type="gramStart"/>
            <w:r w:rsidRPr="005A0B97">
              <w:rPr>
                <w:rFonts w:ascii="Lucida Console" w:eastAsia="Times New Roman" w:hAnsi="Lucida Console" w:cs="Courier New"/>
                <w:color w:val="000000" w:themeColor="text1"/>
                <w:sz w:val="20"/>
                <w:szCs w:val="20"/>
              </w:rPr>
              <w:t>11.76471  14.72222</w:t>
            </w:r>
            <w:proofErr w:type="gramEnd"/>
            <w:r w:rsidRPr="005A0B97">
              <w:rPr>
                <w:rFonts w:ascii="Lucida Console" w:eastAsia="Times New Roman" w:hAnsi="Lucida Console" w:cs="Courier New"/>
                <w:color w:val="000000" w:themeColor="text1"/>
                <w:sz w:val="20"/>
                <w:szCs w:val="20"/>
              </w:rPr>
              <w:t xml:space="preserve">  16.66667  20.00000 100.00000 </w:t>
            </w:r>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cnt_df$Percent_skill_Entrepreneurship[cnt_df$Percent_skill_Entrepreneurship</w:t>
            </w:r>
            <w:proofErr w:type="gramStart"/>
            <w:r w:rsidRPr="005A0B97">
              <w:rPr>
                <w:rFonts w:ascii="Lucida Console" w:eastAsia="Times New Roman" w:hAnsi="Lucida Console" w:cs="Courier New"/>
                <w:color w:val="000000" w:themeColor="text1"/>
                <w:sz w:val="20"/>
                <w:szCs w:val="20"/>
              </w:rPr>
              <w:t>20]&lt;</w:t>
            </w:r>
            <w:proofErr w:type="gramEnd"/>
            <w:r w:rsidRPr="005A0B97">
              <w:rPr>
                <w:rFonts w:ascii="Lucida Console" w:eastAsia="Times New Roman" w:hAnsi="Lucida Console" w:cs="Courier New"/>
                <w:color w:val="000000" w:themeColor="text1"/>
                <w:sz w:val="20"/>
                <w:szCs w:val="20"/>
              </w:rPr>
              <w:t>-21</w:t>
            </w:r>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w:t>
            </w:r>
            <w:proofErr w:type="gramStart"/>
            <w:r w:rsidRPr="005A0B97">
              <w:rPr>
                <w:rFonts w:ascii="Lucida Console" w:eastAsia="Times New Roman" w:hAnsi="Lucida Console" w:cs="Courier New"/>
                <w:color w:val="000000" w:themeColor="text1"/>
                <w:sz w:val="20"/>
                <w:szCs w:val="20"/>
              </w:rPr>
              <w:t>quantile(</w:t>
            </w:r>
            <w:proofErr w:type="spellStart"/>
            <w:proofErr w:type="gramEnd"/>
            <w:r w:rsidRPr="005A0B97">
              <w:rPr>
                <w:rFonts w:ascii="Lucida Console" w:eastAsia="Times New Roman" w:hAnsi="Lucida Console" w:cs="Courier New"/>
                <w:color w:val="000000" w:themeColor="text1"/>
                <w:sz w:val="20"/>
                <w:szCs w:val="20"/>
              </w:rPr>
              <w:t>cnt_df$Percent_skill_Entrepreneurship</w:t>
            </w:r>
            <w:proofErr w:type="spellEnd"/>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proofErr w:type="gramStart"/>
            <w:r w:rsidRPr="005A0B97">
              <w:rPr>
                <w:rFonts w:ascii="Lucida Console" w:eastAsia="Times New Roman" w:hAnsi="Lucida Console" w:cs="Courier New"/>
                <w:color w:val="000000" w:themeColor="text1"/>
                <w:sz w:val="20"/>
                <w:szCs w:val="20"/>
              </w:rPr>
              <w:t>+ ,</w:t>
            </w:r>
            <w:proofErr w:type="gramEnd"/>
            <w:r w:rsidRPr="005A0B97">
              <w:rPr>
                <w:rFonts w:ascii="Lucida Console" w:eastAsia="Times New Roman" w:hAnsi="Lucida Console" w:cs="Courier New"/>
                <w:color w:val="000000" w:themeColor="text1"/>
                <w:sz w:val="20"/>
                <w:szCs w:val="20"/>
              </w:rPr>
              <w:t xml:space="preserve"> </w:t>
            </w:r>
            <w:proofErr w:type="spellStart"/>
            <w:r w:rsidRPr="005A0B97">
              <w:rPr>
                <w:rFonts w:ascii="Lucida Console" w:eastAsia="Times New Roman" w:hAnsi="Lucida Console" w:cs="Courier New"/>
                <w:color w:val="000000" w:themeColor="text1"/>
                <w:sz w:val="20"/>
                <w:szCs w:val="20"/>
              </w:rPr>
              <w:t>probs</w:t>
            </w:r>
            <w:proofErr w:type="spellEnd"/>
            <w:r w:rsidRPr="005A0B97">
              <w:rPr>
                <w:rFonts w:ascii="Lucida Console" w:eastAsia="Times New Roman" w:hAnsi="Lucida Console" w:cs="Courier New"/>
                <w:color w:val="000000" w:themeColor="text1"/>
                <w:sz w:val="20"/>
                <w:szCs w:val="20"/>
              </w:rPr>
              <w:t xml:space="preserve"> = </w:t>
            </w:r>
            <w:proofErr w:type="spellStart"/>
            <w:r w:rsidRPr="005A0B97">
              <w:rPr>
                <w:rFonts w:ascii="Lucida Console" w:eastAsia="Times New Roman" w:hAnsi="Lucida Console" w:cs="Courier New"/>
                <w:color w:val="000000" w:themeColor="text1"/>
                <w:sz w:val="20"/>
                <w:szCs w:val="20"/>
              </w:rPr>
              <w:t>seq</w:t>
            </w:r>
            <w:proofErr w:type="spellEnd"/>
            <w:r w:rsidRPr="005A0B97">
              <w:rPr>
                <w:rFonts w:ascii="Lucida Console" w:eastAsia="Times New Roman" w:hAnsi="Lucida Console" w:cs="Courier New"/>
                <w:color w:val="000000" w:themeColor="text1"/>
                <w:sz w:val="20"/>
                <w:szCs w:val="20"/>
              </w:rPr>
              <w:t>(0.95, 1, by= 0.05),na.rm=T)</w:t>
            </w:r>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95% 100% </w:t>
            </w:r>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20   21 </w:t>
            </w:r>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cnt_df$Percent_skill_Entrepreneurship[cnt_df$Percent_skill_Entrepreneurship</w:t>
            </w:r>
            <w:proofErr w:type="gramStart"/>
            <w:r w:rsidRPr="005A0B97">
              <w:rPr>
                <w:rFonts w:ascii="Lucida Console" w:eastAsia="Times New Roman" w:hAnsi="Lucida Console" w:cs="Courier New"/>
                <w:color w:val="000000" w:themeColor="text1"/>
                <w:sz w:val="20"/>
                <w:szCs w:val="20"/>
              </w:rPr>
              <w:t>20]&lt;</w:t>
            </w:r>
            <w:proofErr w:type="gramEnd"/>
            <w:r w:rsidRPr="005A0B97">
              <w:rPr>
                <w:rFonts w:ascii="Lucida Console" w:eastAsia="Times New Roman" w:hAnsi="Lucida Console" w:cs="Courier New"/>
                <w:color w:val="000000" w:themeColor="text1"/>
                <w:sz w:val="20"/>
                <w:szCs w:val="20"/>
              </w:rPr>
              <w:t>-20</w:t>
            </w:r>
          </w:p>
          <w:p w:rsidR="00343C20" w:rsidRPr="005A0B97" w:rsidRDefault="00343C20" w:rsidP="005A0B97">
            <w:pPr>
              <w:spacing w:after="0" w:line="240" w:lineRule="auto"/>
              <w:rPr>
                <w:rFonts w:eastAsia="Times New Roman" w:cs="Times New Roman"/>
                <w:color w:val="000000" w:themeColor="text1"/>
                <w:sz w:val="24"/>
                <w:szCs w:val="24"/>
              </w:rPr>
            </w:pPr>
          </w:p>
        </w:tc>
      </w:tr>
      <w:tr w:rsidR="005A0B97" w:rsidRPr="005A0B97" w:rsidTr="005A0B97">
        <w:trPr>
          <w:tblCellSpacing w:w="0" w:type="dxa"/>
        </w:trPr>
        <w:tc>
          <w:tcPr>
            <w:tcW w:w="0" w:type="auto"/>
            <w:shd w:val="clear" w:color="auto" w:fill="FFFFFF"/>
            <w:hideMark/>
          </w:tcPr>
          <w:p w:rsidR="00343C20" w:rsidRPr="005A0B97" w:rsidRDefault="00343C20" w:rsidP="005A0B97">
            <w:pPr>
              <w:spacing w:after="0" w:line="240" w:lineRule="auto"/>
              <w:rPr>
                <w:rFonts w:eastAsia="Times New Roman" w:cs="Times New Roman"/>
                <w:color w:val="000000" w:themeColor="text1"/>
                <w:sz w:val="20"/>
                <w:szCs w:val="20"/>
              </w:rPr>
            </w:pPr>
          </w:p>
          <w:p w:rsidR="00343C20" w:rsidRPr="005A0B97" w:rsidRDefault="00343C20" w:rsidP="005A0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summary(</w:t>
            </w:r>
            <w:proofErr w:type="spellStart"/>
            <w:r w:rsidRPr="005A0B97">
              <w:rPr>
                <w:rFonts w:ascii="Lucida Console" w:eastAsia="Times New Roman" w:hAnsi="Lucida Console" w:cs="Courier New"/>
                <w:color w:val="000000" w:themeColor="text1"/>
                <w:sz w:val="20"/>
                <w:szCs w:val="20"/>
              </w:rPr>
              <w:t>cnt_df$Percent_skill_Marketing</w:t>
            </w:r>
            <w:proofErr w:type="spellEnd"/>
            <w:r w:rsidRPr="005A0B97">
              <w:rPr>
                <w:rFonts w:ascii="Lucida Console" w:eastAsia="Times New Roman" w:hAnsi="Lucida Console" w:cs="Courier New"/>
                <w:color w:val="000000" w:themeColor="text1"/>
                <w:sz w:val="20"/>
                <w:szCs w:val="20"/>
              </w:rPr>
              <w:t>)</w:t>
            </w:r>
          </w:p>
          <w:p w:rsidR="00343C20" w:rsidRPr="005A0B97" w:rsidRDefault="00343C20" w:rsidP="005A0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Min. 1st Qu.  Median    Mean 3rd Qu.    Max.    NA's </w:t>
            </w:r>
          </w:p>
          <w:p w:rsidR="00343C20" w:rsidRPr="005A0B97" w:rsidRDefault="00343C20" w:rsidP="005A0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0.000   0.000   </w:t>
            </w:r>
            <w:proofErr w:type="gramStart"/>
            <w:r w:rsidRPr="005A0B97">
              <w:rPr>
                <w:rFonts w:ascii="Lucida Console" w:eastAsia="Times New Roman" w:hAnsi="Lucida Console" w:cs="Courier New"/>
                <w:color w:val="000000" w:themeColor="text1"/>
                <w:sz w:val="20"/>
                <w:szCs w:val="20"/>
              </w:rPr>
              <w:t>5.556  11.000</w:t>
            </w:r>
            <w:proofErr w:type="gramEnd"/>
            <w:r w:rsidRPr="005A0B97">
              <w:rPr>
                <w:rFonts w:ascii="Lucida Console" w:eastAsia="Times New Roman" w:hAnsi="Lucida Console" w:cs="Courier New"/>
                <w:color w:val="000000" w:themeColor="text1"/>
                <w:sz w:val="20"/>
                <w:szCs w:val="20"/>
              </w:rPr>
              <w:t xml:space="preserve">  14.290  76.470      61 </w:t>
            </w:r>
          </w:p>
          <w:p w:rsidR="00343C20" w:rsidRPr="005A0B97" w:rsidRDefault="00343C20" w:rsidP="005A0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w:t>
            </w:r>
          </w:p>
          <w:p w:rsidR="00343C20" w:rsidRPr="005A0B97" w:rsidRDefault="00343C20" w:rsidP="005A0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w:t>
            </w:r>
            <w:proofErr w:type="gramStart"/>
            <w:r w:rsidRPr="005A0B97">
              <w:rPr>
                <w:rFonts w:ascii="Lucida Console" w:eastAsia="Times New Roman" w:hAnsi="Lucida Console" w:cs="Courier New"/>
                <w:color w:val="000000" w:themeColor="text1"/>
                <w:sz w:val="20"/>
                <w:szCs w:val="20"/>
              </w:rPr>
              <w:t>quantile(</w:t>
            </w:r>
            <w:proofErr w:type="spellStart"/>
            <w:proofErr w:type="gramEnd"/>
            <w:r w:rsidRPr="005A0B97">
              <w:rPr>
                <w:rFonts w:ascii="Lucida Console" w:eastAsia="Times New Roman" w:hAnsi="Lucida Console" w:cs="Courier New"/>
                <w:color w:val="000000" w:themeColor="text1"/>
                <w:sz w:val="20"/>
                <w:szCs w:val="20"/>
              </w:rPr>
              <w:t>cnt_df$Percent_skill_Marketing</w:t>
            </w:r>
            <w:proofErr w:type="spellEnd"/>
            <w:r w:rsidRPr="005A0B97">
              <w:rPr>
                <w:rFonts w:ascii="Lucida Console" w:eastAsia="Times New Roman" w:hAnsi="Lucida Console" w:cs="Courier New"/>
                <w:color w:val="000000" w:themeColor="text1"/>
                <w:sz w:val="20"/>
                <w:szCs w:val="20"/>
              </w:rPr>
              <w:t xml:space="preserve">, </w:t>
            </w:r>
            <w:proofErr w:type="spellStart"/>
            <w:r w:rsidRPr="005A0B97">
              <w:rPr>
                <w:rFonts w:ascii="Lucida Console" w:eastAsia="Times New Roman" w:hAnsi="Lucida Console" w:cs="Courier New"/>
                <w:color w:val="000000" w:themeColor="text1"/>
                <w:sz w:val="20"/>
                <w:szCs w:val="20"/>
              </w:rPr>
              <w:t>probs</w:t>
            </w:r>
            <w:proofErr w:type="spellEnd"/>
            <w:r w:rsidRPr="005A0B97">
              <w:rPr>
                <w:rFonts w:ascii="Lucida Console" w:eastAsia="Times New Roman" w:hAnsi="Lucida Console" w:cs="Courier New"/>
                <w:color w:val="000000" w:themeColor="text1"/>
                <w:sz w:val="20"/>
                <w:szCs w:val="20"/>
              </w:rPr>
              <w:t xml:space="preserve"> = </w:t>
            </w:r>
            <w:proofErr w:type="spellStart"/>
            <w:r w:rsidRPr="005A0B97">
              <w:rPr>
                <w:rFonts w:ascii="Lucida Console" w:eastAsia="Times New Roman" w:hAnsi="Lucida Console" w:cs="Courier New"/>
                <w:color w:val="000000" w:themeColor="text1"/>
                <w:sz w:val="20"/>
                <w:szCs w:val="20"/>
              </w:rPr>
              <w:t>seq</w:t>
            </w:r>
            <w:proofErr w:type="spellEnd"/>
            <w:r w:rsidRPr="005A0B97">
              <w:rPr>
                <w:rFonts w:ascii="Lucida Console" w:eastAsia="Times New Roman" w:hAnsi="Lucida Console" w:cs="Courier New"/>
                <w:color w:val="000000" w:themeColor="text1"/>
                <w:sz w:val="20"/>
                <w:szCs w:val="20"/>
              </w:rPr>
              <w:t>(0, 1, by= 0.05),na.rm=T)</w:t>
            </w:r>
          </w:p>
          <w:p w:rsidR="00343C20" w:rsidRPr="005A0B97" w:rsidRDefault="00343C20" w:rsidP="005A0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0%        5%       10%       15%       20%       25%       30%       35%       40% </w:t>
            </w:r>
          </w:p>
          <w:p w:rsidR="00343C20" w:rsidRPr="005A0B97" w:rsidRDefault="00343C20" w:rsidP="005A0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w:t>
            </w:r>
            <w:proofErr w:type="gramStart"/>
            <w:r w:rsidRPr="005A0B97">
              <w:rPr>
                <w:rFonts w:ascii="Lucida Console" w:eastAsia="Times New Roman" w:hAnsi="Lucida Console" w:cs="Courier New"/>
                <w:color w:val="000000" w:themeColor="text1"/>
                <w:sz w:val="20"/>
                <w:szCs w:val="20"/>
              </w:rPr>
              <w:t>0.000000  0.000000</w:t>
            </w:r>
            <w:proofErr w:type="gramEnd"/>
            <w:r w:rsidRPr="005A0B97">
              <w:rPr>
                <w:rFonts w:ascii="Lucida Console" w:eastAsia="Times New Roman" w:hAnsi="Lucida Console" w:cs="Courier New"/>
                <w:color w:val="000000" w:themeColor="text1"/>
                <w:sz w:val="20"/>
                <w:szCs w:val="20"/>
              </w:rPr>
              <w:t xml:space="preserve">  0.000000  0.000000  0.000000  0.000000  0.000000  0.000000  0.000000 </w:t>
            </w:r>
          </w:p>
          <w:p w:rsidR="00343C20" w:rsidRPr="005A0B97" w:rsidRDefault="00343C20" w:rsidP="005A0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45%       50%       55%       60%       65%       70%       75%       80%       85% </w:t>
            </w:r>
          </w:p>
          <w:p w:rsidR="00343C20" w:rsidRPr="005A0B97" w:rsidRDefault="00343C20" w:rsidP="005A0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w:t>
            </w:r>
            <w:proofErr w:type="gramStart"/>
            <w:r w:rsidRPr="005A0B97">
              <w:rPr>
                <w:rFonts w:ascii="Lucida Console" w:eastAsia="Times New Roman" w:hAnsi="Lucida Console" w:cs="Courier New"/>
                <w:color w:val="000000" w:themeColor="text1"/>
                <w:sz w:val="20"/>
                <w:szCs w:val="20"/>
              </w:rPr>
              <w:t>2.777778  5.555556</w:t>
            </w:r>
            <w:proofErr w:type="gramEnd"/>
            <w:r w:rsidRPr="005A0B97">
              <w:rPr>
                <w:rFonts w:ascii="Lucida Console" w:eastAsia="Times New Roman" w:hAnsi="Lucida Console" w:cs="Courier New"/>
                <w:color w:val="000000" w:themeColor="text1"/>
                <w:sz w:val="20"/>
                <w:szCs w:val="20"/>
              </w:rPr>
              <w:t xml:space="preserve">  5.800654  7.142857  9.232955 11.342593 14.285714 19.780220 24.128540 </w:t>
            </w:r>
          </w:p>
          <w:p w:rsidR="00343C20" w:rsidRPr="005A0B97" w:rsidRDefault="00343C20" w:rsidP="005A0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90%       95%      100% </w:t>
            </w:r>
          </w:p>
          <w:p w:rsidR="00343C20" w:rsidRPr="005A0B97" w:rsidRDefault="00343C20" w:rsidP="005A0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33.333333 50.000000 76.470588 </w:t>
            </w:r>
          </w:p>
          <w:p w:rsidR="00343C20" w:rsidRPr="005A0B97" w:rsidRDefault="00343C20" w:rsidP="005A0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w:t>
            </w:r>
          </w:p>
          <w:p w:rsidR="00343C20" w:rsidRPr="005A0B97" w:rsidRDefault="00343C20" w:rsidP="005A0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w:t>
            </w:r>
            <w:proofErr w:type="gramStart"/>
            <w:r w:rsidRPr="005A0B97">
              <w:rPr>
                <w:rFonts w:ascii="Lucida Console" w:eastAsia="Times New Roman" w:hAnsi="Lucida Console" w:cs="Courier New"/>
                <w:color w:val="000000" w:themeColor="text1"/>
                <w:sz w:val="20"/>
                <w:szCs w:val="20"/>
              </w:rPr>
              <w:t>quantile(</w:t>
            </w:r>
            <w:proofErr w:type="spellStart"/>
            <w:proofErr w:type="gramEnd"/>
            <w:r w:rsidRPr="005A0B97">
              <w:rPr>
                <w:rFonts w:ascii="Lucida Console" w:eastAsia="Times New Roman" w:hAnsi="Lucida Console" w:cs="Courier New"/>
                <w:color w:val="000000" w:themeColor="text1"/>
                <w:sz w:val="20"/>
                <w:szCs w:val="20"/>
              </w:rPr>
              <w:t>cnt_df$Percent_skill_Marketing</w:t>
            </w:r>
            <w:proofErr w:type="spellEnd"/>
            <w:r w:rsidRPr="005A0B97">
              <w:rPr>
                <w:rFonts w:ascii="Lucida Console" w:eastAsia="Times New Roman" w:hAnsi="Lucida Console" w:cs="Courier New"/>
                <w:color w:val="000000" w:themeColor="text1"/>
                <w:sz w:val="20"/>
                <w:szCs w:val="20"/>
              </w:rPr>
              <w:t xml:space="preserve">, </w:t>
            </w:r>
            <w:proofErr w:type="spellStart"/>
            <w:r w:rsidRPr="005A0B97">
              <w:rPr>
                <w:rFonts w:ascii="Lucida Console" w:eastAsia="Times New Roman" w:hAnsi="Lucida Console" w:cs="Courier New"/>
                <w:color w:val="000000" w:themeColor="text1"/>
                <w:sz w:val="20"/>
                <w:szCs w:val="20"/>
              </w:rPr>
              <w:t>probs</w:t>
            </w:r>
            <w:proofErr w:type="spellEnd"/>
            <w:r w:rsidRPr="005A0B97">
              <w:rPr>
                <w:rFonts w:ascii="Lucida Console" w:eastAsia="Times New Roman" w:hAnsi="Lucida Console" w:cs="Courier New"/>
                <w:color w:val="000000" w:themeColor="text1"/>
                <w:sz w:val="20"/>
                <w:szCs w:val="20"/>
              </w:rPr>
              <w:t xml:space="preserve"> = </w:t>
            </w:r>
            <w:proofErr w:type="spellStart"/>
            <w:r w:rsidRPr="005A0B97">
              <w:rPr>
                <w:rFonts w:ascii="Lucida Console" w:eastAsia="Times New Roman" w:hAnsi="Lucida Console" w:cs="Courier New"/>
                <w:color w:val="000000" w:themeColor="text1"/>
                <w:sz w:val="20"/>
                <w:szCs w:val="20"/>
              </w:rPr>
              <w:t>seq</w:t>
            </w:r>
            <w:proofErr w:type="spellEnd"/>
            <w:r w:rsidRPr="005A0B97">
              <w:rPr>
                <w:rFonts w:ascii="Lucida Console" w:eastAsia="Times New Roman" w:hAnsi="Lucida Console" w:cs="Courier New"/>
                <w:color w:val="000000" w:themeColor="text1"/>
                <w:sz w:val="20"/>
                <w:szCs w:val="20"/>
              </w:rPr>
              <w:t>(0.8, 1, by= 0.04),na.rm=T)</w:t>
            </w:r>
          </w:p>
          <w:p w:rsidR="00343C20" w:rsidRPr="005A0B97" w:rsidRDefault="00343C20" w:rsidP="005A0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80%      84%      88%      92%      96%     100% </w:t>
            </w:r>
          </w:p>
          <w:p w:rsidR="00343C20" w:rsidRPr="005A0B97" w:rsidRDefault="00343C20" w:rsidP="005A0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19.78022 23.52941 30.00000 38.95833 54.50980 76.47059 </w:t>
            </w:r>
          </w:p>
          <w:p w:rsidR="00343C20" w:rsidRPr="005A0B97" w:rsidRDefault="00343C20" w:rsidP="005A0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cnt_df$Percent_skill_Marketing[cnt_df$Percent_skill_Marketing</w:t>
            </w:r>
            <w:proofErr w:type="gramStart"/>
            <w:r w:rsidRPr="005A0B97">
              <w:rPr>
                <w:rFonts w:ascii="Lucida Console" w:eastAsia="Times New Roman" w:hAnsi="Lucida Console" w:cs="Courier New"/>
                <w:color w:val="000000" w:themeColor="text1"/>
                <w:sz w:val="20"/>
                <w:szCs w:val="20"/>
              </w:rPr>
              <w:t>30]&lt;</w:t>
            </w:r>
            <w:proofErr w:type="gramEnd"/>
            <w:r w:rsidRPr="005A0B97">
              <w:rPr>
                <w:rFonts w:ascii="Lucida Console" w:eastAsia="Times New Roman" w:hAnsi="Lucida Console" w:cs="Courier New"/>
                <w:color w:val="000000" w:themeColor="text1"/>
                <w:sz w:val="20"/>
                <w:szCs w:val="20"/>
              </w:rPr>
              <w:t>-30</w:t>
            </w:r>
          </w:p>
          <w:p w:rsidR="00343C20" w:rsidRPr="005A0B97" w:rsidRDefault="00343C20" w:rsidP="005A0B97">
            <w:pPr>
              <w:spacing w:after="0" w:line="240" w:lineRule="auto"/>
              <w:rPr>
                <w:rFonts w:eastAsia="Times New Roman" w:cs="Times New Roman"/>
                <w:color w:val="000000" w:themeColor="text1"/>
                <w:sz w:val="20"/>
                <w:szCs w:val="20"/>
              </w:rPr>
            </w:pPr>
          </w:p>
        </w:tc>
      </w:tr>
      <w:tr w:rsidR="005A0B97" w:rsidRPr="005A0B97" w:rsidTr="005A0B97">
        <w:trPr>
          <w:tblCellSpacing w:w="0" w:type="dxa"/>
        </w:trPr>
        <w:tc>
          <w:tcPr>
            <w:tcW w:w="0" w:type="auto"/>
            <w:shd w:val="clear" w:color="auto" w:fill="FFFFFF"/>
            <w:hideMark/>
          </w:tcPr>
          <w:tbl>
            <w:tblPr>
              <w:tblW w:w="7695" w:type="dxa"/>
              <w:tblCellSpacing w:w="0" w:type="dxa"/>
              <w:tblCellMar>
                <w:left w:w="0" w:type="dxa"/>
                <w:right w:w="0" w:type="dxa"/>
              </w:tblCellMar>
              <w:tblLook w:val="04A0" w:firstRow="1" w:lastRow="0" w:firstColumn="1" w:lastColumn="0" w:noHBand="0" w:noVBand="1"/>
            </w:tblPr>
            <w:tblGrid>
              <w:gridCol w:w="7695"/>
            </w:tblGrid>
            <w:tr w:rsidR="005A0B97" w:rsidRPr="005A0B97" w:rsidTr="005A0B97">
              <w:trPr>
                <w:tblCellSpacing w:w="0" w:type="dxa"/>
              </w:trPr>
              <w:tc>
                <w:tcPr>
                  <w:tcW w:w="15" w:type="dxa"/>
                  <w:hideMark/>
                </w:tcPr>
                <w:p w:rsidR="00343C20" w:rsidRPr="005A0B97" w:rsidRDefault="00343C20" w:rsidP="005A0B97">
                  <w:pPr>
                    <w:spacing w:after="0" w:line="240" w:lineRule="auto"/>
                    <w:rPr>
                      <w:rFonts w:ascii="Lucida Console" w:eastAsia="Times New Roman" w:hAnsi="Lucida Console" w:cs="Times New Roman"/>
                      <w:color w:val="000000" w:themeColor="text1"/>
                      <w:sz w:val="24"/>
                      <w:szCs w:val="24"/>
                    </w:rPr>
                  </w:pPr>
                  <w:r w:rsidRPr="005A0B97">
                    <w:rPr>
                      <w:rFonts w:ascii="Lucida Console" w:eastAsia="Times New Roman" w:hAnsi="Lucida Console" w:cs="Times New Roman"/>
                      <w:color w:val="000000" w:themeColor="text1"/>
                      <w:sz w:val="24"/>
                      <w:szCs w:val="24"/>
                    </w:rPr>
                    <w:t xml:space="preserve"> </w:t>
                  </w:r>
                </w:p>
                <w:p w:rsidR="00343C20" w:rsidRPr="005A0B97" w:rsidRDefault="00343C20" w:rsidP="005A0B97">
                  <w:pPr>
                    <w:spacing w:after="0" w:line="240" w:lineRule="auto"/>
                    <w:rPr>
                      <w:rFonts w:ascii="Lucida Console" w:eastAsia="Times New Roman" w:hAnsi="Lucida Console" w:cs="Times New Roman"/>
                      <w:color w:val="000000" w:themeColor="text1"/>
                      <w:sz w:val="24"/>
                      <w:szCs w:val="24"/>
                    </w:rPr>
                  </w:pPr>
                </w:p>
                <w:p w:rsidR="00343C20" w:rsidRPr="005A0B97" w:rsidRDefault="00343C20" w:rsidP="005A0B97">
                  <w:pPr>
                    <w:spacing w:after="0" w:line="240" w:lineRule="auto"/>
                    <w:rPr>
                      <w:rFonts w:ascii="Lucida Console" w:eastAsia="Times New Roman" w:hAnsi="Lucida Console" w:cs="Times New Roman"/>
                      <w:color w:val="000000" w:themeColor="text1"/>
                      <w:sz w:val="24"/>
                      <w:szCs w:val="24"/>
                    </w:rPr>
                  </w:pPr>
                </w:p>
                <w:p w:rsidR="00343C20" w:rsidRPr="005A0B97" w:rsidRDefault="00343C20" w:rsidP="005A0B97">
                  <w:pPr>
                    <w:spacing w:after="0" w:line="240" w:lineRule="auto"/>
                    <w:rPr>
                      <w:rFonts w:ascii="Lucida Console" w:eastAsia="Times New Roman" w:hAnsi="Lucida Console" w:cs="Times New Roman"/>
                      <w:color w:val="000000" w:themeColor="text1"/>
                      <w:sz w:val="24"/>
                      <w:szCs w:val="24"/>
                    </w:rPr>
                  </w:pPr>
                </w:p>
                <w:p w:rsidR="00343C20" w:rsidRPr="005A0B97" w:rsidRDefault="00343C20" w:rsidP="005A0B97">
                  <w:pPr>
                    <w:spacing w:after="0" w:line="240" w:lineRule="auto"/>
                    <w:rPr>
                      <w:rFonts w:ascii="Lucida Console" w:eastAsia="Times New Roman" w:hAnsi="Lucida Console" w:cs="Times New Roman"/>
                      <w:color w:val="000000" w:themeColor="text1"/>
                      <w:sz w:val="24"/>
                      <w:szCs w:val="24"/>
                    </w:rPr>
                  </w:pPr>
                </w:p>
                <w:p w:rsidR="00343C20" w:rsidRPr="005A0B97" w:rsidRDefault="00343C20" w:rsidP="005A0B97">
                  <w:pPr>
                    <w:spacing w:after="0" w:line="240" w:lineRule="auto"/>
                    <w:rPr>
                      <w:rFonts w:ascii="Lucida Console" w:eastAsia="Times New Roman" w:hAnsi="Lucida Console" w:cs="Times New Roman"/>
                      <w:color w:val="000000" w:themeColor="text1"/>
                      <w:sz w:val="24"/>
                      <w:szCs w:val="24"/>
                    </w:rPr>
                  </w:pPr>
                </w:p>
                <w:p w:rsidR="00343C20" w:rsidRPr="005A0B97" w:rsidRDefault="00343C20" w:rsidP="005A0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cnt_df$Percent_skill_Operations[cnt_df$Percent_skill_Operations</w:t>
                  </w:r>
                  <w:proofErr w:type="gramStart"/>
                  <w:r w:rsidRPr="005A0B97">
                    <w:rPr>
                      <w:rFonts w:ascii="Lucida Console" w:eastAsia="Times New Roman" w:hAnsi="Lucida Console" w:cs="Courier New"/>
                      <w:color w:val="000000" w:themeColor="text1"/>
                      <w:sz w:val="20"/>
                      <w:szCs w:val="20"/>
                    </w:rPr>
                    <w:t>20]&lt;</w:t>
                  </w:r>
                  <w:proofErr w:type="gramEnd"/>
                  <w:r w:rsidRPr="005A0B97">
                    <w:rPr>
                      <w:rFonts w:ascii="Lucida Console" w:eastAsia="Times New Roman" w:hAnsi="Lucida Console" w:cs="Courier New"/>
                      <w:color w:val="000000" w:themeColor="text1"/>
                      <w:sz w:val="20"/>
                      <w:szCs w:val="20"/>
                    </w:rPr>
                    <w:t>-20</w:t>
                  </w:r>
                </w:p>
                <w:p w:rsidR="00343C20" w:rsidRPr="005A0B97" w:rsidRDefault="00343C20" w:rsidP="005A0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lastRenderedPageBreak/>
                    <w:t xml:space="preserve"> </w:t>
                  </w:r>
                </w:p>
                <w:p w:rsidR="00343C20" w:rsidRPr="005A0B97" w:rsidRDefault="00343C20" w:rsidP="005A0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summary(</w:t>
                  </w:r>
                  <w:proofErr w:type="spellStart"/>
                  <w:r w:rsidRPr="005A0B97">
                    <w:rPr>
                      <w:rFonts w:ascii="Lucida Console" w:eastAsia="Times New Roman" w:hAnsi="Lucida Console" w:cs="Courier New"/>
                      <w:color w:val="000000" w:themeColor="text1"/>
                      <w:sz w:val="20"/>
                      <w:szCs w:val="20"/>
                    </w:rPr>
                    <w:t>cnt_df$Percent_skill_Operations</w:t>
                  </w:r>
                  <w:proofErr w:type="spellEnd"/>
                  <w:r w:rsidRPr="005A0B97">
                    <w:rPr>
                      <w:rFonts w:ascii="Lucida Console" w:eastAsia="Times New Roman" w:hAnsi="Lucida Console" w:cs="Courier New"/>
                      <w:color w:val="000000" w:themeColor="text1"/>
                      <w:sz w:val="20"/>
                      <w:szCs w:val="20"/>
                    </w:rPr>
                    <w:t>)</w:t>
                  </w:r>
                </w:p>
                <w:p w:rsidR="00343C20" w:rsidRPr="005A0B97" w:rsidRDefault="00343C20" w:rsidP="005A0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Min. 1st Qu.  Median    Mean 3rd Qu.    Max.    NA's </w:t>
                  </w:r>
                </w:p>
                <w:p w:rsidR="00343C20" w:rsidRPr="005A0B97" w:rsidRDefault="00343C20" w:rsidP="005A0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0.000   0.000   0.000   2.385   </w:t>
                  </w:r>
                  <w:proofErr w:type="gramStart"/>
                  <w:r w:rsidRPr="005A0B97">
                    <w:rPr>
                      <w:rFonts w:ascii="Lucida Console" w:eastAsia="Times New Roman" w:hAnsi="Lucida Console" w:cs="Courier New"/>
                      <w:color w:val="000000" w:themeColor="text1"/>
                      <w:sz w:val="20"/>
                      <w:szCs w:val="20"/>
                    </w:rPr>
                    <w:t>3.452  50.000</w:t>
                  </w:r>
                  <w:proofErr w:type="gramEnd"/>
                  <w:r w:rsidRPr="005A0B97">
                    <w:rPr>
                      <w:rFonts w:ascii="Lucida Console" w:eastAsia="Times New Roman" w:hAnsi="Lucida Console" w:cs="Courier New"/>
                      <w:color w:val="000000" w:themeColor="text1"/>
                      <w:sz w:val="20"/>
                      <w:szCs w:val="20"/>
                    </w:rPr>
                    <w:t xml:space="preserve">      61 </w:t>
                  </w:r>
                </w:p>
                <w:p w:rsidR="00343C20" w:rsidRPr="005A0B97" w:rsidRDefault="00343C20" w:rsidP="005A0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w:t>
                  </w:r>
                </w:p>
                <w:p w:rsidR="00343C20" w:rsidRPr="005A0B97" w:rsidRDefault="00343C20" w:rsidP="005A0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w:t>
                  </w:r>
                  <w:proofErr w:type="gramStart"/>
                  <w:r w:rsidRPr="005A0B97">
                    <w:rPr>
                      <w:rFonts w:ascii="Lucida Console" w:eastAsia="Times New Roman" w:hAnsi="Lucida Console" w:cs="Courier New"/>
                      <w:color w:val="000000" w:themeColor="text1"/>
                      <w:sz w:val="20"/>
                      <w:szCs w:val="20"/>
                    </w:rPr>
                    <w:t>quantile(</w:t>
                  </w:r>
                  <w:proofErr w:type="spellStart"/>
                  <w:proofErr w:type="gramEnd"/>
                  <w:r w:rsidRPr="005A0B97">
                    <w:rPr>
                      <w:rFonts w:ascii="Lucida Console" w:eastAsia="Times New Roman" w:hAnsi="Lucida Console" w:cs="Courier New"/>
                      <w:color w:val="000000" w:themeColor="text1"/>
                      <w:sz w:val="20"/>
                      <w:szCs w:val="20"/>
                    </w:rPr>
                    <w:t>cnt_df$Percent_skill_Operations</w:t>
                  </w:r>
                  <w:proofErr w:type="spellEnd"/>
                  <w:r w:rsidRPr="005A0B97">
                    <w:rPr>
                      <w:rFonts w:ascii="Lucida Console" w:eastAsia="Times New Roman" w:hAnsi="Lucida Console" w:cs="Courier New"/>
                      <w:color w:val="000000" w:themeColor="text1"/>
                      <w:sz w:val="20"/>
                      <w:szCs w:val="20"/>
                    </w:rPr>
                    <w:t xml:space="preserve">, </w:t>
                  </w:r>
                  <w:proofErr w:type="spellStart"/>
                  <w:r w:rsidRPr="005A0B97">
                    <w:rPr>
                      <w:rFonts w:ascii="Lucida Console" w:eastAsia="Times New Roman" w:hAnsi="Lucida Console" w:cs="Courier New"/>
                      <w:color w:val="000000" w:themeColor="text1"/>
                      <w:sz w:val="20"/>
                      <w:szCs w:val="20"/>
                    </w:rPr>
                    <w:t>probs</w:t>
                  </w:r>
                  <w:proofErr w:type="spellEnd"/>
                  <w:r w:rsidRPr="005A0B97">
                    <w:rPr>
                      <w:rFonts w:ascii="Lucida Console" w:eastAsia="Times New Roman" w:hAnsi="Lucida Console" w:cs="Courier New"/>
                      <w:color w:val="000000" w:themeColor="text1"/>
                      <w:sz w:val="20"/>
                      <w:szCs w:val="20"/>
                    </w:rPr>
                    <w:t xml:space="preserve"> = </w:t>
                  </w:r>
                  <w:proofErr w:type="spellStart"/>
                  <w:r w:rsidRPr="005A0B97">
                    <w:rPr>
                      <w:rFonts w:ascii="Lucida Console" w:eastAsia="Times New Roman" w:hAnsi="Lucida Console" w:cs="Courier New"/>
                      <w:color w:val="000000" w:themeColor="text1"/>
                      <w:sz w:val="20"/>
                      <w:szCs w:val="20"/>
                    </w:rPr>
                    <w:t>seq</w:t>
                  </w:r>
                  <w:proofErr w:type="spellEnd"/>
                  <w:r w:rsidRPr="005A0B97">
                    <w:rPr>
                      <w:rFonts w:ascii="Lucida Console" w:eastAsia="Times New Roman" w:hAnsi="Lucida Console" w:cs="Courier New"/>
                      <w:color w:val="000000" w:themeColor="text1"/>
                      <w:sz w:val="20"/>
                      <w:szCs w:val="20"/>
                    </w:rPr>
                    <w:t>(0.8, 1, by= 0.05),na.rm=T)</w:t>
                  </w:r>
                </w:p>
                <w:p w:rsidR="00343C20" w:rsidRPr="005A0B97" w:rsidRDefault="00343C20" w:rsidP="005A0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80%       85%       90%       95%      100% </w:t>
                  </w:r>
                </w:p>
                <w:p w:rsidR="00343C20" w:rsidRPr="005A0B97" w:rsidRDefault="00343C20" w:rsidP="005A0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w:t>
                  </w:r>
                  <w:proofErr w:type="gramStart"/>
                  <w:r w:rsidRPr="005A0B97">
                    <w:rPr>
                      <w:rFonts w:ascii="Lucida Console" w:eastAsia="Times New Roman" w:hAnsi="Lucida Console" w:cs="Courier New"/>
                      <w:color w:val="000000" w:themeColor="text1"/>
                      <w:sz w:val="20"/>
                      <w:szCs w:val="20"/>
                    </w:rPr>
                    <w:t>5.555556  5.752996</w:t>
                  </w:r>
                  <w:proofErr w:type="gramEnd"/>
                  <w:r w:rsidRPr="005A0B97">
                    <w:rPr>
                      <w:rFonts w:ascii="Lucida Console" w:eastAsia="Times New Roman" w:hAnsi="Lucida Console" w:cs="Courier New"/>
                      <w:color w:val="000000" w:themeColor="text1"/>
                      <w:sz w:val="20"/>
                      <w:szCs w:val="20"/>
                    </w:rPr>
                    <w:t xml:space="preserve">  7.142857 11.764706 50.000000 </w:t>
                  </w:r>
                </w:p>
                <w:p w:rsidR="00343C20" w:rsidRPr="005A0B97" w:rsidRDefault="00343C20" w:rsidP="005A0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p>
                <w:p w:rsidR="00343C20" w:rsidRPr="005A0B97" w:rsidRDefault="00343C20" w:rsidP="005A0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p>
                <w:p w:rsidR="00343C20" w:rsidRPr="005A0B97" w:rsidRDefault="00343C20" w:rsidP="005A0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cnt_df$Percent_skill_Operations[cnt_df$Percent_skill_Operations</w:t>
                  </w:r>
                  <w:proofErr w:type="gramStart"/>
                  <w:r w:rsidRPr="005A0B97">
                    <w:rPr>
                      <w:rFonts w:ascii="Lucida Console" w:eastAsia="Times New Roman" w:hAnsi="Lucida Console" w:cs="Courier New"/>
                      <w:color w:val="000000" w:themeColor="text1"/>
                      <w:sz w:val="20"/>
                      <w:szCs w:val="20"/>
                    </w:rPr>
                    <w:t>20]&lt;</w:t>
                  </w:r>
                  <w:proofErr w:type="gramEnd"/>
                  <w:r w:rsidRPr="005A0B97">
                    <w:rPr>
                      <w:rFonts w:ascii="Lucida Console" w:eastAsia="Times New Roman" w:hAnsi="Lucida Console" w:cs="Courier New"/>
                      <w:color w:val="000000" w:themeColor="text1"/>
                      <w:sz w:val="20"/>
                      <w:szCs w:val="20"/>
                    </w:rPr>
                    <w:t>-21</w:t>
                  </w:r>
                </w:p>
                <w:p w:rsidR="00343C20" w:rsidRPr="005A0B97" w:rsidRDefault="00343C20" w:rsidP="005A0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w:t>
                  </w:r>
                  <w:proofErr w:type="gramStart"/>
                  <w:r w:rsidRPr="005A0B97">
                    <w:rPr>
                      <w:rFonts w:ascii="Lucida Console" w:eastAsia="Times New Roman" w:hAnsi="Lucida Console" w:cs="Courier New"/>
                      <w:color w:val="000000" w:themeColor="text1"/>
                      <w:sz w:val="20"/>
                      <w:szCs w:val="20"/>
                    </w:rPr>
                    <w:t>quantile(</w:t>
                  </w:r>
                  <w:proofErr w:type="spellStart"/>
                  <w:proofErr w:type="gramEnd"/>
                  <w:r w:rsidRPr="005A0B97">
                    <w:rPr>
                      <w:rFonts w:ascii="Lucida Console" w:eastAsia="Times New Roman" w:hAnsi="Lucida Console" w:cs="Courier New"/>
                      <w:color w:val="000000" w:themeColor="text1"/>
                      <w:sz w:val="20"/>
                      <w:szCs w:val="20"/>
                    </w:rPr>
                    <w:t>cnt_df$Percent_skill_Operations</w:t>
                  </w:r>
                  <w:proofErr w:type="spellEnd"/>
                  <w:r w:rsidRPr="005A0B97">
                    <w:rPr>
                      <w:rFonts w:ascii="Lucida Console" w:eastAsia="Times New Roman" w:hAnsi="Lucida Console" w:cs="Courier New"/>
                      <w:color w:val="000000" w:themeColor="text1"/>
                      <w:sz w:val="20"/>
                      <w:szCs w:val="20"/>
                    </w:rPr>
                    <w:t xml:space="preserve">, </w:t>
                  </w:r>
                  <w:proofErr w:type="spellStart"/>
                  <w:r w:rsidRPr="005A0B97">
                    <w:rPr>
                      <w:rFonts w:ascii="Lucida Console" w:eastAsia="Times New Roman" w:hAnsi="Lucida Console" w:cs="Courier New"/>
                      <w:color w:val="000000" w:themeColor="text1"/>
                      <w:sz w:val="20"/>
                      <w:szCs w:val="20"/>
                    </w:rPr>
                    <w:t>probs</w:t>
                  </w:r>
                  <w:proofErr w:type="spellEnd"/>
                  <w:r w:rsidRPr="005A0B97">
                    <w:rPr>
                      <w:rFonts w:ascii="Lucida Console" w:eastAsia="Times New Roman" w:hAnsi="Lucida Console" w:cs="Courier New"/>
                      <w:color w:val="000000" w:themeColor="text1"/>
                      <w:sz w:val="20"/>
                      <w:szCs w:val="20"/>
                    </w:rPr>
                    <w:t xml:space="preserve"> = </w:t>
                  </w:r>
                  <w:proofErr w:type="spellStart"/>
                  <w:r w:rsidRPr="005A0B97">
                    <w:rPr>
                      <w:rFonts w:ascii="Lucida Console" w:eastAsia="Times New Roman" w:hAnsi="Lucida Console" w:cs="Courier New"/>
                      <w:color w:val="000000" w:themeColor="text1"/>
                      <w:sz w:val="20"/>
                      <w:szCs w:val="20"/>
                    </w:rPr>
                    <w:t>seq</w:t>
                  </w:r>
                  <w:proofErr w:type="spellEnd"/>
                  <w:r w:rsidRPr="005A0B97">
                    <w:rPr>
                      <w:rFonts w:ascii="Lucida Console" w:eastAsia="Times New Roman" w:hAnsi="Lucida Console" w:cs="Courier New"/>
                      <w:color w:val="000000" w:themeColor="text1"/>
                      <w:sz w:val="20"/>
                      <w:szCs w:val="20"/>
                    </w:rPr>
                    <w:t>(0.95, 1, by= 0.05),na.rm=T)</w:t>
                  </w:r>
                </w:p>
                <w:p w:rsidR="00343C20" w:rsidRPr="005A0B97" w:rsidRDefault="00343C20" w:rsidP="005A0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95%     100% </w:t>
                  </w:r>
                </w:p>
                <w:p w:rsidR="00343C20" w:rsidRPr="005A0B97" w:rsidRDefault="00343C20" w:rsidP="005A0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11.76471 50.00000 </w:t>
                  </w:r>
                </w:p>
                <w:p w:rsidR="00343C20" w:rsidRPr="005A0B97" w:rsidRDefault="00343C20" w:rsidP="005A0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cnt_df$Percent_skill_Operations[cnt_df$Percent_skill_Operations</w:t>
                  </w:r>
                  <w:proofErr w:type="gramStart"/>
                  <w:r w:rsidRPr="005A0B97">
                    <w:rPr>
                      <w:rFonts w:ascii="Lucida Console" w:eastAsia="Times New Roman" w:hAnsi="Lucida Console" w:cs="Courier New"/>
                      <w:color w:val="000000" w:themeColor="text1"/>
                      <w:sz w:val="20"/>
                      <w:szCs w:val="20"/>
                    </w:rPr>
                    <w:t>20]&lt;</w:t>
                  </w:r>
                  <w:proofErr w:type="gramEnd"/>
                  <w:r w:rsidRPr="005A0B97">
                    <w:rPr>
                      <w:rFonts w:ascii="Lucida Console" w:eastAsia="Times New Roman" w:hAnsi="Lucida Console" w:cs="Courier New"/>
                      <w:color w:val="000000" w:themeColor="text1"/>
                      <w:sz w:val="20"/>
                      <w:szCs w:val="20"/>
                    </w:rPr>
                    <w:t>-20</w:t>
                  </w:r>
                </w:p>
                <w:p w:rsidR="00343C20" w:rsidRPr="005A0B97" w:rsidRDefault="00343C20" w:rsidP="005A0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w:t>
                  </w:r>
                </w:p>
                <w:p w:rsidR="00343C20" w:rsidRPr="005A0B97" w:rsidRDefault="00343C20" w:rsidP="005A0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summary(</w:t>
                  </w:r>
                  <w:proofErr w:type="spellStart"/>
                  <w:r w:rsidRPr="005A0B97">
                    <w:rPr>
                      <w:rFonts w:ascii="Lucida Console" w:eastAsia="Times New Roman" w:hAnsi="Lucida Console" w:cs="Courier New"/>
                      <w:color w:val="000000" w:themeColor="text1"/>
                      <w:sz w:val="20"/>
                      <w:szCs w:val="20"/>
                    </w:rPr>
                    <w:t>cnt_df$Percent_skill_Engineering</w:t>
                  </w:r>
                  <w:proofErr w:type="spellEnd"/>
                  <w:r w:rsidRPr="005A0B97">
                    <w:rPr>
                      <w:rFonts w:ascii="Lucida Console" w:eastAsia="Times New Roman" w:hAnsi="Lucida Console" w:cs="Courier New"/>
                      <w:color w:val="000000" w:themeColor="text1"/>
                      <w:sz w:val="20"/>
                      <w:szCs w:val="20"/>
                    </w:rPr>
                    <w:t>)</w:t>
                  </w:r>
                </w:p>
                <w:p w:rsidR="00343C20" w:rsidRPr="005A0B97" w:rsidRDefault="00343C20" w:rsidP="005A0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Min. 1st Qu.  Median    Mean 3rd Qu.    Max.    NA's </w:t>
                  </w:r>
                </w:p>
                <w:p w:rsidR="00343C20" w:rsidRPr="005A0B97" w:rsidRDefault="00343C20" w:rsidP="005A0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0.000   0.000   </w:t>
                  </w:r>
                  <w:proofErr w:type="gramStart"/>
                  <w:r w:rsidRPr="005A0B97">
                    <w:rPr>
                      <w:rFonts w:ascii="Lucida Console" w:eastAsia="Times New Roman" w:hAnsi="Lucida Console" w:cs="Courier New"/>
                      <w:color w:val="000000" w:themeColor="text1"/>
                      <w:sz w:val="20"/>
                      <w:szCs w:val="20"/>
                    </w:rPr>
                    <w:t>9.804  18.630</w:t>
                  </w:r>
                  <w:proofErr w:type="gramEnd"/>
                  <w:r w:rsidRPr="005A0B97">
                    <w:rPr>
                      <w:rFonts w:ascii="Lucida Console" w:eastAsia="Times New Roman" w:hAnsi="Lucida Console" w:cs="Courier New"/>
                      <w:color w:val="000000" w:themeColor="text1"/>
                      <w:sz w:val="20"/>
                      <w:szCs w:val="20"/>
                    </w:rPr>
                    <w:t xml:space="preserve">  28.660 100.000      61 </w:t>
                  </w:r>
                </w:p>
                <w:p w:rsidR="00343C20" w:rsidRPr="005A0B97" w:rsidRDefault="00343C20" w:rsidP="005A0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w:t>
                  </w:r>
                  <w:proofErr w:type="gramStart"/>
                  <w:r w:rsidRPr="005A0B97">
                    <w:rPr>
                      <w:rFonts w:ascii="Lucida Console" w:eastAsia="Times New Roman" w:hAnsi="Lucida Console" w:cs="Courier New"/>
                      <w:color w:val="000000" w:themeColor="text1"/>
                      <w:sz w:val="20"/>
                      <w:szCs w:val="20"/>
                    </w:rPr>
                    <w:t>quantile(</w:t>
                  </w:r>
                  <w:proofErr w:type="spellStart"/>
                  <w:proofErr w:type="gramEnd"/>
                  <w:r w:rsidRPr="005A0B97">
                    <w:rPr>
                      <w:rFonts w:ascii="Lucida Console" w:eastAsia="Times New Roman" w:hAnsi="Lucida Console" w:cs="Courier New"/>
                      <w:color w:val="000000" w:themeColor="text1"/>
                      <w:sz w:val="20"/>
                      <w:szCs w:val="20"/>
                    </w:rPr>
                    <w:t>cnt_df$Percent_skill_Engineering</w:t>
                  </w:r>
                  <w:proofErr w:type="spellEnd"/>
                  <w:r w:rsidRPr="005A0B97">
                    <w:rPr>
                      <w:rFonts w:ascii="Lucida Console" w:eastAsia="Times New Roman" w:hAnsi="Lucida Console" w:cs="Courier New"/>
                      <w:color w:val="000000" w:themeColor="text1"/>
                      <w:sz w:val="20"/>
                      <w:szCs w:val="20"/>
                    </w:rPr>
                    <w:t xml:space="preserve">, </w:t>
                  </w:r>
                  <w:proofErr w:type="spellStart"/>
                  <w:r w:rsidRPr="005A0B97">
                    <w:rPr>
                      <w:rFonts w:ascii="Lucida Console" w:eastAsia="Times New Roman" w:hAnsi="Lucida Console" w:cs="Courier New"/>
                      <w:color w:val="000000" w:themeColor="text1"/>
                      <w:sz w:val="20"/>
                      <w:szCs w:val="20"/>
                    </w:rPr>
                    <w:t>probs</w:t>
                  </w:r>
                  <w:proofErr w:type="spellEnd"/>
                  <w:r w:rsidRPr="005A0B97">
                    <w:rPr>
                      <w:rFonts w:ascii="Lucida Console" w:eastAsia="Times New Roman" w:hAnsi="Lucida Console" w:cs="Courier New"/>
                      <w:color w:val="000000" w:themeColor="text1"/>
                      <w:sz w:val="20"/>
                      <w:szCs w:val="20"/>
                    </w:rPr>
                    <w:t xml:space="preserve"> = </w:t>
                  </w:r>
                  <w:proofErr w:type="spellStart"/>
                  <w:r w:rsidRPr="005A0B97">
                    <w:rPr>
                      <w:rFonts w:ascii="Lucida Console" w:eastAsia="Times New Roman" w:hAnsi="Lucida Console" w:cs="Courier New"/>
                      <w:color w:val="000000" w:themeColor="text1"/>
                      <w:sz w:val="20"/>
                      <w:szCs w:val="20"/>
                    </w:rPr>
                    <w:t>seq</w:t>
                  </w:r>
                  <w:proofErr w:type="spellEnd"/>
                  <w:r w:rsidRPr="005A0B97">
                    <w:rPr>
                      <w:rFonts w:ascii="Lucida Console" w:eastAsia="Times New Roman" w:hAnsi="Lucida Console" w:cs="Courier New"/>
                      <w:color w:val="000000" w:themeColor="text1"/>
                      <w:sz w:val="20"/>
                      <w:szCs w:val="20"/>
                    </w:rPr>
                    <w:t>(0.8, 1, by= 0.05),na.rm=T)</w:t>
                  </w:r>
                </w:p>
                <w:p w:rsidR="00343C20" w:rsidRPr="005A0B97" w:rsidRDefault="00343C20" w:rsidP="005A0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80%       85%       90%       95%      100% </w:t>
                  </w:r>
                </w:p>
                <w:p w:rsidR="00343C20" w:rsidRPr="005A0B97" w:rsidRDefault="00343C20" w:rsidP="005A0B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w:t>
                  </w:r>
                  <w:proofErr w:type="gramStart"/>
                  <w:r w:rsidRPr="005A0B97">
                    <w:rPr>
                      <w:rFonts w:ascii="Lucida Console" w:eastAsia="Times New Roman" w:hAnsi="Lucida Console" w:cs="Courier New"/>
                      <w:color w:val="000000" w:themeColor="text1"/>
                      <w:sz w:val="20"/>
                      <w:szCs w:val="20"/>
                    </w:rPr>
                    <w:t>36.11111  43.11146</w:t>
                  </w:r>
                  <w:proofErr w:type="gramEnd"/>
                  <w:r w:rsidRPr="005A0B97">
                    <w:rPr>
                      <w:rFonts w:ascii="Lucida Console" w:eastAsia="Times New Roman" w:hAnsi="Lucida Console" w:cs="Courier New"/>
                      <w:color w:val="000000" w:themeColor="text1"/>
                      <w:sz w:val="20"/>
                      <w:szCs w:val="20"/>
                    </w:rPr>
                    <w:t xml:space="preserve">  50.00000  69.95798 100.00000 </w:t>
                  </w:r>
                </w:p>
                <w:p w:rsidR="00343C20" w:rsidRPr="005A0B97" w:rsidRDefault="00343C20" w:rsidP="005A0B97">
                  <w:pPr>
                    <w:spacing w:after="0" w:line="240" w:lineRule="auto"/>
                    <w:rPr>
                      <w:rFonts w:ascii="Lucida Console" w:eastAsia="Times New Roman" w:hAnsi="Lucida Console" w:cs="Times New Roman"/>
                      <w:color w:val="000000" w:themeColor="text1"/>
                      <w:sz w:val="24"/>
                      <w:szCs w:val="24"/>
                    </w:rPr>
                  </w:pPr>
                </w:p>
              </w:tc>
            </w:tr>
          </w:tbl>
          <w:p w:rsidR="00343C20" w:rsidRPr="005A0B97" w:rsidRDefault="00343C20" w:rsidP="005A0B97">
            <w:pPr>
              <w:spacing w:after="0" w:line="240" w:lineRule="auto"/>
              <w:rPr>
                <w:rFonts w:ascii="Lucida Console" w:eastAsia="Times New Roman" w:hAnsi="Lucida Console" w:cs="Times New Roman"/>
                <w:color w:val="000000" w:themeColor="text1"/>
                <w:sz w:val="24"/>
                <w:szCs w:val="24"/>
              </w:rPr>
            </w:pPr>
          </w:p>
        </w:tc>
      </w:tr>
    </w:tbl>
    <w:p w:rsidR="00343C20" w:rsidRPr="005A0B97" w:rsidRDefault="00343C20" w:rsidP="00343C20">
      <w:pPr>
        <w:rPr>
          <w:color w:val="000000" w:themeColor="text1"/>
        </w:rPr>
      </w:pPr>
    </w:p>
    <w:p w:rsidR="00343C20" w:rsidRPr="005A0B97" w:rsidRDefault="00343C20" w:rsidP="00343C20">
      <w:pPr>
        <w:rPr>
          <w:color w:val="000000" w:themeColor="text1"/>
        </w:rPr>
      </w:pPr>
    </w:p>
    <w:p w:rsidR="00343C20" w:rsidRPr="005A0B97" w:rsidRDefault="00343C20" w:rsidP="00343C20">
      <w:pPr>
        <w:rPr>
          <w:color w:val="000000" w:themeColor="text1"/>
        </w:rPr>
      </w:pPr>
    </w:p>
    <w:tbl>
      <w:tblPr>
        <w:tblW w:w="11475" w:type="dxa"/>
        <w:tblCellSpacing w:w="0" w:type="dxa"/>
        <w:shd w:val="clear" w:color="auto" w:fill="FFFFFF"/>
        <w:tblCellMar>
          <w:left w:w="90" w:type="dxa"/>
          <w:bottom w:w="120" w:type="dxa"/>
          <w:right w:w="0" w:type="dxa"/>
        </w:tblCellMar>
        <w:tblLook w:val="04A0" w:firstRow="1" w:lastRow="0" w:firstColumn="1" w:lastColumn="0" w:noHBand="0" w:noVBand="1"/>
      </w:tblPr>
      <w:tblGrid>
        <w:gridCol w:w="11565"/>
      </w:tblGrid>
      <w:tr w:rsidR="005A0B97" w:rsidRPr="005A0B97" w:rsidTr="005A0B97">
        <w:trPr>
          <w:tblCellSpacing w:w="0" w:type="dxa"/>
        </w:trPr>
        <w:tc>
          <w:tcPr>
            <w:tcW w:w="0" w:type="auto"/>
            <w:shd w:val="clear" w:color="auto" w:fill="FFFFFF"/>
            <w:hideMark/>
          </w:tcPr>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summary(</w:t>
            </w:r>
            <w:proofErr w:type="spellStart"/>
            <w:r w:rsidRPr="005A0B97">
              <w:rPr>
                <w:rFonts w:ascii="Lucida Console" w:eastAsia="Times New Roman" w:hAnsi="Lucida Console" w:cs="Courier New"/>
                <w:color w:val="000000" w:themeColor="text1"/>
                <w:sz w:val="20"/>
                <w:szCs w:val="20"/>
              </w:rPr>
              <w:t>cnt_df$Percent_skill_Leadership</w:t>
            </w:r>
            <w:proofErr w:type="spellEnd"/>
            <w:r w:rsidRPr="005A0B97">
              <w:rPr>
                <w:rFonts w:ascii="Lucida Console" w:eastAsia="Times New Roman" w:hAnsi="Lucida Console" w:cs="Courier New"/>
                <w:color w:val="000000" w:themeColor="text1"/>
                <w:sz w:val="20"/>
                <w:szCs w:val="20"/>
              </w:rPr>
              <w:t>)</w:t>
            </w:r>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Min. 1st Qu.  Median    Mean 3rd Qu.    Max.    NA's </w:t>
            </w:r>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0.000   0.000   0.000   2.870   </w:t>
            </w:r>
            <w:proofErr w:type="gramStart"/>
            <w:r w:rsidRPr="005A0B97">
              <w:rPr>
                <w:rFonts w:ascii="Lucida Console" w:eastAsia="Times New Roman" w:hAnsi="Lucida Console" w:cs="Courier New"/>
                <w:color w:val="000000" w:themeColor="text1"/>
                <w:sz w:val="20"/>
                <w:szCs w:val="20"/>
              </w:rPr>
              <w:t>5.556  40.000</w:t>
            </w:r>
            <w:proofErr w:type="gramEnd"/>
            <w:r w:rsidRPr="005A0B97">
              <w:rPr>
                <w:rFonts w:ascii="Lucida Console" w:eastAsia="Times New Roman" w:hAnsi="Lucida Console" w:cs="Courier New"/>
                <w:color w:val="000000" w:themeColor="text1"/>
                <w:sz w:val="20"/>
                <w:szCs w:val="20"/>
              </w:rPr>
              <w:t xml:space="preserve">      61 </w:t>
            </w:r>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w:t>
            </w:r>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w:t>
            </w:r>
            <w:proofErr w:type="gramStart"/>
            <w:r w:rsidRPr="005A0B97">
              <w:rPr>
                <w:rFonts w:ascii="Lucida Console" w:eastAsia="Times New Roman" w:hAnsi="Lucida Console" w:cs="Courier New"/>
                <w:color w:val="000000" w:themeColor="text1"/>
                <w:sz w:val="20"/>
                <w:szCs w:val="20"/>
              </w:rPr>
              <w:t>quantile(</w:t>
            </w:r>
            <w:proofErr w:type="spellStart"/>
            <w:proofErr w:type="gramEnd"/>
            <w:r w:rsidRPr="005A0B97">
              <w:rPr>
                <w:rFonts w:ascii="Lucida Console" w:eastAsia="Times New Roman" w:hAnsi="Lucida Console" w:cs="Courier New"/>
                <w:color w:val="000000" w:themeColor="text1"/>
                <w:sz w:val="20"/>
                <w:szCs w:val="20"/>
              </w:rPr>
              <w:t>cnt_df$Percent_skill_Leadership</w:t>
            </w:r>
            <w:proofErr w:type="spellEnd"/>
            <w:r w:rsidRPr="005A0B97">
              <w:rPr>
                <w:rFonts w:ascii="Lucida Console" w:eastAsia="Times New Roman" w:hAnsi="Lucida Console" w:cs="Courier New"/>
                <w:color w:val="000000" w:themeColor="text1"/>
                <w:sz w:val="20"/>
                <w:szCs w:val="20"/>
              </w:rPr>
              <w:t xml:space="preserve">, </w:t>
            </w:r>
            <w:proofErr w:type="spellStart"/>
            <w:r w:rsidRPr="005A0B97">
              <w:rPr>
                <w:rFonts w:ascii="Lucida Console" w:eastAsia="Times New Roman" w:hAnsi="Lucida Console" w:cs="Courier New"/>
                <w:color w:val="000000" w:themeColor="text1"/>
                <w:sz w:val="20"/>
                <w:szCs w:val="20"/>
              </w:rPr>
              <w:t>probs</w:t>
            </w:r>
            <w:proofErr w:type="spellEnd"/>
            <w:r w:rsidRPr="005A0B97">
              <w:rPr>
                <w:rFonts w:ascii="Lucida Console" w:eastAsia="Times New Roman" w:hAnsi="Lucida Console" w:cs="Courier New"/>
                <w:color w:val="000000" w:themeColor="text1"/>
                <w:sz w:val="20"/>
                <w:szCs w:val="20"/>
              </w:rPr>
              <w:t xml:space="preserve"> = </w:t>
            </w:r>
            <w:proofErr w:type="spellStart"/>
            <w:r w:rsidRPr="005A0B97">
              <w:rPr>
                <w:rFonts w:ascii="Lucida Console" w:eastAsia="Times New Roman" w:hAnsi="Lucida Console" w:cs="Courier New"/>
                <w:color w:val="000000" w:themeColor="text1"/>
                <w:sz w:val="20"/>
                <w:szCs w:val="20"/>
              </w:rPr>
              <w:t>seq</w:t>
            </w:r>
            <w:proofErr w:type="spellEnd"/>
            <w:r w:rsidRPr="005A0B97">
              <w:rPr>
                <w:rFonts w:ascii="Lucida Console" w:eastAsia="Times New Roman" w:hAnsi="Lucida Console" w:cs="Courier New"/>
                <w:color w:val="000000" w:themeColor="text1"/>
                <w:sz w:val="20"/>
                <w:szCs w:val="20"/>
              </w:rPr>
              <w:t>(0, 1, by= 0.05),na.rm=T)</w:t>
            </w:r>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0%        5%       10%       15%       20%       25%       30%       35%       40% </w:t>
            </w:r>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w:t>
            </w:r>
            <w:proofErr w:type="gramStart"/>
            <w:r w:rsidRPr="005A0B97">
              <w:rPr>
                <w:rFonts w:ascii="Lucida Console" w:eastAsia="Times New Roman" w:hAnsi="Lucida Console" w:cs="Courier New"/>
                <w:color w:val="000000" w:themeColor="text1"/>
                <w:sz w:val="20"/>
                <w:szCs w:val="20"/>
              </w:rPr>
              <w:t>0.000000  0.000000</w:t>
            </w:r>
            <w:proofErr w:type="gramEnd"/>
            <w:r w:rsidRPr="005A0B97">
              <w:rPr>
                <w:rFonts w:ascii="Lucida Console" w:eastAsia="Times New Roman" w:hAnsi="Lucida Console" w:cs="Courier New"/>
                <w:color w:val="000000" w:themeColor="text1"/>
                <w:sz w:val="20"/>
                <w:szCs w:val="20"/>
              </w:rPr>
              <w:t xml:space="preserve">  0.000000  0.000000  0.000000  0.000000  0.000000  0.000000  0.000000 </w:t>
            </w:r>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45%       50%       55%       60%       65%       70%       75%       80%       85% </w:t>
            </w:r>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w:t>
            </w:r>
            <w:proofErr w:type="gramStart"/>
            <w:r w:rsidRPr="005A0B97">
              <w:rPr>
                <w:rFonts w:ascii="Lucida Console" w:eastAsia="Times New Roman" w:hAnsi="Lucida Console" w:cs="Courier New"/>
                <w:color w:val="000000" w:themeColor="text1"/>
                <w:sz w:val="20"/>
                <w:szCs w:val="20"/>
              </w:rPr>
              <w:t>0.000000  0.000000</w:t>
            </w:r>
            <w:proofErr w:type="gramEnd"/>
            <w:r w:rsidRPr="005A0B97">
              <w:rPr>
                <w:rFonts w:ascii="Lucida Console" w:eastAsia="Times New Roman" w:hAnsi="Lucida Console" w:cs="Courier New"/>
                <w:color w:val="000000" w:themeColor="text1"/>
                <w:sz w:val="20"/>
                <w:szCs w:val="20"/>
              </w:rPr>
              <w:t xml:space="preserve">  0.000000  0.000000  1.960784  3.125000  5.555556  5.882353  6.250000 </w:t>
            </w:r>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90%       95%      100% </w:t>
            </w:r>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9.375000 11.220044 40.000000 </w:t>
            </w:r>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w:t>
            </w:r>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w:t>
            </w:r>
            <w:proofErr w:type="gramStart"/>
            <w:r w:rsidRPr="005A0B97">
              <w:rPr>
                <w:rFonts w:ascii="Lucida Console" w:eastAsia="Times New Roman" w:hAnsi="Lucida Console" w:cs="Courier New"/>
                <w:color w:val="000000" w:themeColor="text1"/>
                <w:sz w:val="20"/>
                <w:szCs w:val="20"/>
              </w:rPr>
              <w:t>quantile(</w:t>
            </w:r>
            <w:proofErr w:type="spellStart"/>
            <w:proofErr w:type="gramEnd"/>
            <w:r w:rsidRPr="005A0B97">
              <w:rPr>
                <w:rFonts w:ascii="Lucida Console" w:eastAsia="Times New Roman" w:hAnsi="Lucida Console" w:cs="Courier New"/>
                <w:color w:val="000000" w:themeColor="text1"/>
                <w:sz w:val="20"/>
                <w:szCs w:val="20"/>
              </w:rPr>
              <w:t>cnt_df$Percent_skill_Leadership</w:t>
            </w:r>
            <w:proofErr w:type="spellEnd"/>
            <w:r w:rsidRPr="005A0B97">
              <w:rPr>
                <w:rFonts w:ascii="Lucida Console" w:eastAsia="Times New Roman" w:hAnsi="Lucida Console" w:cs="Courier New"/>
                <w:color w:val="000000" w:themeColor="text1"/>
                <w:sz w:val="20"/>
                <w:szCs w:val="20"/>
              </w:rPr>
              <w:t xml:space="preserve">, </w:t>
            </w:r>
            <w:proofErr w:type="spellStart"/>
            <w:r w:rsidRPr="005A0B97">
              <w:rPr>
                <w:rFonts w:ascii="Lucida Console" w:eastAsia="Times New Roman" w:hAnsi="Lucida Console" w:cs="Courier New"/>
                <w:color w:val="000000" w:themeColor="text1"/>
                <w:sz w:val="20"/>
                <w:szCs w:val="20"/>
              </w:rPr>
              <w:t>probs</w:t>
            </w:r>
            <w:proofErr w:type="spellEnd"/>
            <w:r w:rsidRPr="005A0B97">
              <w:rPr>
                <w:rFonts w:ascii="Lucida Console" w:eastAsia="Times New Roman" w:hAnsi="Lucida Console" w:cs="Courier New"/>
                <w:color w:val="000000" w:themeColor="text1"/>
                <w:sz w:val="20"/>
                <w:szCs w:val="20"/>
              </w:rPr>
              <w:t xml:space="preserve"> = </w:t>
            </w:r>
            <w:proofErr w:type="spellStart"/>
            <w:r w:rsidRPr="005A0B97">
              <w:rPr>
                <w:rFonts w:ascii="Lucida Console" w:eastAsia="Times New Roman" w:hAnsi="Lucida Console" w:cs="Courier New"/>
                <w:color w:val="000000" w:themeColor="text1"/>
                <w:sz w:val="20"/>
                <w:szCs w:val="20"/>
              </w:rPr>
              <w:t>seq</w:t>
            </w:r>
            <w:proofErr w:type="spellEnd"/>
            <w:r w:rsidRPr="005A0B97">
              <w:rPr>
                <w:rFonts w:ascii="Lucida Console" w:eastAsia="Times New Roman" w:hAnsi="Lucida Console" w:cs="Courier New"/>
                <w:color w:val="000000" w:themeColor="text1"/>
                <w:sz w:val="20"/>
                <w:szCs w:val="20"/>
              </w:rPr>
              <w:t>(0.8, 1, by= 0.04),na.rm=T)</w:t>
            </w:r>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80%       84%       88%       92%       96%      100% </w:t>
            </w:r>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w:t>
            </w:r>
            <w:proofErr w:type="gramStart"/>
            <w:r w:rsidRPr="005A0B97">
              <w:rPr>
                <w:rFonts w:ascii="Lucida Console" w:eastAsia="Times New Roman" w:hAnsi="Lucida Console" w:cs="Courier New"/>
                <w:color w:val="000000" w:themeColor="text1"/>
                <w:sz w:val="20"/>
                <w:szCs w:val="20"/>
              </w:rPr>
              <w:t>5.882353  6.250000</w:t>
            </w:r>
            <w:proofErr w:type="gramEnd"/>
            <w:r w:rsidRPr="005A0B97">
              <w:rPr>
                <w:rFonts w:ascii="Lucida Console" w:eastAsia="Times New Roman" w:hAnsi="Lucida Console" w:cs="Courier New"/>
                <w:color w:val="000000" w:themeColor="text1"/>
                <w:sz w:val="20"/>
                <w:szCs w:val="20"/>
              </w:rPr>
              <w:t xml:space="preserve">  8.205128 11.111111 14.285714 40.000000 </w:t>
            </w:r>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w:t>
            </w:r>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w:t>
            </w:r>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cnt_df$Percent_skill_Leadership[cnt_df$Percent_skill_Leadership</w:t>
            </w:r>
            <w:proofErr w:type="gramStart"/>
            <w:r w:rsidRPr="005A0B97">
              <w:rPr>
                <w:rFonts w:ascii="Lucida Console" w:eastAsia="Times New Roman" w:hAnsi="Lucida Console" w:cs="Courier New"/>
                <w:color w:val="000000" w:themeColor="text1"/>
                <w:sz w:val="20"/>
                <w:szCs w:val="20"/>
              </w:rPr>
              <w:t>14]&lt;</w:t>
            </w:r>
            <w:proofErr w:type="gramEnd"/>
            <w:r w:rsidRPr="005A0B97">
              <w:rPr>
                <w:rFonts w:ascii="Lucida Console" w:eastAsia="Times New Roman" w:hAnsi="Lucida Console" w:cs="Courier New"/>
                <w:color w:val="000000" w:themeColor="text1"/>
                <w:sz w:val="20"/>
                <w:szCs w:val="20"/>
              </w:rPr>
              <w:t>-14</w:t>
            </w:r>
          </w:p>
          <w:p w:rsidR="00343C20" w:rsidRPr="005A0B97" w:rsidRDefault="00343C20" w:rsidP="005A0B97">
            <w:pPr>
              <w:spacing w:after="0" w:line="240" w:lineRule="auto"/>
              <w:rPr>
                <w:rFonts w:eastAsia="Times New Roman" w:cs="Times New Roman"/>
                <w:color w:val="000000" w:themeColor="text1"/>
                <w:sz w:val="24"/>
                <w:szCs w:val="24"/>
              </w:rPr>
            </w:pPr>
          </w:p>
        </w:tc>
      </w:tr>
      <w:tr w:rsidR="005A0B97" w:rsidRPr="005A0B97" w:rsidTr="005A0B97">
        <w:trPr>
          <w:tblCellSpacing w:w="0" w:type="dxa"/>
        </w:trPr>
        <w:tc>
          <w:tcPr>
            <w:tcW w:w="0" w:type="auto"/>
            <w:shd w:val="clear" w:color="auto" w:fill="FFFFFF"/>
            <w:hideMark/>
          </w:tcPr>
          <w:p w:rsidR="00343C20" w:rsidRPr="005A0B97" w:rsidRDefault="00343C20" w:rsidP="005A0B97">
            <w:pPr>
              <w:spacing w:after="0" w:line="240" w:lineRule="auto"/>
              <w:rPr>
                <w:rFonts w:eastAsia="Times New Roman" w:cs="Times New Roman"/>
                <w:color w:val="000000" w:themeColor="text1"/>
                <w:sz w:val="20"/>
                <w:szCs w:val="20"/>
              </w:rPr>
            </w:pPr>
          </w:p>
        </w:tc>
      </w:tr>
      <w:tr w:rsidR="005A0B97" w:rsidRPr="005A0B97" w:rsidTr="005A0B97">
        <w:trPr>
          <w:tblCellSpacing w:w="0" w:type="dxa"/>
        </w:trPr>
        <w:tc>
          <w:tcPr>
            <w:tcW w:w="0" w:type="auto"/>
            <w:shd w:val="clear" w:color="auto" w:fill="FFFFFF"/>
            <w:hideMark/>
          </w:tcPr>
          <w:tbl>
            <w:tblPr>
              <w:tblW w:w="11475" w:type="dxa"/>
              <w:tblCellSpacing w:w="0" w:type="dxa"/>
              <w:tblCellMar>
                <w:left w:w="0" w:type="dxa"/>
                <w:right w:w="0" w:type="dxa"/>
              </w:tblCellMar>
              <w:tblLook w:val="04A0" w:firstRow="1" w:lastRow="0" w:firstColumn="1" w:lastColumn="0" w:noHBand="0" w:noVBand="1"/>
            </w:tblPr>
            <w:tblGrid>
              <w:gridCol w:w="11475"/>
            </w:tblGrid>
            <w:tr w:rsidR="005A0B97" w:rsidRPr="005A0B97" w:rsidTr="005A0B97">
              <w:trPr>
                <w:tblCellSpacing w:w="0" w:type="dxa"/>
              </w:trPr>
              <w:tc>
                <w:tcPr>
                  <w:tcW w:w="15" w:type="dxa"/>
                  <w:hideMark/>
                </w:tcPr>
                <w:p w:rsidR="00343C20" w:rsidRPr="005A0B97" w:rsidRDefault="00343C20" w:rsidP="005A0B97">
                  <w:pPr>
                    <w:spacing w:after="0" w:line="240" w:lineRule="auto"/>
                    <w:rPr>
                      <w:rFonts w:ascii="Lucida Console" w:eastAsia="Times New Roman" w:hAnsi="Lucida Console" w:cs="Times New Roman"/>
                      <w:color w:val="000000" w:themeColor="text1"/>
                      <w:sz w:val="24"/>
                      <w:szCs w:val="24"/>
                    </w:rPr>
                  </w:pPr>
                  <w:r w:rsidRPr="005A0B97">
                    <w:rPr>
                      <w:rFonts w:ascii="Lucida Console" w:eastAsia="Times New Roman" w:hAnsi="Lucida Console" w:cs="Times New Roman"/>
                      <w:color w:val="000000" w:themeColor="text1"/>
                      <w:sz w:val="24"/>
                      <w:szCs w:val="24"/>
                    </w:rPr>
                    <w:t xml:space="preserve"> </w:t>
                  </w:r>
                </w:p>
              </w:tc>
            </w:tr>
          </w:tbl>
          <w:p w:rsidR="00343C20" w:rsidRPr="005A0B97" w:rsidRDefault="00343C20" w:rsidP="005A0B97">
            <w:pPr>
              <w:spacing w:after="0" w:line="240" w:lineRule="auto"/>
              <w:rPr>
                <w:rFonts w:ascii="Lucida Console" w:eastAsia="Times New Roman" w:hAnsi="Lucida Console" w:cs="Times New Roman"/>
                <w:color w:val="000000" w:themeColor="text1"/>
                <w:sz w:val="24"/>
                <w:szCs w:val="24"/>
              </w:rPr>
            </w:pPr>
          </w:p>
        </w:tc>
      </w:tr>
    </w:tbl>
    <w:p w:rsidR="00343C20" w:rsidRPr="005A0B97" w:rsidRDefault="00343C20" w:rsidP="00343C20">
      <w:pPr>
        <w:rPr>
          <w:color w:val="000000" w:themeColor="text1"/>
        </w:rPr>
      </w:pPr>
    </w:p>
    <w:p w:rsidR="00343C20" w:rsidRPr="005A0B97" w:rsidRDefault="00343C20" w:rsidP="00343C20">
      <w:pPr>
        <w:rPr>
          <w:color w:val="000000" w:themeColor="text1"/>
        </w:rPr>
      </w:pPr>
    </w:p>
    <w:tbl>
      <w:tblPr>
        <w:tblW w:w="7125" w:type="dxa"/>
        <w:tblCellSpacing w:w="0" w:type="dxa"/>
        <w:shd w:val="clear" w:color="auto" w:fill="FFFFFF"/>
        <w:tblCellMar>
          <w:left w:w="90" w:type="dxa"/>
          <w:bottom w:w="120" w:type="dxa"/>
          <w:right w:w="0" w:type="dxa"/>
        </w:tblCellMar>
        <w:tblLook w:val="04A0" w:firstRow="1" w:lastRow="0" w:firstColumn="1" w:lastColumn="0" w:noHBand="0" w:noVBand="1"/>
      </w:tblPr>
      <w:tblGrid>
        <w:gridCol w:w="7125"/>
      </w:tblGrid>
      <w:tr w:rsidR="005A0B97" w:rsidRPr="005A0B97" w:rsidTr="002544CE">
        <w:trPr>
          <w:tblCellSpacing w:w="0" w:type="dxa"/>
        </w:trPr>
        <w:tc>
          <w:tcPr>
            <w:tcW w:w="0" w:type="auto"/>
            <w:shd w:val="clear" w:color="auto" w:fill="FFFFFF"/>
            <w:hideMark/>
          </w:tcPr>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lastRenderedPageBreak/>
              <w:t xml:space="preserve"> </w:t>
            </w:r>
            <w:proofErr w:type="gramStart"/>
            <w:r w:rsidRPr="005A0B97">
              <w:rPr>
                <w:rFonts w:ascii="Lucida Console" w:eastAsia="Times New Roman" w:hAnsi="Lucida Console" w:cs="Courier New"/>
                <w:color w:val="000000" w:themeColor="text1"/>
                <w:sz w:val="20"/>
                <w:szCs w:val="20"/>
              </w:rPr>
              <w:t>quantile(</w:t>
            </w:r>
            <w:proofErr w:type="spellStart"/>
            <w:proofErr w:type="gramEnd"/>
            <w:r w:rsidRPr="005A0B97">
              <w:rPr>
                <w:rFonts w:ascii="Lucida Console" w:eastAsia="Times New Roman" w:hAnsi="Lucida Console" w:cs="Courier New"/>
                <w:color w:val="000000" w:themeColor="text1"/>
                <w:sz w:val="20"/>
                <w:szCs w:val="20"/>
              </w:rPr>
              <w:t>cnt_df$Percent_skill_Business.Strategy</w:t>
            </w:r>
            <w:proofErr w:type="spellEnd"/>
            <w:r w:rsidRPr="005A0B97">
              <w:rPr>
                <w:rFonts w:ascii="Lucida Console" w:eastAsia="Times New Roman" w:hAnsi="Lucida Console" w:cs="Courier New"/>
                <w:color w:val="000000" w:themeColor="text1"/>
                <w:sz w:val="20"/>
                <w:szCs w:val="20"/>
              </w:rPr>
              <w:t xml:space="preserve">, </w:t>
            </w:r>
            <w:proofErr w:type="spellStart"/>
            <w:r w:rsidRPr="005A0B97">
              <w:rPr>
                <w:rFonts w:ascii="Lucida Console" w:eastAsia="Times New Roman" w:hAnsi="Lucida Console" w:cs="Courier New"/>
                <w:color w:val="000000" w:themeColor="text1"/>
                <w:sz w:val="20"/>
                <w:szCs w:val="20"/>
              </w:rPr>
              <w:t>probs</w:t>
            </w:r>
            <w:proofErr w:type="spellEnd"/>
            <w:r w:rsidRPr="005A0B97">
              <w:rPr>
                <w:rFonts w:ascii="Lucida Console" w:eastAsia="Times New Roman" w:hAnsi="Lucida Console" w:cs="Courier New"/>
                <w:color w:val="000000" w:themeColor="text1"/>
                <w:sz w:val="20"/>
                <w:szCs w:val="20"/>
              </w:rPr>
              <w:t xml:space="preserve"> = </w:t>
            </w:r>
            <w:proofErr w:type="spellStart"/>
            <w:r w:rsidRPr="005A0B97">
              <w:rPr>
                <w:rFonts w:ascii="Lucida Console" w:eastAsia="Times New Roman" w:hAnsi="Lucida Console" w:cs="Courier New"/>
                <w:color w:val="000000" w:themeColor="text1"/>
                <w:sz w:val="20"/>
                <w:szCs w:val="20"/>
              </w:rPr>
              <w:t>seq</w:t>
            </w:r>
            <w:proofErr w:type="spellEnd"/>
            <w:r w:rsidRPr="005A0B97">
              <w:rPr>
                <w:rFonts w:ascii="Lucida Console" w:eastAsia="Times New Roman" w:hAnsi="Lucida Console" w:cs="Courier New"/>
                <w:color w:val="000000" w:themeColor="text1"/>
                <w:sz w:val="20"/>
                <w:szCs w:val="20"/>
              </w:rPr>
              <w:t>(0.8, 1, by= 0.04),na.rm=T)</w:t>
            </w:r>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80%      84%      88%      92%      96%     100% </w:t>
            </w:r>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20.00000 22.22222 24.73856 27.77778 29.76471 50.00000 </w:t>
            </w:r>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w:t>
            </w:r>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w:t>
            </w:r>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summary(</w:t>
            </w:r>
            <w:proofErr w:type="spellStart"/>
            <w:r w:rsidRPr="005A0B97">
              <w:rPr>
                <w:rFonts w:ascii="Lucida Console" w:eastAsia="Times New Roman" w:hAnsi="Lucida Console" w:cs="Courier New"/>
                <w:color w:val="000000" w:themeColor="text1"/>
                <w:sz w:val="20"/>
                <w:szCs w:val="20"/>
              </w:rPr>
              <w:t>cnt_df$Percent_skill_Product.Management</w:t>
            </w:r>
            <w:proofErr w:type="spellEnd"/>
            <w:r w:rsidRPr="005A0B97">
              <w:rPr>
                <w:rFonts w:ascii="Lucida Console" w:eastAsia="Times New Roman" w:hAnsi="Lucida Console" w:cs="Courier New"/>
                <w:color w:val="000000" w:themeColor="text1"/>
                <w:sz w:val="20"/>
                <w:szCs w:val="20"/>
              </w:rPr>
              <w:t>)</w:t>
            </w:r>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Min. 1st Qu.  Median    Mean 3rd Qu.    Max.    NA's </w:t>
            </w:r>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0.000   0.000   0.000   3.430   </w:t>
            </w:r>
            <w:proofErr w:type="gramStart"/>
            <w:r w:rsidRPr="005A0B97">
              <w:rPr>
                <w:rFonts w:ascii="Lucida Console" w:eastAsia="Times New Roman" w:hAnsi="Lucida Console" w:cs="Courier New"/>
                <w:color w:val="000000" w:themeColor="text1"/>
                <w:sz w:val="20"/>
                <w:szCs w:val="20"/>
              </w:rPr>
              <w:t>5.556  25.000</w:t>
            </w:r>
            <w:proofErr w:type="gramEnd"/>
            <w:r w:rsidRPr="005A0B97">
              <w:rPr>
                <w:rFonts w:ascii="Lucida Console" w:eastAsia="Times New Roman" w:hAnsi="Lucida Console" w:cs="Courier New"/>
                <w:color w:val="000000" w:themeColor="text1"/>
                <w:sz w:val="20"/>
                <w:szCs w:val="20"/>
              </w:rPr>
              <w:t xml:space="preserve">      61 </w:t>
            </w:r>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w:t>
            </w:r>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w:t>
            </w:r>
            <w:proofErr w:type="gramStart"/>
            <w:r w:rsidRPr="005A0B97">
              <w:rPr>
                <w:rFonts w:ascii="Lucida Console" w:eastAsia="Times New Roman" w:hAnsi="Lucida Console" w:cs="Courier New"/>
                <w:color w:val="000000" w:themeColor="text1"/>
                <w:sz w:val="20"/>
                <w:szCs w:val="20"/>
              </w:rPr>
              <w:t>quantile(</w:t>
            </w:r>
            <w:proofErr w:type="spellStart"/>
            <w:proofErr w:type="gramEnd"/>
            <w:r w:rsidRPr="005A0B97">
              <w:rPr>
                <w:rFonts w:ascii="Lucida Console" w:eastAsia="Times New Roman" w:hAnsi="Lucida Console" w:cs="Courier New"/>
                <w:color w:val="000000" w:themeColor="text1"/>
                <w:sz w:val="20"/>
                <w:szCs w:val="20"/>
              </w:rPr>
              <w:t>cnt_df$Percent_skill_Product.Management,probs</w:t>
            </w:r>
            <w:proofErr w:type="spellEnd"/>
            <w:r w:rsidRPr="005A0B97">
              <w:rPr>
                <w:rFonts w:ascii="Lucida Console" w:eastAsia="Times New Roman" w:hAnsi="Lucida Console" w:cs="Courier New"/>
                <w:color w:val="000000" w:themeColor="text1"/>
                <w:sz w:val="20"/>
                <w:szCs w:val="20"/>
              </w:rPr>
              <w:t xml:space="preserve"> = </w:t>
            </w:r>
            <w:proofErr w:type="spellStart"/>
            <w:r w:rsidRPr="005A0B97">
              <w:rPr>
                <w:rFonts w:ascii="Lucida Console" w:eastAsia="Times New Roman" w:hAnsi="Lucida Console" w:cs="Courier New"/>
                <w:color w:val="000000" w:themeColor="text1"/>
                <w:sz w:val="20"/>
                <w:szCs w:val="20"/>
              </w:rPr>
              <w:t>seq</w:t>
            </w:r>
            <w:proofErr w:type="spellEnd"/>
            <w:r w:rsidRPr="005A0B97">
              <w:rPr>
                <w:rFonts w:ascii="Lucida Console" w:eastAsia="Times New Roman" w:hAnsi="Lucida Console" w:cs="Courier New"/>
                <w:color w:val="000000" w:themeColor="text1"/>
                <w:sz w:val="20"/>
                <w:szCs w:val="20"/>
              </w:rPr>
              <w:t>(0, 1, by= 0.05),na.rm=T)</w:t>
            </w:r>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0%        5%       10%       15%       20% </w:t>
            </w:r>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w:t>
            </w:r>
            <w:proofErr w:type="gramStart"/>
            <w:r w:rsidRPr="005A0B97">
              <w:rPr>
                <w:rFonts w:ascii="Lucida Console" w:eastAsia="Times New Roman" w:hAnsi="Lucida Console" w:cs="Courier New"/>
                <w:color w:val="000000" w:themeColor="text1"/>
                <w:sz w:val="20"/>
                <w:szCs w:val="20"/>
              </w:rPr>
              <w:t>0.000000  0.000000</w:t>
            </w:r>
            <w:proofErr w:type="gramEnd"/>
            <w:r w:rsidRPr="005A0B97">
              <w:rPr>
                <w:rFonts w:ascii="Lucida Console" w:eastAsia="Times New Roman" w:hAnsi="Lucida Console" w:cs="Courier New"/>
                <w:color w:val="000000" w:themeColor="text1"/>
                <w:sz w:val="20"/>
                <w:szCs w:val="20"/>
              </w:rPr>
              <w:t xml:space="preserve">  0.000000  0.000000  0.000000 </w:t>
            </w:r>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25%       30%       35%       40%       45% </w:t>
            </w:r>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w:t>
            </w:r>
            <w:proofErr w:type="gramStart"/>
            <w:r w:rsidRPr="005A0B97">
              <w:rPr>
                <w:rFonts w:ascii="Lucida Console" w:eastAsia="Times New Roman" w:hAnsi="Lucida Console" w:cs="Courier New"/>
                <w:color w:val="000000" w:themeColor="text1"/>
                <w:sz w:val="20"/>
                <w:szCs w:val="20"/>
              </w:rPr>
              <w:t>0.000000  0.000000</w:t>
            </w:r>
            <w:proofErr w:type="gramEnd"/>
            <w:r w:rsidRPr="005A0B97">
              <w:rPr>
                <w:rFonts w:ascii="Lucida Console" w:eastAsia="Times New Roman" w:hAnsi="Lucida Console" w:cs="Courier New"/>
                <w:color w:val="000000" w:themeColor="text1"/>
                <w:sz w:val="20"/>
                <w:szCs w:val="20"/>
              </w:rPr>
              <w:t xml:space="preserve">  0.000000  0.000000  0.000000 </w:t>
            </w:r>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50%       55%       60%       65%       70% </w:t>
            </w:r>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w:t>
            </w:r>
            <w:proofErr w:type="gramStart"/>
            <w:r w:rsidRPr="005A0B97">
              <w:rPr>
                <w:rFonts w:ascii="Lucida Console" w:eastAsia="Times New Roman" w:hAnsi="Lucida Console" w:cs="Courier New"/>
                <w:color w:val="000000" w:themeColor="text1"/>
                <w:sz w:val="20"/>
                <w:szCs w:val="20"/>
              </w:rPr>
              <w:t>0.000000  2.777778</w:t>
            </w:r>
            <w:proofErr w:type="gramEnd"/>
            <w:r w:rsidRPr="005A0B97">
              <w:rPr>
                <w:rFonts w:ascii="Lucida Console" w:eastAsia="Times New Roman" w:hAnsi="Lucida Console" w:cs="Courier New"/>
                <w:color w:val="000000" w:themeColor="text1"/>
                <w:sz w:val="20"/>
                <w:szCs w:val="20"/>
              </w:rPr>
              <w:t xml:space="preserve">  2.941176  4.166667  5.555556 </w:t>
            </w:r>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75%       80%       85%       90%       95% </w:t>
            </w:r>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w:t>
            </w:r>
            <w:proofErr w:type="gramStart"/>
            <w:r w:rsidRPr="005A0B97">
              <w:rPr>
                <w:rFonts w:ascii="Lucida Console" w:eastAsia="Times New Roman" w:hAnsi="Lucida Console" w:cs="Courier New"/>
                <w:color w:val="000000" w:themeColor="text1"/>
                <w:sz w:val="20"/>
                <w:szCs w:val="20"/>
              </w:rPr>
              <w:t>5.555556  6.250000</w:t>
            </w:r>
            <w:proofErr w:type="gramEnd"/>
            <w:r w:rsidRPr="005A0B97">
              <w:rPr>
                <w:rFonts w:ascii="Lucida Console" w:eastAsia="Times New Roman" w:hAnsi="Lucida Console" w:cs="Courier New"/>
                <w:color w:val="000000" w:themeColor="text1"/>
                <w:sz w:val="20"/>
                <w:szCs w:val="20"/>
              </w:rPr>
              <w:t xml:space="preserve">  7.233045  9.090909 12.500000 </w:t>
            </w:r>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100% </w:t>
            </w:r>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25.000000 </w:t>
            </w:r>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w:t>
            </w:r>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w:t>
            </w:r>
            <w:proofErr w:type="gramStart"/>
            <w:r w:rsidRPr="005A0B97">
              <w:rPr>
                <w:rFonts w:ascii="Lucida Console" w:eastAsia="Times New Roman" w:hAnsi="Lucida Console" w:cs="Courier New"/>
                <w:color w:val="000000" w:themeColor="text1"/>
                <w:sz w:val="20"/>
                <w:szCs w:val="20"/>
              </w:rPr>
              <w:t>quantile(</w:t>
            </w:r>
            <w:proofErr w:type="spellStart"/>
            <w:proofErr w:type="gramEnd"/>
            <w:r w:rsidRPr="005A0B97">
              <w:rPr>
                <w:rFonts w:ascii="Lucida Console" w:eastAsia="Times New Roman" w:hAnsi="Lucida Console" w:cs="Courier New"/>
                <w:color w:val="000000" w:themeColor="text1"/>
                <w:sz w:val="20"/>
                <w:szCs w:val="20"/>
              </w:rPr>
              <w:t>cnt_df$Percent_skill_Product.Management</w:t>
            </w:r>
            <w:proofErr w:type="spellEnd"/>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w:t>
            </w:r>
            <w:proofErr w:type="gramStart"/>
            <w:r w:rsidRPr="005A0B97">
              <w:rPr>
                <w:rFonts w:ascii="Lucida Console" w:eastAsia="Times New Roman" w:hAnsi="Lucida Console" w:cs="Courier New"/>
                <w:color w:val="000000" w:themeColor="text1"/>
                <w:sz w:val="20"/>
                <w:szCs w:val="20"/>
              </w:rPr>
              <w:t xml:space="preserve">  ,</w:t>
            </w:r>
            <w:proofErr w:type="spellStart"/>
            <w:r w:rsidRPr="005A0B97">
              <w:rPr>
                <w:rFonts w:ascii="Lucida Console" w:eastAsia="Times New Roman" w:hAnsi="Lucida Console" w:cs="Courier New"/>
                <w:color w:val="000000" w:themeColor="text1"/>
                <w:sz w:val="20"/>
                <w:szCs w:val="20"/>
              </w:rPr>
              <w:t>probs</w:t>
            </w:r>
            <w:proofErr w:type="spellEnd"/>
            <w:proofErr w:type="gramEnd"/>
            <w:r w:rsidRPr="005A0B97">
              <w:rPr>
                <w:rFonts w:ascii="Lucida Console" w:eastAsia="Times New Roman" w:hAnsi="Lucida Console" w:cs="Courier New"/>
                <w:color w:val="000000" w:themeColor="text1"/>
                <w:sz w:val="20"/>
                <w:szCs w:val="20"/>
              </w:rPr>
              <w:t xml:space="preserve"> = </w:t>
            </w:r>
            <w:proofErr w:type="spellStart"/>
            <w:r w:rsidRPr="005A0B97">
              <w:rPr>
                <w:rFonts w:ascii="Lucida Console" w:eastAsia="Times New Roman" w:hAnsi="Lucida Console" w:cs="Courier New"/>
                <w:color w:val="000000" w:themeColor="text1"/>
                <w:sz w:val="20"/>
                <w:szCs w:val="20"/>
              </w:rPr>
              <w:t>seq</w:t>
            </w:r>
            <w:proofErr w:type="spellEnd"/>
            <w:r w:rsidRPr="005A0B97">
              <w:rPr>
                <w:rFonts w:ascii="Lucida Console" w:eastAsia="Times New Roman" w:hAnsi="Lucida Console" w:cs="Courier New"/>
                <w:color w:val="000000" w:themeColor="text1"/>
                <w:sz w:val="20"/>
                <w:szCs w:val="20"/>
              </w:rPr>
              <w:t>(0.8, 1, by= 0.04),na.rm=T)</w:t>
            </w:r>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80%       84%       88%       92%       96% </w:t>
            </w:r>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w:t>
            </w:r>
            <w:proofErr w:type="gramStart"/>
            <w:r w:rsidRPr="005A0B97">
              <w:rPr>
                <w:rFonts w:ascii="Lucida Console" w:eastAsia="Times New Roman" w:hAnsi="Lucida Console" w:cs="Courier New"/>
                <w:color w:val="000000" w:themeColor="text1"/>
                <w:sz w:val="20"/>
                <w:szCs w:val="20"/>
              </w:rPr>
              <w:t>6.250000  7.142857</w:t>
            </w:r>
            <w:proofErr w:type="gramEnd"/>
            <w:r w:rsidRPr="005A0B97">
              <w:rPr>
                <w:rFonts w:ascii="Lucida Console" w:eastAsia="Times New Roman" w:hAnsi="Lucida Console" w:cs="Courier New"/>
                <w:color w:val="000000" w:themeColor="text1"/>
                <w:sz w:val="20"/>
                <w:szCs w:val="20"/>
              </w:rPr>
              <w:t xml:space="preserve">  8.333333 10.176471 15.598291 </w:t>
            </w:r>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100% </w:t>
            </w:r>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25.000000 </w:t>
            </w:r>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w:t>
            </w:r>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w:t>
            </w:r>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cnt_df$Percent_skill_Product.Management[cnt_df$Percent_skill_Product.Management</w:t>
            </w:r>
            <w:proofErr w:type="gramStart"/>
            <w:r w:rsidRPr="005A0B97">
              <w:rPr>
                <w:rFonts w:ascii="Lucida Console" w:eastAsia="Times New Roman" w:hAnsi="Lucida Console" w:cs="Courier New"/>
                <w:color w:val="000000" w:themeColor="text1"/>
                <w:sz w:val="20"/>
                <w:szCs w:val="20"/>
              </w:rPr>
              <w:t>10]&lt;</w:t>
            </w:r>
            <w:proofErr w:type="gramEnd"/>
            <w:r w:rsidRPr="005A0B97">
              <w:rPr>
                <w:rFonts w:ascii="Lucida Console" w:eastAsia="Times New Roman" w:hAnsi="Lucida Console" w:cs="Courier New"/>
                <w:color w:val="000000" w:themeColor="text1"/>
                <w:sz w:val="20"/>
                <w:szCs w:val="20"/>
              </w:rPr>
              <w:t>-10</w:t>
            </w:r>
          </w:p>
          <w:p w:rsidR="00343C20" w:rsidRPr="005A0B97" w:rsidRDefault="00343C20" w:rsidP="005A0B97">
            <w:pPr>
              <w:spacing w:after="0" w:line="240" w:lineRule="auto"/>
              <w:rPr>
                <w:rFonts w:eastAsia="Times New Roman" w:cs="Times New Roman"/>
                <w:color w:val="000000" w:themeColor="text1"/>
                <w:sz w:val="24"/>
                <w:szCs w:val="24"/>
              </w:rPr>
            </w:pPr>
          </w:p>
        </w:tc>
      </w:tr>
      <w:tr w:rsidR="005A0B97" w:rsidRPr="005A0B97" w:rsidTr="002544CE">
        <w:trPr>
          <w:tblCellSpacing w:w="0" w:type="dxa"/>
        </w:trPr>
        <w:tc>
          <w:tcPr>
            <w:tcW w:w="0" w:type="auto"/>
            <w:shd w:val="clear" w:color="auto" w:fill="FFFFFF"/>
            <w:hideMark/>
          </w:tcPr>
          <w:p w:rsidR="00343C20" w:rsidRPr="005A0B97" w:rsidRDefault="00343C20" w:rsidP="005A0B97">
            <w:pPr>
              <w:spacing w:after="0" w:line="240" w:lineRule="auto"/>
              <w:rPr>
                <w:rFonts w:eastAsia="Times New Roman" w:cs="Times New Roman"/>
                <w:color w:val="000000" w:themeColor="text1"/>
                <w:sz w:val="20"/>
                <w:szCs w:val="20"/>
              </w:rPr>
            </w:pPr>
          </w:p>
        </w:tc>
      </w:tr>
      <w:tr w:rsidR="005A0B97" w:rsidRPr="005A0B97" w:rsidTr="002544CE">
        <w:trPr>
          <w:tblCellSpacing w:w="0" w:type="dxa"/>
        </w:trPr>
        <w:tc>
          <w:tcPr>
            <w:tcW w:w="0" w:type="auto"/>
            <w:shd w:val="clear" w:color="auto" w:fill="FFFFFF"/>
            <w:hideMark/>
          </w:tcPr>
          <w:tbl>
            <w:tblPr>
              <w:tblW w:w="6945" w:type="dxa"/>
              <w:tblCellSpacing w:w="0" w:type="dxa"/>
              <w:tblCellMar>
                <w:left w:w="0" w:type="dxa"/>
                <w:right w:w="0" w:type="dxa"/>
              </w:tblCellMar>
              <w:tblLook w:val="04A0" w:firstRow="1" w:lastRow="0" w:firstColumn="1" w:lastColumn="0" w:noHBand="0" w:noVBand="1"/>
            </w:tblPr>
            <w:tblGrid>
              <w:gridCol w:w="7035"/>
            </w:tblGrid>
            <w:tr w:rsidR="005A0B97" w:rsidRPr="005A0B97" w:rsidTr="005A0B97">
              <w:trPr>
                <w:tblCellSpacing w:w="0" w:type="dxa"/>
              </w:trPr>
              <w:tc>
                <w:tcPr>
                  <w:tcW w:w="15" w:type="dxa"/>
                  <w:hideMark/>
                </w:tcPr>
                <w:p w:rsidR="00343C20" w:rsidRPr="005A0B97" w:rsidRDefault="00343C20" w:rsidP="005A0B97">
                  <w:pPr>
                    <w:spacing w:after="0" w:line="240" w:lineRule="auto"/>
                    <w:rPr>
                      <w:rFonts w:ascii="Lucida Console" w:eastAsia="Times New Roman" w:hAnsi="Lucida Console" w:cs="Times New Roman"/>
                      <w:color w:val="000000" w:themeColor="text1"/>
                      <w:sz w:val="24"/>
                      <w:szCs w:val="24"/>
                    </w:rPr>
                  </w:pPr>
                  <w:r w:rsidRPr="005A0B97">
                    <w:rPr>
                      <w:rFonts w:ascii="Lucida Console" w:eastAsia="Times New Roman" w:hAnsi="Lucida Console" w:cs="Times New Roman"/>
                      <w:color w:val="000000" w:themeColor="text1"/>
                      <w:sz w:val="24"/>
                      <w:szCs w:val="24"/>
                    </w:rPr>
                    <w:t xml:space="preserve"> </w:t>
                  </w:r>
                </w:p>
                <w:p w:rsidR="00343C20" w:rsidRPr="005A0B97" w:rsidRDefault="00343C20" w:rsidP="005A0B97">
                  <w:pPr>
                    <w:spacing w:after="0" w:line="240" w:lineRule="auto"/>
                    <w:rPr>
                      <w:rFonts w:ascii="Lucida Console" w:eastAsia="Times New Roman" w:hAnsi="Lucida Console" w:cs="Times New Roman"/>
                      <w:color w:val="000000" w:themeColor="text1"/>
                      <w:sz w:val="24"/>
                      <w:szCs w:val="24"/>
                    </w:rPr>
                  </w:pPr>
                </w:p>
                <w:tbl>
                  <w:tblPr>
                    <w:tblW w:w="6945" w:type="dxa"/>
                    <w:tblCellSpacing w:w="0" w:type="dxa"/>
                    <w:shd w:val="clear" w:color="auto" w:fill="FFFFFF"/>
                    <w:tblCellMar>
                      <w:left w:w="90" w:type="dxa"/>
                      <w:bottom w:w="120" w:type="dxa"/>
                      <w:right w:w="0" w:type="dxa"/>
                    </w:tblCellMar>
                    <w:tblLook w:val="04A0" w:firstRow="1" w:lastRow="0" w:firstColumn="1" w:lastColumn="0" w:noHBand="0" w:noVBand="1"/>
                  </w:tblPr>
                  <w:tblGrid>
                    <w:gridCol w:w="7035"/>
                  </w:tblGrid>
                  <w:tr w:rsidR="005A0B97" w:rsidRPr="005A0B97" w:rsidTr="005A0B97">
                    <w:trPr>
                      <w:tblCellSpacing w:w="0" w:type="dxa"/>
                    </w:trPr>
                    <w:tc>
                      <w:tcPr>
                        <w:tcW w:w="0" w:type="auto"/>
                        <w:shd w:val="clear" w:color="auto" w:fill="FFFFFF"/>
                        <w:hideMark/>
                      </w:tcPr>
                      <w:p w:rsidR="00343C20" w:rsidRPr="005A0B97" w:rsidRDefault="00343C20" w:rsidP="005A0B97">
                        <w:pPr>
                          <w:pStyle w:val="HTMLPreformatted"/>
                          <w:wordWrap w:val="0"/>
                          <w:rPr>
                            <w:rFonts w:ascii="Lucida Console" w:hAnsi="Lucida Console"/>
                            <w:color w:val="000000" w:themeColor="text1"/>
                          </w:rPr>
                        </w:pPr>
                        <w:r w:rsidRPr="005A0B97">
                          <w:rPr>
                            <w:rFonts w:ascii="Lucida Console" w:hAnsi="Lucida Console"/>
                            <w:color w:val="000000" w:themeColor="text1"/>
                          </w:rPr>
                          <w:t xml:space="preserve"> summary(</w:t>
                        </w:r>
                        <w:proofErr w:type="spellStart"/>
                        <w:r w:rsidRPr="005A0B97">
                          <w:rPr>
                            <w:rFonts w:ascii="Lucida Console" w:hAnsi="Lucida Console"/>
                            <w:color w:val="000000" w:themeColor="text1"/>
                          </w:rPr>
                          <w:t>cnt_df$Percent_skill_Sales</w:t>
                        </w:r>
                        <w:proofErr w:type="spellEnd"/>
                        <w:r w:rsidRPr="005A0B97">
                          <w:rPr>
                            <w:rFonts w:ascii="Lucida Console" w:hAnsi="Lucida Console"/>
                            <w:color w:val="000000" w:themeColor="text1"/>
                          </w:rPr>
                          <w:t>)</w:t>
                        </w:r>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Min. 1st Qu.  Median    Mean 3rd Qu.    Max.    NA's </w:t>
                        </w:r>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0.000   0.000   0.000   3.357   </w:t>
                        </w:r>
                        <w:proofErr w:type="gramStart"/>
                        <w:r w:rsidRPr="005A0B97">
                          <w:rPr>
                            <w:rFonts w:ascii="Lucida Console" w:eastAsia="Times New Roman" w:hAnsi="Lucida Console" w:cs="Courier New"/>
                            <w:color w:val="000000" w:themeColor="text1"/>
                            <w:sz w:val="20"/>
                            <w:szCs w:val="20"/>
                          </w:rPr>
                          <w:t>5.556  33.330</w:t>
                        </w:r>
                        <w:proofErr w:type="gramEnd"/>
                        <w:r w:rsidRPr="005A0B97">
                          <w:rPr>
                            <w:rFonts w:ascii="Lucida Console" w:eastAsia="Times New Roman" w:hAnsi="Lucida Console" w:cs="Courier New"/>
                            <w:color w:val="000000" w:themeColor="text1"/>
                            <w:sz w:val="20"/>
                            <w:szCs w:val="20"/>
                          </w:rPr>
                          <w:t xml:space="preserve">      61 </w:t>
                        </w:r>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w:t>
                        </w:r>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w:t>
                        </w:r>
                        <w:proofErr w:type="gramStart"/>
                        <w:r w:rsidRPr="005A0B97">
                          <w:rPr>
                            <w:rFonts w:ascii="Lucida Console" w:eastAsia="Times New Roman" w:hAnsi="Lucida Console" w:cs="Courier New"/>
                            <w:color w:val="000000" w:themeColor="text1"/>
                            <w:sz w:val="20"/>
                            <w:szCs w:val="20"/>
                          </w:rPr>
                          <w:t>quantile(</w:t>
                        </w:r>
                        <w:proofErr w:type="spellStart"/>
                        <w:proofErr w:type="gramEnd"/>
                        <w:r w:rsidRPr="005A0B97">
                          <w:rPr>
                            <w:rFonts w:ascii="Lucida Console" w:eastAsia="Times New Roman" w:hAnsi="Lucida Console" w:cs="Courier New"/>
                            <w:color w:val="000000" w:themeColor="text1"/>
                            <w:sz w:val="20"/>
                            <w:szCs w:val="20"/>
                          </w:rPr>
                          <w:t>cnt_df$Percent_skill_Sales,probs</w:t>
                        </w:r>
                        <w:proofErr w:type="spellEnd"/>
                        <w:r w:rsidRPr="005A0B97">
                          <w:rPr>
                            <w:rFonts w:ascii="Lucida Console" w:eastAsia="Times New Roman" w:hAnsi="Lucida Console" w:cs="Courier New"/>
                            <w:color w:val="000000" w:themeColor="text1"/>
                            <w:sz w:val="20"/>
                            <w:szCs w:val="20"/>
                          </w:rPr>
                          <w:t xml:space="preserve"> = </w:t>
                        </w:r>
                        <w:proofErr w:type="spellStart"/>
                        <w:r w:rsidRPr="005A0B97">
                          <w:rPr>
                            <w:rFonts w:ascii="Lucida Console" w:eastAsia="Times New Roman" w:hAnsi="Lucida Console" w:cs="Courier New"/>
                            <w:color w:val="000000" w:themeColor="text1"/>
                            <w:sz w:val="20"/>
                            <w:szCs w:val="20"/>
                          </w:rPr>
                          <w:t>seq</w:t>
                        </w:r>
                        <w:proofErr w:type="spellEnd"/>
                        <w:r w:rsidRPr="005A0B97">
                          <w:rPr>
                            <w:rFonts w:ascii="Lucida Console" w:eastAsia="Times New Roman" w:hAnsi="Lucida Console" w:cs="Courier New"/>
                            <w:color w:val="000000" w:themeColor="text1"/>
                            <w:sz w:val="20"/>
                            <w:szCs w:val="20"/>
                          </w:rPr>
                          <w:t>(0, 1, by= 0.05),na.rm=T)</w:t>
                        </w:r>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0%        5%       10%       15%       20% </w:t>
                        </w:r>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w:t>
                        </w:r>
                        <w:proofErr w:type="gramStart"/>
                        <w:r w:rsidRPr="005A0B97">
                          <w:rPr>
                            <w:rFonts w:ascii="Lucida Console" w:eastAsia="Times New Roman" w:hAnsi="Lucida Console" w:cs="Courier New"/>
                            <w:color w:val="000000" w:themeColor="text1"/>
                            <w:sz w:val="20"/>
                            <w:szCs w:val="20"/>
                          </w:rPr>
                          <w:t>0.000000  0.000000</w:t>
                        </w:r>
                        <w:proofErr w:type="gramEnd"/>
                        <w:r w:rsidRPr="005A0B97">
                          <w:rPr>
                            <w:rFonts w:ascii="Lucida Console" w:eastAsia="Times New Roman" w:hAnsi="Lucida Console" w:cs="Courier New"/>
                            <w:color w:val="000000" w:themeColor="text1"/>
                            <w:sz w:val="20"/>
                            <w:szCs w:val="20"/>
                          </w:rPr>
                          <w:t xml:space="preserve">  0.000000  0.000000  0.000000 </w:t>
                        </w:r>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25%       30%       35%       40%       45% </w:t>
                        </w:r>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w:t>
                        </w:r>
                        <w:proofErr w:type="gramStart"/>
                        <w:r w:rsidRPr="005A0B97">
                          <w:rPr>
                            <w:rFonts w:ascii="Lucida Console" w:eastAsia="Times New Roman" w:hAnsi="Lucida Console" w:cs="Courier New"/>
                            <w:color w:val="000000" w:themeColor="text1"/>
                            <w:sz w:val="20"/>
                            <w:szCs w:val="20"/>
                          </w:rPr>
                          <w:t>0.000000  0.000000</w:t>
                        </w:r>
                        <w:proofErr w:type="gramEnd"/>
                        <w:r w:rsidRPr="005A0B97">
                          <w:rPr>
                            <w:rFonts w:ascii="Lucida Console" w:eastAsia="Times New Roman" w:hAnsi="Lucida Console" w:cs="Courier New"/>
                            <w:color w:val="000000" w:themeColor="text1"/>
                            <w:sz w:val="20"/>
                            <w:szCs w:val="20"/>
                          </w:rPr>
                          <w:t xml:space="preserve">  0.000000  0.000000  0.000000 </w:t>
                        </w:r>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50%       55%       60%       65%       70% </w:t>
                        </w:r>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w:t>
                        </w:r>
                        <w:proofErr w:type="gramStart"/>
                        <w:r w:rsidRPr="005A0B97">
                          <w:rPr>
                            <w:rFonts w:ascii="Lucida Console" w:eastAsia="Times New Roman" w:hAnsi="Lucida Console" w:cs="Courier New"/>
                            <w:color w:val="000000" w:themeColor="text1"/>
                            <w:sz w:val="20"/>
                            <w:szCs w:val="20"/>
                          </w:rPr>
                          <w:t>0.000000  0.000000</w:t>
                        </w:r>
                        <w:proofErr w:type="gramEnd"/>
                        <w:r w:rsidRPr="005A0B97">
                          <w:rPr>
                            <w:rFonts w:ascii="Lucida Console" w:eastAsia="Times New Roman" w:hAnsi="Lucida Console" w:cs="Courier New"/>
                            <w:color w:val="000000" w:themeColor="text1"/>
                            <w:sz w:val="20"/>
                            <w:szCs w:val="20"/>
                          </w:rPr>
                          <w:t xml:space="preserve">  2.380952  3.333333  5.263158 </w:t>
                        </w:r>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75%       80%       85%       90%       95% </w:t>
                        </w:r>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w:t>
                        </w:r>
                        <w:proofErr w:type="gramStart"/>
                        <w:r w:rsidRPr="005A0B97">
                          <w:rPr>
                            <w:rFonts w:ascii="Lucida Console" w:eastAsia="Times New Roman" w:hAnsi="Lucida Console" w:cs="Courier New"/>
                            <w:color w:val="000000" w:themeColor="text1"/>
                            <w:sz w:val="20"/>
                            <w:szCs w:val="20"/>
                          </w:rPr>
                          <w:t>5.555556  5.882353</w:t>
                        </w:r>
                        <w:proofErr w:type="gramEnd"/>
                        <w:r w:rsidRPr="005A0B97">
                          <w:rPr>
                            <w:rFonts w:ascii="Lucida Console" w:eastAsia="Times New Roman" w:hAnsi="Lucida Console" w:cs="Courier New"/>
                            <w:color w:val="000000" w:themeColor="text1"/>
                            <w:sz w:val="20"/>
                            <w:szCs w:val="20"/>
                          </w:rPr>
                          <w:t xml:space="preserve">  6.683007  9.920635 13.392857 </w:t>
                        </w:r>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100% </w:t>
                        </w:r>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33.333333 </w:t>
                        </w:r>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w:t>
                        </w:r>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w:t>
                        </w:r>
                        <w:proofErr w:type="gramStart"/>
                        <w:r w:rsidRPr="005A0B97">
                          <w:rPr>
                            <w:rFonts w:ascii="Lucida Console" w:eastAsia="Times New Roman" w:hAnsi="Lucida Console" w:cs="Courier New"/>
                            <w:color w:val="000000" w:themeColor="text1"/>
                            <w:sz w:val="20"/>
                            <w:szCs w:val="20"/>
                          </w:rPr>
                          <w:t>quantile(</w:t>
                        </w:r>
                        <w:proofErr w:type="spellStart"/>
                        <w:proofErr w:type="gramEnd"/>
                        <w:r w:rsidRPr="005A0B97">
                          <w:rPr>
                            <w:rFonts w:ascii="Lucida Console" w:eastAsia="Times New Roman" w:hAnsi="Lucida Console" w:cs="Courier New"/>
                            <w:color w:val="000000" w:themeColor="text1"/>
                            <w:sz w:val="20"/>
                            <w:szCs w:val="20"/>
                          </w:rPr>
                          <w:t>cnt_df$Percent_skill_Sales</w:t>
                        </w:r>
                        <w:proofErr w:type="spellEnd"/>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w:t>
                        </w:r>
                        <w:proofErr w:type="gramStart"/>
                        <w:r w:rsidRPr="005A0B97">
                          <w:rPr>
                            <w:rFonts w:ascii="Lucida Console" w:eastAsia="Times New Roman" w:hAnsi="Lucida Console" w:cs="Courier New"/>
                            <w:color w:val="000000" w:themeColor="text1"/>
                            <w:sz w:val="20"/>
                            <w:szCs w:val="20"/>
                          </w:rPr>
                          <w:t xml:space="preserve">  ,</w:t>
                        </w:r>
                        <w:proofErr w:type="spellStart"/>
                        <w:r w:rsidRPr="005A0B97">
                          <w:rPr>
                            <w:rFonts w:ascii="Lucida Console" w:eastAsia="Times New Roman" w:hAnsi="Lucida Console" w:cs="Courier New"/>
                            <w:color w:val="000000" w:themeColor="text1"/>
                            <w:sz w:val="20"/>
                            <w:szCs w:val="20"/>
                          </w:rPr>
                          <w:t>probs</w:t>
                        </w:r>
                        <w:proofErr w:type="spellEnd"/>
                        <w:proofErr w:type="gramEnd"/>
                        <w:r w:rsidRPr="005A0B97">
                          <w:rPr>
                            <w:rFonts w:ascii="Lucida Console" w:eastAsia="Times New Roman" w:hAnsi="Lucida Console" w:cs="Courier New"/>
                            <w:color w:val="000000" w:themeColor="text1"/>
                            <w:sz w:val="20"/>
                            <w:szCs w:val="20"/>
                          </w:rPr>
                          <w:t xml:space="preserve"> = </w:t>
                        </w:r>
                        <w:proofErr w:type="spellStart"/>
                        <w:r w:rsidRPr="005A0B97">
                          <w:rPr>
                            <w:rFonts w:ascii="Lucida Console" w:eastAsia="Times New Roman" w:hAnsi="Lucida Console" w:cs="Courier New"/>
                            <w:color w:val="000000" w:themeColor="text1"/>
                            <w:sz w:val="20"/>
                            <w:szCs w:val="20"/>
                          </w:rPr>
                          <w:t>seq</w:t>
                        </w:r>
                        <w:proofErr w:type="spellEnd"/>
                        <w:r w:rsidRPr="005A0B97">
                          <w:rPr>
                            <w:rFonts w:ascii="Lucida Console" w:eastAsia="Times New Roman" w:hAnsi="Lucida Console" w:cs="Courier New"/>
                            <w:color w:val="000000" w:themeColor="text1"/>
                            <w:sz w:val="20"/>
                            <w:szCs w:val="20"/>
                          </w:rPr>
                          <w:t>(0.8, 1, by= 0.04),na.rm=T)</w:t>
                        </w:r>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80%       84%       88%       92%       96% </w:t>
                        </w:r>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w:t>
                        </w:r>
                        <w:proofErr w:type="gramStart"/>
                        <w:r w:rsidRPr="005A0B97">
                          <w:rPr>
                            <w:rFonts w:ascii="Lucida Console" w:eastAsia="Times New Roman" w:hAnsi="Lucida Console" w:cs="Courier New"/>
                            <w:color w:val="000000" w:themeColor="text1"/>
                            <w:sz w:val="20"/>
                            <w:szCs w:val="20"/>
                          </w:rPr>
                          <w:t>5.882353  6.416667</w:t>
                        </w:r>
                        <w:proofErr w:type="gramEnd"/>
                        <w:r w:rsidRPr="005A0B97">
                          <w:rPr>
                            <w:rFonts w:ascii="Lucida Console" w:eastAsia="Times New Roman" w:hAnsi="Lucida Console" w:cs="Courier New"/>
                            <w:color w:val="000000" w:themeColor="text1"/>
                            <w:sz w:val="20"/>
                            <w:szCs w:val="20"/>
                          </w:rPr>
                          <w:t xml:space="preserve">  8.333333 11.111111 17.254902 </w:t>
                        </w:r>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100% </w:t>
                        </w:r>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33.333333 </w:t>
                        </w:r>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w:t>
                        </w:r>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w:t>
                        </w:r>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lastRenderedPageBreak/>
                          <w:t xml:space="preserve"> </w:t>
                        </w:r>
                      </w:p>
                      <w:p w:rsidR="00343C20" w:rsidRPr="005A0B97" w:rsidRDefault="00343C20" w:rsidP="005A0B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themeColor="text1"/>
                            <w:sz w:val="20"/>
                            <w:szCs w:val="20"/>
                          </w:rPr>
                        </w:pPr>
                        <w:r w:rsidRPr="005A0B97">
                          <w:rPr>
                            <w:rFonts w:ascii="Lucida Console" w:eastAsia="Times New Roman" w:hAnsi="Lucida Console" w:cs="Courier New"/>
                            <w:color w:val="000000" w:themeColor="text1"/>
                            <w:sz w:val="20"/>
                            <w:szCs w:val="20"/>
                          </w:rPr>
                          <w:t xml:space="preserve"> </w:t>
                        </w:r>
                        <w:proofErr w:type="spellStart"/>
                        <w:r w:rsidRPr="005A0B97">
                          <w:rPr>
                            <w:rFonts w:ascii="Lucida Console" w:eastAsia="Times New Roman" w:hAnsi="Lucida Console" w:cs="Courier New"/>
                            <w:color w:val="000000" w:themeColor="text1"/>
                            <w:sz w:val="20"/>
                            <w:szCs w:val="20"/>
                          </w:rPr>
                          <w:t>cnt_df$Percent_skill_Sales</w:t>
                        </w:r>
                        <w:proofErr w:type="spellEnd"/>
                        <w:r w:rsidRPr="005A0B97">
                          <w:rPr>
                            <w:rFonts w:ascii="Lucida Console" w:eastAsia="Times New Roman" w:hAnsi="Lucida Console" w:cs="Courier New"/>
                            <w:color w:val="000000" w:themeColor="text1"/>
                            <w:sz w:val="20"/>
                            <w:szCs w:val="20"/>
                          </w:rPr>
                          <w:t>[cnt_df$Percent_skill_sales</w:t>
                        </w:r>
                        <w:proofErr w:type="gramStart"/>
                        <w:r w:rsidRPr="005A0B97">
                          <w:rPr>
                            <w:rFonts w:ascii="Lucida Console" w:eastAsia="Times New Roman" w:hAnsi="Lucida Console" w:cs="Courier New"/>
                            <w:color w:val="000000" w:themeColor="text1"/>
                            <w:sz w:val="20"/>
                            <w:szCs w:val="20"/>
                          </w:rPr>
                          <w:t>17]&lt;</w:t>
                        </w:r>
                        <w:proofErr w:type="gramEnd"/>
                        <w:r w:rsidRPr="005A0B97">
                          <w:rPr>
                            <w:rFonts w:ascii="Lucida Console" w:eastAsia="Times New Roman" w:hAnsi="Lucida Console" w:cs="Courier New"/>
                            <w:color w:val="000000" w:themeColor="text1"/>
                            <w:sz w:val="20"/>
                            <w:szCs w:val="20"/>
                          </w:rPr>
                          <w:t>-17</w:t>
                        </w:r>
                      </w:p>
                      <w:p w:rsidR="00343C20" w:rsidRPr="005A0B97" w:rsidRDefault="00343C20" w:rsidP="005A0B97">
                        <w:pPr>
                          <w:spacing w:after="0" w:line="240" w:lineRule="auto"/>
                          <w:rPr>
                            <w:rFonts w:eastAsia="Times New Roman" w:cs="Times New Roman"/>
                            <w:color w:val="000000" w:themeColor="text1"/>
                            <w:sz w:val="24"/>
                            <w:szCs w:val="24"/>
                          </w:rPr>
                        </w:pPr>
                      </w:p>
                    </w:tc>
                  </w:tr>
                  <w:tr w:rsidR="005A0B97" w:rsidRPr="005A0B97" w:rsidTr="005A0B97">
                    <w:trPr>
                      <w:tblCellSpacing w:w="0" w:type="dxa"/>
                    </w:trPr>
                    <w:tc>
                      <w:tcPr>
                        <w:tcW w:w="0" w:type="auto"/>
                        <w:shd w:val="clear" w:color="auto" w:fill="FFFFFF"/>
                        <w:hideMark/>
                      </w:tcPr>
                      <w:p w:rsidR="00343C20" w:rsidRPr="005A0B97" w:rsidRDefault="00343C20" w:rsidP="005A0B97">
                        <w:pPr>
                          <w:spacing w:after="0" w:line="240" w:lineRule="auto"/>
                          <w:rPr>
                            <w:rFonts w:eastAsia="Times New Roman" w:cs="Times New Roman"/>
                            <w:color w:val="000000" w:themeColor="text1"/>
                            <w:sz w:val="20"/>
                            <w:szCs w:val="20"/>
                          </w:rPr>
                        </w:pPr>
                      </w:p>
                    </w:tc>
                  </w:tr>
                  <w:tr w:rsidR="005A0B97" w:rsidRPr="005A0B97" w:rsidTr="005A0B97">
                    <w:trPr>
                      <w:tblCellSpacing w:w="0" w:type="dxa"/>
                    </w:trPr>
                    <w:tc>
                      <w:tcPr>
                        <w:tcW w:w="0" w:type="auto"/>
                        <w:shd w:val="clear" w:color="auto" w:fill="FFFFFF"/>
                        <w:hideMark/>
                      </w:tcPr>
                      <w:tbl>
                        <w:tblPr>
                          <w:tblW w:w="6945" w:type="dxa"/>
                          <w:tblCellSpacing w:w="0" w:type="dxa"/>
                          <w:tblCellMar>
                            <w:left w:w="0" w:type="dxa"/>
                            <w:right w:w="0" w:type="dxa"/>
                          </w:tblCellMar>
                          <w:tblLook w:val="04A0" w:firstRow="1" w:lastRow="0" w:firstColumn="1" w:lastColumn="0" w:noHBand="0" w:noVBand="1"/>
                        </w:tblPr>
                        <w:tblGrid>
                          <w:gridCol w:w="6945"/>
                        </w:tblGrid>
                        <w:tr w:rsidR="005A0B97" w:rsidRPr="005A0B97" w:rsidTr="005A0B97">
                          <w:trPr>
                            <w:tblCellSpacing w:w="0" w:type="dxa"/>
                          </w:trPr>
                          <w:tc>
                            <w:tcPr>
                              <w:tcW w:w="15" w:type="dxa"/>
                              <w:hideMark/>
                            </w:tcPr>
                            <w:p w:rsidR="00343C20" w:rsidRPr="005A0B97" w:rsidRDefault="00343C20" w:rsidP="005A0B97">
                              <w:pPr>
                                <w:spacing w:after="0" w:line="240" w:lineRule="auto"/>
                                <w:rPr>
                                  <w:rFonts w:ascii="Lucida Console" w:eastAsia="Times New Roman" w:hAnsi="Lucida Console" w:cs="Times New Roman"/>
                                  <w:color w:val="000000" w:themeColor="text1"/>
                                  <w:sz w:val="24"/>
                                  <w:szCs w:val="24"/>
                                </w:rPr>
                              </w:pPr>
                              <w:r w:rsidRPr="005A0B97">
                                <w:rPr>
                                  <w:rFonts w:ascii="Lucida Console" w:eastAsia="Times New Roman" w:hAnsi="Lucida Console" w:cs="Times New Roman"/>
                                  <w:color w:val="000000" w:themeColor="text1"/>
                                  <w:sz w:val="24"/>
                                  <w:szCs w:val="24"/>
                                </w:rPr>
                                <w:t xml:space="preserve"> </w:t>
                              </w:r>
                            </w:p>
                          </w:tc>
                        </w:tr>
                      </w:tbl>
                      <w:p w:rsidR="00343C20" w:rsidRPr="002544CE" w:rsidRDefault="002544CE" w:rsidP="005A0B97">
                        <w:pPr>
                          <w:spacing w:after="0" w:line="240" w:lineRule="auto"/>
                          <w:rPr>
                            <w:rFonts w:eastAsia="Times New Roman" w:cs="Times New Roman"/>
                            <w:b/>
                            <w:color w:val="000000" w:themeColor="text1"/>
                            <w:sz w:val="28"/>
                            <w:szCs w:val="28"/>
                          </w:rPr>
                        </w:pPr>
                        <w:r w:rsidRPr="002544CE">
                          <w:rPr>
                            <w:rFonts w:eastAsia="Times New Roman" w:cs="Times New Roman"/>
                            <w:b/>
                            <w:color w:val="000000" w:themeColor="text1"/>
                            <w:sz w:val="24"/>
                            <w:szCs w:val="28"/>
                          </w:rPr>
                          <w:t>Model Creation and Data Store Automation</w:t>
                        </w:r>
                      </w:p>
                    </w:tc>
                  </w:tr>
                </w:tbl>
                <w:p w:rsidR="00343C20" w:rsidRPr="005A0B97" w:rsidRDefault="00343C20" w:rsidP="005A0B97">
                  <w:pPr>
                    <w:spacing w:after="0" w:line="240" w:lineRule="auto"/>
                    <w:rPr>
                      <w:rFonts w:ascii="Lucida Console" w:eastAsia="Times New Roman" w:hAnsi="Lucida Console" w:cs="Times New Roman"/>
                      <w:color w:val="000000" w:themeColor="text1"/>
                      <w:sz w:val="24"/>
                      <w:szCs w:val="24"/>
                    </w:rPr>
                  </w:pPr>
                </w:p>
              </w:tc>
            </w:tr>
          </w:tbl>
          <w:p w:rsidR="00343C20" w:rsidRPr="005A0B97" w:rsidRDefault="00343C20" w:rsidP="005A0B97">
            <w:pPr>
              <w:spacing w:after="0" w:line="240" w:lineRule="auto"/>
              <w:rPr>
                <w:rFonts w:ascii="Lucida Console" w:eastAsia="Times New Roman" w:hAnsi="Lucida Console" w:cs="Times New Roman"/>
                <w:color w:val="000000" w:themeColor="text1"/>
                <w:sz w:val="24"/>
                <w:szCs w:val="24"/>
              </w:rPr>
            </w:pPr>
          </w:p>
        </w:tc>
      </w:tr>
    </w:tbl>
    <w:p w:rsidR="002544CE" w:rsidRPr="002544CE" w:rsidRDefault="002544CE" w:rsidP="002544CE">
      <w:pPr>
        <w:jc w:val="both"/>
        <w:rPr>
          <w:bCs/>
          <w:color w:val="000000" w:themeColor="text1"/>
        </w:rPr>
      </w:pPr>
      <w:r w:rsidRPr="002544CE">
        <w:rPr>
          <w:bCs/>
          <w:color w:val="000000" w:themeColor="text1"/>
        </w:rPr>
        <w:lastRenderedPageBreak/>
        <w:t>model&lt;-</w:t>
      </w:r>
      <w:proofErr w:type="spellStart"/>
      <w:proofErr w:type="gramStart"/>
      <w:r w:rsidRPr="002544CE">
        <w:rPr>
          <w:bCs/>
          <w:color w:val="000000" w:themeColor="text1"/>
        </w:rPr>
        <w:t>glm</w:t>
      </w:r>
      <w:proofErr w:type="spellEnd"/>
      <w:r w:rsidRPr="002544CE">
        <w:rPr>
          <w:bCs/>
          <w:color w:val="000000" w:themeColor="text1"/>
        </w:rPr>
        <w:t>(</w:t>
      </w:r>
      <w:proofErr w:type="gramEnd"/>
      <w:r w:rsidRPr="002544CE">
        <w:rPr>
          <w:bCs/>
          <w:color w:val="000000" w:themeColor="text1"/>
        </w:rPr>
        <w:t xml:space="preserve">formula = Dependent ~ </w:t>
      </w:r>
      <w:proofErr w:type="spellStart"/>
      <w:r w:rsidRPr="002544CE">
        <w:rPr>
          <w:bCs/>
          <w:color w:val="000000" w:themeColor="text1"/>
        </w:rPr>
        <w:t>Company_competitor_count</w:t>
      </w:r>
      <w:proofErr w:type="spellEnd"/>
      <w:r w:rsidRPr="002544CE">
        <w:rPr>
          <w:bCs/>
          <w:color w:val="000000" w:themeColor="text1"/>
        </w:rPr>
        <w:t xml:space="preserve"> +  </w:t>
      </w:r>
      <w:proofErr w:type="spellStart"/>
      <w:r w:rsidRPr="002544CE">
        <w:rPr>
          <w:bCs/>
          <w:color w:val="000000" w:themeColor="text1"/>
        </w:rPr>
        <w:t>Company_business_model</w:t>
      </w:r>
      <w:proofErr w:type="spellEnd"/>
    </w:p>
    <w:p w:rsidR="002544CE" w:rsidRPr="002544CE" w:rsidRDefault="002544CE" w:rsidP="002544CE">
      <w:pPr>
        <w:jc w:val="both"/>
        <w:rPr>
          <w:bCs/>
          <w:color w:val="000000" w:themeColor="text1"/>
        </w:rPr>
      </w:pPr>
      <w:r w:rsidRPr="002544CE">
        <w:rPr>
          <w:bCs/>
          <w:color w:val="000000" w:themeColor="text1"/>
        </w:rPr>
        <w:t xml:space="preserve">           + Company_1st_investment_time   +</w:t>
      </w:r>
      <w:proofErr w:type="spellStart"/>
      <w:r w:rsidRPr="002544CE">
        <w:rPr>
          <w:bCs/>
          <w:color w:val="000000" w:themeColor="text1"/>
        </w:rPr>
        <w:t>Company_avg_investment_time</w:t>
      </w:r>
      <w:proofErr w:type="spellEnd"/>
    </w:p>
    <w:p w:rsidR="002544CE" w:rsidRPr="002544CE" w:rsidRDefault="002544CE" w:rsidP="002544CE">
      <w:pPr>
        <w:jc w:val="both"/>
        <w:rPr>
          <w:bCs/>
          <w:color w:val="000000" w:themeColor="text1"/>
        </w:rPr>
      </w:pPr>
      <w:r w:rsidRPr="002544CE">
        <w:rPr>
          <w:bCs/>
          <w:color w:val="000000" w:themeColor="text1"/>
        </w:rPr>
        <w:t xml:space="preserve">           + </w:t>
      </w:r>
      <w:proofErr w:type="spellStart"/>
      <w:r w:rsidRPr="002544CE">
        <w:rPr>
          <w:bCs/>
          <w:color w:val="000000" w:themeColor="text1"/>
        </w:rPr>
        <w:t>Company_crowdsourcing</w:t>
      </w:r>
      <w:proofErr w:type="spellEnd"/>
      <w:r w:rsidRPr="002544CE">
        <w:rPr>
          <w:bCs/>
          <w:color w:val="000000" w:themeColor="text1"/>
        </w:rPr>
        <w:t xml:space="preserve">     + </w:t>
      </w:r>
      <w:proofErr w:type="spellStart"/>
      <w:r w:rsidRPr="002544CE">
        <w:rPr>
          <w:bCs/>
          <w:color w:val="000000" w:themeColor="text1"/>
        </w:rPr>
        <w:t>Company_</w:t>
      </w:r>
      <w:proofErr w:type="gramStart"/>
      <w:r w:rsidRPr="002544CE">
        <w:rPr>
          <w:bCs/>
          <w:color w:val="000000" w:themeColor="text1"/>
        </w:rPr>
        <w:t>crowdfunding</w:t>
      </w:r>
      <w:proofErr w:type="spellEnd"/>
      <w:r w:rsidRPr="002544CE">
        <w:rPr>
          <w:bCs/>
          <w:color w:val="000000" w:themeColor="text1"/>
        </w:rPr>
        <w:t xml:space="preserve">,   </w:t>
      </w:r>
      <w:proofErr w:type="gramEnd"/>
      <w:r w:rsidRPr="002544CE">
        <w:rPr>
          <w:bCs/>
          <w:color w:val="000000" w:themeColor="text1"/>
        </w:rPr>
        <w:t xml:space="preserve">        ,          family = binomial(link = logit), data = </w:t>
      </w:r>
      <w:proofErr w:type="spellStart"/>
      <w:r w:rsidRPr="002544CE">
        <w:rPr>
          <w:bCs/>
          <w:color w:val="000000" w:themeColor="text1"/>
        </w:rPr>
        <w:t>train_final</w:t>
      </w:r>
      <w:proofErr w:type="spellEnd"/>
      <w:r w:rsidRPr="002544CE">
        <w:rPr>
          <w:bCs/>
          <w:color w:val="000000" w:themeColor="text1"/>
        </w:rPr>
        <w:t>)</w:t>
      </w:r>
    </w:p>
    <w:p w:rsidR="002544CE" w:rsidRPr="002544CE" w:rsidRDefault="002544CE" w:rsidP="002544CE">
      <w:pPr>
        <w:jc w:val="both"/>
        <w:rPr>
          <w:bCs/>
          <w:color w:val="000000" w:themeColor="text1"/>
        </w:rPr>
      </w:pPr>
      <w:r w:rsidRPr="002544CE">
        <w:rPr>
          <w:bCs/>
          <w:color w:val="000000" w:themeColor="text1"/>
        </w:rPr>
        <w:t>summary(model)</w:t>
      </w:r>
    </w:p>
    <w:p w:rsidR="002544CE" w:rsidRPr="002544CE" w:rsidRDefault="002544CE" w:rsidP="002544CE">
      <w:pPr>
        <w:jc w:val="both"/>
        <w:rPr>
          <w:bCs/>
          <w:color w:val="000000" w:themeColor="text1"/>
        </w:rPr>
      </w:pPr>
      <w:proofErr w:type="spellStart"/>
      <w:proofErr w:type="gramStart"/>
      <w:r w:rsidRPr="002544CE">
        <w:rPr>
          <w:bCs/>
          <w:color w:val="000000" w:themeColor="text1"/>
        </w:rPr>
        <w:t>exp</w:t>
      </w:r>
      <w:proofErr w:type="spellEnd"/>
      <w:r w:rsidRPr="002544CE">
        <w:rPr>
          <w:bCs/>
          <w:color w:val="000000" w:themeColor="text1"/>
        </w:rPr>
        <w:t>(</w:t>
      </w:r>
      <w:proofErr w:type="spellStart"/>
      <w:proofErr w:type="gramEnd"/>
      <w:r w:rsidRPr="002544CE">
        <w:rPr>
          <w:bCs/>
          <w:color w:val="000000" w:themeColor="text1"/>
        </w:rPr>
        <w:t>cbind</w:t>
      </w:r>
      <w:proofErr w:type="spellEnd"/>
      <w:r w:rsidRPr="002544CE">
        <w:rPr>
          <w:bCs/>
          <w:color w:val="000000" w:themeColor="text1"/>
        </w:rPr>
        <w:t xml:space="preserve">(OR = </w:t>
      </w:r>
      <w:proofErr w:type="spellStart"/>
      <w:r w:rsidRPr="002544CE">
        <w:rPr>
          <w:bCs/>
          <w:color w:val="000000" w:themeColor="text1"/>
        </w:rPr>
        <w:t>coef</w:t>
      </w:r>
      <w:proofErr w:type="spellEnd"/>
      <w:r w:rsidRPr="002544CE">
        <w:rPr>
          <w:bCs/>
          <w:color w:val="000000" w:themeColor="text1"/>
        </w:rPr>
        <w:t xml:space="preserve">(model), </w:t>
      </w:r>
      <w:proofErr w:type="spellStart"/>
      <w:r w:rsidRPr="002544CE">
        <w:rPr>
          <w:bCs/>
          <w:color w:val="000000" w:themeColor="text1"/>
        </w:rPr>
        <w:t>confint</w:t>
      </w:r>
      <w:proofErr w:type="spellEnd"/>
      <w:r w:rsidRPr="002544CE">
        <w:rPr>
          <w:bCs/>
          <w:color w:val="000000" w:themeColor="text1"/>
        </w:rPr>
        <w:t>(model)))</w:t>
      </w:r>
    </w:p>
    <w:p w:rsidR="002544CE" w:rsidRPr="002544CE" w:rsidRDefault="002544CE" w:rsidP="002544CE">
      <w:pPr>
        <w:jc w:val="both"/>
        <w:rPr>
          <w:bCs/>
          <w:color w:val="000000" w:themeColor="text1"/>
        </w:rPr>
      </w:pPr>
      <w:r w:rsidRPr="002544CE">
        <w:rPr>
          <w:bCs/>
          <w:color w:val="000000" w:themeColor="text1"/>
        </w:rPr>
        <w:t>library(</w:t>
      </w:r>
      <w:proofErr w:type="spellStart"/>
      <w:r w:rsidRPr="002544CE">
        <w:rPr>
          <w:bCs/>
          <w:color w:val="000000" w:themeColor="text1"/>
        </w:rPr>
        <w:t>ResourceSelection</w:t>
      </w:r>
      <w:proofErr w:type="spellEnd"/>
      <w:r w:rsidRPr="002544CE">
        <w:rPr>
          <w:bCs/>
          <w:color w:val="000000" w:themeColor="text1"/>
        </w:rPr>
        <w:t>)</w:t>
      </w:r>
    </w:p>
    <w:p w:rsidR="002544CE" w:rsidRPr="002544CE" w:rsidRDefault="002544CE" w:rsidP="002544CE">
      <w:pPr>
        <w:jc w:val="both"/>
        <w:rPr>
          <w:bCs/>
          <w:color w:val="000000" w:themeColor="text1"/>
        </w:rPr>
      </w:pPr>
      <w:proofErr w:type="spellStart"/>
      <w:r w:rsidRPr="002544CE">
        <w:rPr>
          <w:bCs/>
          <w:color w:val="000000" w:themeColor="text1"/>
        </w:rPr>
        <w:t>hoslem.</w:t>
      </w:r>
      <w:proofErr w:type="gramStart"/>
      <w:r w:rsidRPr="002544CE">
        <w:rPr>
          <w:bCs/>
          <w:color w:val="000000" w:themeColor="text1"/>
        </w:rPr>
        <w:t>test</w:t>
      </w:r>
      <w:proofErr w:type="spellEnd"/>
      <w:r w:rsidRPr="002544CE">
        <w:rPr>
          <w:bCs/>
          <w:color w:val="000000" w:themeColor="text1"/>
        </w:rPr>
        <w:t>(</w:t>
      </w:r>
      <w:proofErr w:type="spellStart"/>
      <w:proofErr w:type="gramEnd"/>
      <w:r w:rsidRPr="002544CE">
        <w:rPr>
          <w:bCs/>
          <w:color w:val="000000" w:themeColor="text1"/>
        </w:rPr>
        <w:t>train$Dependent,model$fitted.values</w:t>
      </w:r>
      <w:proofErr w:type="spellEnd"/>
      <w:r w:rsidRPr="002544CE">
        <w:rPr>
          <w:bCs/>
          <w:color w:val="000000" w:themeColor="text1"/>
        </w:rPr>
        <w:t>, g=10)</w:t>
      </w:r>
    </w:p>
    <w:p w:rsidR="002544CE" w:rsidRPr="002544CE" w:rsidRDefault="002544CE" w:rsidP="002544CE">
      <w:pPr>
        <w:jc w:val="both"/>
        <w:rPr>
          <w:bCs/>
          <w:color w:val="000000" w:themeColor="text1"/>
        </w:rPr>
      </w:pPr>
      <w:r w:rsidRPr="002544CE">
        <w:rPr>
          <w:bCs/>
          <w:color w:val="000000" w:themeColor="text1"/>
        </w:rPr>
        <w:t># Prediction on test set</w:t>
      </w:r>
    </w:p>
    <w:p w:rsidR="002544CE" w:rsidRPr="002544CE" w:rsidRDefault="002544CE" w:rsidP="002544CE">
      <w:pPr>
        <w:jc w:val="both"/>
        <w:rPr>
          <w:bCs/>
          <w:color w:val="000000" w:themeColor="text1"/>
        </w:rPr>
      </w:pPr>
      <w:proofErr w:type="spellStart"/>
      <w:r w:rsidRPr="002544CE">
        <w:rPr>
          <w:bCs/>
          <w:color w:val="000000" w:themeColor="text1"/>
        </w:rPr>
        <w:t>pred_prob</w:t>
      </w:r>
      <w:proofErr w:type="spellEnd"/>
      <w:r w:rsidRPr="002544CE">
        <w:rPr>
          <w:bCs/>
          <w:color w:val="000000" w:themeColor="text1"/>
        </w:rPr>
        <w:t xml:space="preserve">&lt;-predict (model, </w:t>
      </w:r>
      <w:proofErr w:type="spellStart"/>
      <w:r w:rsidRPr="002544CE">
        <w:rPr>
          <w:bCs/>
          <w:color w:val="000000" w:themeColor="text1"/>
        </w:rPr>
        <w:t>newdata</w:t>
      </w:r>
      <w:proofErr w:type="spellEnd"/>
      <w:r w:rsidRPr="002544CE">
        <w:rPr>
          <w:bCs/>
          <w:color w:val="000000" w:themeColor="text1"/>
        </w:rPr>
        <w:t>=</w:t>
      </w:r>
      <w:proofErr w:type="spellStart"/>
      <w:r w:rsidRPr="002544CE">
        <w:rPr>
          <w:bCs/>
          <w:color w:val="000000" w:themeColor="text1"/>
        </w:rPr>
        <w:t>test_new</w:t>
      </w:r>
      <w:proofErr w:type="spellEnd"/>
      <w:r w:rsidRPr="002544CE">
        <w:rPr>
          <w:bCs/>
          <w:color w:val="000000" w:themeColor="text1"/>
        </w:rPr>
        <w:t>, type="response")</w:t>
      </w:r>
    </w:p>
    <w:p w:rsidR="002544CE" w:rsidRPr="002544CE" w:rsidRDefault="002544CE" w:rsidP="002544CE">
      <w:pPr>
        <w:jc w:val="both"/>
        <w:rPr>
          <w:bCs/>
          <w:color w:val="000000" w:themeColor="text1"/>
        </w:rPr>
      </w:pPr>
      <w:r w:rsidRPr="002544CE">
        <w:rPr>
          <w:bCs/>
          <w:color w:val="000000" w:themeColor="text1"/>
        </w:rPr>
        <w:t># model accuracy measures</w:t>
      </w:r>
    </w:p>
    <w:p w:rsidR="002544CE" w:rsidRPr="002544CE" w:rsidRDefault="002544CE" w:rsidP="002544CE">
      <w:pPr>
        <w:jc w:val="both"/>
        <w:rPr>
          <w:bCs/>
          <w:color w:val="000000" w:themeColor="text1"/>
        </w:rPr>
      </w:pPr>
      <w:r w:rsidRPr="002544CE">
        <w:rPr>
          <w:bCs/>
          <w:color w:val="000000" w:themeColor="text1"/>
        </w:rPr>
        <w:t>library (ROCR)</w:t>
      </w:r>
    </w:p>
    <w:p w:rsidR="002544CE" w:rsidRPr="002544CE" w:rsidRDefault="002544CE" w:rsidP="002544CE">
      <w:pPr>
        <w:jc w:val="both"/>
        <w:rPr>
          <w:bCs/>
          <w:color w:val="000000" w:themeColor="text1"/>
        </w:rPr>
      </w:pPr>
      <w:proofErr w:type="spellStart"/>
      <w:r w:rsidRPr="002544CE">
        <w:rPr>
          <w:bCs/>
          <w:color w:val="000000" w:themeColor="text1"/>
        </w:rPr>
        <w:t>pred</w:t>
      </w:r>
      <w:proofErr w:type="spellEnd"/>
      <w:r w:rsidRPr="002544CE">
        <w:rPr>
          <w:bCs/>
          <w:color w:val="000000" w:themeColor="text1"/>
        </w:rPr>
        <w:t xml:space="preserve"> &lt;- prediction (</w:t>
      </w:r>
      <w:proofErr w:type="spellStart"/>
      <w:r w:rsidRPr="002544CE">
        <w:rPr>
          <w:bCs/>
          <w:color w:val="000000" w:themeColor="text1"/>
        </w:rPr>
        <w:t>pred_prob</w:t>
      </w:r>
      <w:proofErr w:type="spellEnd"/>
      <w:r w:rsidRPr="002544CE">
        <w:rPr>
          <w:bCs/>
          <w:color w:val="000000" w:themeColor="text1"/>
        </w:rPr>
        <w:t xml:space="preserve">, </w:t>
      </w:r>
      <w:proofErr w:type="spellStart"/>
      <w:r w:rsidRPr="002544CE">
        <w:rPr>
          <w:bCs/>
          <w:color w:val="000000" w:themeColor="text1"/>
        </w:rPr>
        <w:t>test_new$Dependent</w:t>
      </w:r>
      <w:proofErr w:type="spellEnd"/>
      <w:r w:rsidRPr="002544CE">
        <w:rPr>
          <w:bCs/>
          <w:color w:val="000000" w:themeColor="text1"/>
        </w:rPr>
        <w:t>)</w:t>
      </w:r>
    </w:p>
    <w:p w:rsidR="002544CE" w:rsidRPr="002544CE" w:rsidRDefault="002544CE" w:rsidP="002544CE">
      <w:pPr>
        <w:jc w:val="both"/>
        <w:rPr>
          <w:bCs/>
          <w:color w:val="000000" w:themeColor="text1"/>
        </w:rPr>
      </w:pPr>
      <w:r w:rsidRPr="002544CE">
        <w:rPr>
          <w:bCs/>
          <w:color w:val="000000" w:themeColor="text1"/>
        </w:rPr>
        <w:t># Area under the curve</w:t>
      </w:r>
    </w:p>
    <w:p w:rsidR="002544CE" w:rsidRPr="002544CE" w:rsidRDefault="002544CE" w:rsidP="002544CE">
      <w:pPr>
        <w:jc w:val="both"/>
        <w:rPr>
          <w:bCs/>
          <w:color w:val="000000" w:themeColor="text1"/>
        </w:rPr>
      </w:pPr>
      <w:r w:rsidRPr="002544CE">
        <w:rPr>
          <w:bCs/>
          <w:color w:val="000000" w:themeColor="text1"/>
        </w:rPr>
        <w:t>Performance (</w:t>
      </w:r>
      <w:proofErr w:type="spellStart"/>
      <w:r w:rsidRPr="002544CE">
        <w:rPr>
          <w:bCs/>
          <w:color w:val="000000" w:themeColor="text1"/>
        </w:rPr>
        <w:t>pred</w:t>
      </w:r>
      <w:proofErr w:type="spellEnd"/>
      <w:r w:rsidRPr="002544CE">
        <w:rPr>
          <w:bCs/>
          <w:color w:val="000000" w:themeColor="text1"/>
        </w:rPr>
        <w:t>, '</w:t>
      </w:r>
      <w:proofErr w:type="spellStart"/>
      <w:r w:rsidRPr="002544CE">
        <w:rPr>
          <w:bCs/>
          <w:color w:val="000000" w:themeColor="text1"/>
        </w:rPr>
        <w:t>auc</w:t>
      </w:r>
      <w:proofErr w:type="spellEnd"/>
      <w:r w:rsidRPr="002544CE">
        <w:rPr>
          <w:bCs/>
          <w:color w:val="000000" w:themeColor="text1"/>
        </w:rPr>
        <w:t>')</w:t>
      </w:r>
    </w:p>
    <w:p w:rsidR="002544CE" w:rsidRPr="002544CE" w:rsidRDefault="002544CE" w:rsidP="002544CE">
      <w:pPr>
        <w:jc w:val="both"/>
        <w:rPr>
          <w:bCs/>
          <w:color w:val="000000" w:themeColor="text1"/>
        </w:rPr>
      </w:pPr>
      <w:r w:rsidRPr="002544CE">
        <w:rPr>
          <w:bCs/>
          <w:color w:val="000000" w:themeColor="text1"/>
        </w:rPr>
        <w:t># creating ROC curve</w:t>
      </w:r>
    </w:p>
    <w:p w:rsidR="002544CE" w:rsidRPr="002544CE" w:rsidRDefault="002544CE" w:rsidP="002544CE">
      <w:pPr>
        <w:jc w:val="both"/>
        <w:rPr>
          <w:bCs/>
          <w:color w:val="000000" w:themeColor="text1"/>
        </w:rPr>
      </w:pPr>
      <w:r w:rsidRPr="002544CE">
        <w:rPr>
          <w:bCs/>
          <w:color w:val="000000" w:themeColor="text1"/>
        </w:rPr>
        <w:t>roc &lt;- performance (</w:t>
      </w:r>
      <w:proofErr w:type="spellStart"/>
      <w:r w:rsidRPr="002544CE">
        <w:rPr>
          <w:bCs/>
          <w:color w:val="000000" w:themeColor="text1"/>
        </w:rPr>
        <w:t>pred</w:t>
      </w:r>
      <w:proofErr w:type="spellEnd"/>
      <w:r w:rsidRPr="002544CE">
        <w:rPr>
          <w:bCs/>
          <w:color w:val="000000" w:themeColor="text1"/>
        </w:rPr>
        <w:t>,"</w:t>
      </w:r>
      <w:proofErr w:type="spellStart"/>
      <w:r w:rsidRPr="002544CE">
        <w:rPr>
          <w:bCs/>
          <w:color w:val="000000" w:themeColor="text1"/>
        </w:rPr>
        <w:t>tpr</w:t>
      </w:r>
      <w:proofErr w:type="spellEnd"/>
      <w:r w:rsidRPr="002544CE">
        <w:rPr>
          <w:bCs/>
          <w:color w:val="000000" w:themeColor="text1"/>
        </w:rPr>
        <w:t>","</w:t>
      </w:r>
      <w:proofErr w:type="spellStart"/>
      <w:r w:rsidRPr="002544CE">
        <w:rPr>
          <w:bCs/>
          <w:color w:val="000000" w:themeColor="text1"/>
        </w:rPr>
        <w:t>fpr</w:t>
      </w:r>
      <w:proofErr w:type="spellEnd"/>
      <w:r w:rsidRPr="002544CE">
        <w:rPr>
          <w:bCs/>
          <w:color w:val="000000" w:themeColor="text1"/>
        </w:rPr>
        <w:t>")</w:t>
      </w:r>
    </w:p>
    <w:p w:rsidR="002544CE" w:rsidRPr="002544CE" w:rsidRDefault="002544CE" w:rsidP="002544CE">
      <w:pPr>
        <w:jc w:val="both"/>
        <w:rPr>
          <w:bCs/>
          <w:color w:val="000000" w:themeColor="text1"/>
        </w:rPr>
      </w:pPr>
      <w:r w:rsidRPr="002544CE">
        <w:rPr>
          <w:bCs/>
          <w:color w:val="000000" w:themeColor="text1"/>
        </w:rPr>
        <w:t>plot (roc)</w:t>
      </w:r>
    </w:p>
    <w:p w:rsidR="002544CE" w:rsidRPr="002544CE" w:rsidRDefault="002544CE" w:rsidP="002544CE">
      <w:pPr>
        <w:jc w:val="both"/>
        <w:rPr>
          <w:bCs/>
          <w:color w:val="000000" w:themeColor="text1"/>
        </w:rPr>
      </w:pPr>
    </w:p>
    <w:p w:rsidR="002544CE" w:rsidRPr="002544CE" w:rsidRDefault="002544CE" w:rsidP="002544CE">
      <w:pPr>
        <w:jc w:val="both"/>
        <w:rPr>
          <w:bCs/>
          <w:color w:val="000000" w:themeColor="text1"/>
        </w:rPr>
      </w:pPr>
      <w:r w:rsidRPr="002544CE">
        <w:rPr>
          <w:bCs/>
          <w:color w:val="000000" w:themeColor="text1"/>
        </w:rPr>
        <w:t xml:space="preserve">prediction&lt;- </w:t>
      </w:r>
      <w:proofErr w:type="gramStart"/>
      <w:r w:rsidRPr="002544CE">
        <w:rPr>
          <w:bCs/>
          <w:color w:val="000000" w:themeColor="text1"/>
        </w:rPr>
        <w:t>predict(</w:t>
      </w:r>
      <w:proofErr w:type="gramEnd"/>
      <w:r w:rsidRPr="002544CE">
        <w:rPr>
          <w:bCs/>
          <w:color w:val="000000" w:themeColor="text1"/>
        </w:rPr>
        <w:t xml:space="preserve">model, </w:t>
      </w:r>
      <w:proofErr w:type="spellStart"/>
      <w:r w:rsidRPr="002544CE">
        <w:rPr>
          <w:bCs/>
          <w:color w:val="000000" w:themeColor="text1"/>
        </w:rPr>
        <w:t>newdata</w:t>
      </w:r>
      <w:proofErr w:type="spellEnd"/>
      <w:r w:rsidRPr="002544CE">
        <w:rPr>
          <w:bCs/>
          <w:color w:val="000000" w:themeColor="text1"/>
        </w:rPr>
        <w:t>=test, type="response")</w:t>
      </w:r>
    </w:p>
    <w:p w:rsidR="002544CE" w:rsidRPr="002544CE" w:rsidRDefault="002544CE" w:rsidP="002544CE">
      <w:pPr>
        <w:jc w:val="both"/>
        <w:rPr>
          <w:bCs/>
          <w:color w:val="000000" w:themeColor="text1"/>
        </w:rPr>
      </w:pPr>
      <w:proofErr w:type="spellStart"/>
      <w:r w:rsidRPr="002544CE">
        <w:rPr>
          <w:bCs/>
          <w:color w:val="000000" w:themeColor="text1"/>
        </w:rPr>
        <w:t>resultFrame</w:t>
      </w:r>
      <w:proofErr w:type="spellEnd"/>
      <w:r w:rsidRPr="002544CE">
        <w:rPr>
          <w:bCs/>
          <w:color w:val="000000" w:themeColor="text1"/>
        </w:rPr>
        <w:t xml:space="preserve">&lt;- </w:t>
      </w:r>
      <w:proofErr w:type="spellStart"/>
      <w:r w:rsidRPr="002544CE">
        <w:rPr>
          <w:bCs/>
          <w:color w:val="000000" w:themeColor="text1"/>
        </w:rPr>
        <w:t>cbind</w:t>
      </w:r>
      <w:proofErr w:type="spellEnd"/>
      <w:r w:rsidRPr="002544CE">
        <w:rPr>
          <w:bCs/>
          <w:color w:val="000000" w:themeColor="text1"/>
        </w:rPr>
        <w:t>(</w:t>
      </w:r>
      <w:proofErr w:type="spellStart"/>
      <w:r w:rsidRPr="002544CE">
        <w:rPr>
          <w:bCs/>
          <w:color w:val="000000" w:themeColor="text1"/>
        </w:rPr>
        <w:t>test_new$Company_</w:t>
      </w:r>
      <w:proofErr w:type="gramStart"/>
      <w:r w:rsidRPr="002544CE">
        <w:rPr>
          <w:bCs/>
          <w:color w:val="000000" w:themeColor="text1"/>
        </w:rPr>
        <w:t>id,prediction</w:t>
      </w:r>
      <w:proofErr w:type="spellEnd"/>
      <w:proofErr w:type="gramEnd"/>
      <w:r w:rsidRPr="002544CE">
        <w:rPr>
          <w:bCs/>
          <w:color w:val="000000" w:themeColor="text1"/>
        </w:rPr>
        <w:t>)</w:t>
      </w:r>
    </w:p>
    <w:p w:rsidR="002544CE" w:rsidRPr="002544CE" w:rsidRDefault="002544CE" w:rsidP="002544CE">
      <w:pPr>
        <w:jc w:val="both"/>
        <w:rPr>
          <w:bCs/>
          <w:color w:val="000000" w:themeColor="text1"/>
        </w:rPr>
      </w:pPr>
      <w:proofErr w:type="spellStart"/>
      <w:r w:rsidRPr="002544CE">
        <w:rPr>
          <w:bCs/>
          <w:color w:val="000000" w:themeColor="text1"/>
        </w:rPr>
        <w:t>resultFrame</w:t>
      </w:r>
      <w:proofErr w:type="spellEnd"/>
      <w:r w:rsidRPr="002544CE">
        <w:rPr>
          <w:bCs/>
          <w:color w:val="000000" w:themeColor="text1"/>
        </w:rPr>
        <w:t>&lt;-</w:t>
      </w:r>
      <w:proofErr w:type="spellStart"/>
      <w:r w:rsidRPr="002544CE">
        <w:rPr>
          <w:bCs/>
          <w:color w:val="000000" w:themeColor="text1"/>
        </w:rPr>
        <w:t>cbind</w:t>
      </w:r>
      <w:proofErr w:type="spellEnd"/>
      <w:r w:rsidRPr="002544CE">
        <w:rPr>
          <w:bCs/>
          <w:color w:val="000000" w:themeColor="text1"/>
        </w:rPr>
        <w:t>(</w:t>
      </w:r>
      <w:proofErr w:type="spellStart"/>
      <w:proofErr w:type="gramStart"/>
      <w:r w:rsidRPr="002544CE">
        <w:rPr>
          <w:bCs/>
          <w:color w:val="000000" w:themeColor="text1"/>
        </w:rPr>
        <w:t>test,test</w:t>
      </w:r>
      <w:proofErr w:type="gramEnd"/>
      <w:r w:rsidRPr="002544CE">
        <w:rPr>
          <w:bCs/>
          <w:color w:val="000000" w:themeColor="text1"/>
        </w:rPr>
        <w:t>_new</w:t>
      </w:r>
      <w:proofErr w:type="spellEnd"/>
      <w:r w:rsidRPr="002544CE">
        <w:rPr>
          <w:bCs/>
          <w:color w:val="000000" w:themeColor="text1"/>
        </w:rPr>
        <w:t>)</w:t>
      </w:r>
    </w:p>
    <w:p w:rsidR="002544CE" w:rsidRPr="002544CE" w:rsidRDefault="002544CE" w:rsidP="002544CE">
      <w:pPr>
        <w:jc w:val="both"/>
        <w:rPr>
          <w:bCs/>
          <w:color w:val="000000" w:themeColor="text1"/>
        </w:rPr>
      </w:pPr>
      <w:r w:rsidRPr="002544CE">
        <w:rPr>
          <w:bCs/>
          <w:color w:val="000000" w:themeColor="text1"/>
        </w:rPr>
        <w:t>library(</w:t>
      </w:r>
      <w:proofErr w:type="spellStart"/>
      <w:r w:rsidRPr="002544CE">
        <w:rPr>
          <w:bCs/>
          <w:color w:val="000000" w:themeColor="text1"/>
        </w:rPr>
        <w:t>RMySQL</w:t>
      </w:r>
      <w:proofErr w:type="spellEnd"/>
      <w:r w:rsidRPr="002544CE">
        <w:rPr>
          <w:bCs/>
          <w:color w:val="000000" w:themeColor="text1"/>
        </w:rPr>
        <w:t>)</w:t>
      </w:r>
    </w:p>
    <w:p w:rsidR="002544CE" w:rsidRPr="002544CE" w:rsidRDefault="002544CE" w:rsidP="002544CE">
      <w:pPr>
        <w:jc w:val="both"/>
        <w:rPr>
          <w:bCs/>
          <w:color w:val="000000" w:themeColor="text1"/>
        </w:rPr>
      </w:pPr>
      <w:proofErr w:type="spellStart"/>
      <w:r w:rsidRPr="002544CE">
        <w:rPr>
          <w:bCs/>
          <w:color w:val="000000" w:themeColor="text1"/>
        </w:rPr>
        <w:t>mydb</w:t>
      </w:r>
      <w:proofErr w:type="spellEnd"/>
      <w:r w:rsidRPr="002544CE">
        <w:rPr>
          <w:bCs/>
          <w:color w:val="000000" w:themeColor="text1"/>
        </w:rPr>
        <w:t xml:space="preserve"> = </w:t>
      </w:r>
      <w:proofErr w:type="spellStart"/>
      <w:r w:rsidRPr="002544CE">
        <w:rPr>
          <w:bCs/>
          <w:color w:val="000000" w:themeColor="text1"/>
        </w:rPr>
        <w:t>dbConnect</w:t>
      </w:r>
      <w:proofErr w:type="spellEnd"/>
      <w:r w:rsidRPr="002544CE">
        <w:rPr>
          <w:bCs/>
          <w:color w:val="000000" w:themeColor="text1"/>
        </w:rPr>
        <w:t>(</w:t>
      </w:r>
      <w:proofErr w:type="gramStart"/>
      <w:r w:rsidRPr="002544CE">
        <w:rPr>
          <w:bCs/>
          <w:color w:val="000000" w:themeColor="text1"/>
        </w:rPr>
        <w:t>MySQL(</w:t>
      </w:r>
      <w:proofErr w:type="gramEnd"/>
      <w:r w:rsidRPr="002544CE">
        <w:rPr>
          <w:bCs/>
          <w:color w:val="000000" w:themeColor="text1"/>
        </w:rPr>
        <w:t xml:space="preserve">), user='user', password='welcome123', </w:t>
      </w:r>
      <w:proofErr w:type="spellStart"/>
      <w:r w:rsidRPr="002544CE">
        <w:rPr>
          <w:bCs/>
          <w:color w:val="000000" w:themeColor="text1"/>
        </w:rPr>
        <w:t>dbname</w:t>
      </w:r>
      <w:proofErr w:type="spellEnd"/>
      <w:r w:rsidRPr="002544CE">
        <w:rPr>
          <w:bCs/>
          <w:color w:val="000000" w:themeColor="text1"/>
        </w:rPr>
        <w:t>='</w:t>
      </w:r>
      <w:proofErr w:type="spellStart"/>
      <w:r w:rsidRPr="002544CE">
        <w:rPr>
          <w:bCs/>
          <w:color w:val="000000" w:themeColor="text1"/>
        </w:rPr>
        <w:t>mydb</w:t>
      </w:r>
      <w:proofErr w:type="spellEnd"/>
      <w:r w:rsidRPr="002544CE">
        <w:rPr>
          <w:bCs/>
          <w:color w:val="000000" w:themeColor="text1"/>
        </w:rPr>
        <w:t>', host='mobile.c3fat3s4cj31.us-west-2.rds.amazonaws.com')</w:t>
      </w:r>
    </w:p>
    <w:p w:rsidR="00A11E6B" w:rsidRPr="002544CE" w:rsidRDefault="002544CE" w:rsidP="002544CE">
      <w:pPr>
        <w:jc w:val="both"/>
        <w:rPr>
          <w:bCs/>
          <w:color w:val="000000" w:themeColor="text1"/>
        </w:rPr>
      </w:pPr>
      <w:proofErr w:type="spellStart"/>
      <w:proofErr w:type="gramStart"/>
      <w:r w:rsidRPr="002544CE">
        <w:rPr>
          <w:bCs/>
          <w:color w:val="000000" w:themeColor="text1"/>
        </w:rPr>
        <w:t>dbWriteTable</w:t>
      </w:r>
      <w:proofErr w:type="spellEnd"/>
      <w:r w:rsidRPr="002544CE">
        <w:rPr>
          <w:bCs/>
          <w:color w:val="000000" w:themeColor="text1"/>
        </w:rPr>
        <w:t>(</w:t>
      </w:r>
      <w:proofErr w:type="spellStart"/>
      <w:proofErr w:type="gramEnd"/>
      <w:r w:rsidRPr="002544CE">
        <w:rPr>
          <w:bCs/>
          <w:color w:val="000000" w:themeColor="text1"/>
        </w:rPr>
        <w:t>mydb</w:t>
      </w:r>
      <w:proofErr w:type="spellEnd"/>
      <w:r w:rsidRPr="002544CE">
        <w:rPr>
          <w:bCs/>
          <w:color w:val="000000" w:themeColor="text1"/>
        </w:rPr>
        <w:t>, name='Prediction', value=</w:t>
      </w:r>
      <w:proofErr w:type="spellStart"/>
      <w:r w:rsidRPr="002544CE">
        <w:rPr>
          <w:bCs/>
          <w:color w:val="000000" w:themeColor="text1"/>
        </w:rPr>
        <w:t>resultFrame</w:t>
      </w:r>
      <w:proofErr w:type="spellEnd"/>
      <w:r w:rsidRPr="002544CE">
        <w:rPr>
          <w:bCs/>
          <w:color w:val="000000" w:themeColor="text1"/>
        </w:rPr>
        <w:t>)</w:t>
      </w:r>
    </w:p>
    <w:p w:rsidR="00275B12" w:rsidRPr="00C826D3" w:rsidRDefault="003A7463" w:rsidP="00C826D3">
      <w:pPr>
        <w:jc w:val="both"/>
        <w:rPr>
          <w:b/>
          <w:bCs/>
          <w:color w:val="000000" w:themeColor="text1"/>
          <w:sz w:val="24"/>
          <w:szCs w:val="32"/>
        </w:rPr>
      </w:pPr>
      <w:r w:rsidRPr="00C826D3">
        <w:rPr>
          <w:b/>
          <w:bCs/>
          <w:color w:val="000000" w:themeColor="text1"/>
          <w:sz w:val="24"/>
          <w:szCs w:val="32"/>
        </w:rPr>
        <w:lastRenderedPageBreak/>
        <w:t>Mobile UI Design Principles – Storyboard, Wireframes</w:t>
      </w:r>
    </w:p>
    <w:p w:rsidR="00275B12" w:rsidRPr="005A0B97" w:rsidRDefault="00275B12" w:rsidP="00275B12">
      <w:pPr>
        <w:jc w:val="both"/>
        <w:rPr>
          <w:b/>
          <w:bCs/>
          <w:color w:val="000000" w:themeColor="text1"/>
          <w:sz w:val="24"/>
          <w:szCs w:val="32"/>
        </w:rPr>
      </w:pPr>
      <w:r w:rsidRPr="005A0B97">
        <w:rPr>
          <w:b/>
          <w:bCs/>
          <w:color w:val="000000" w:themeColor="text1"/>
          <w:sz w:val="24"/>
          <w:szCs w:val="32"/>
        </w:rPr>
        <w:t xml:space="preserve">   </w:t>
      </w:r>
    </w:p>
    <w:p w:rsidR="00275B12" w:rsidRPr="005A0B97" w:rsidRDefault="00A11E6B" w:rsidP="00275B12">
      <w:pPr>
        <w:jc w:val="both"/>
        <w:rPr>
          <w:b/>
          <w:bCs/>
          <w:color w:val="000000" w:themeColor="text1"/>
          <w:sz w:val="24"/>
          <w:szCs w:val="32"/>
        </w:rPr>
      </w:pPr>
      <w:r w:rsidRPr="005A0B97">
        <w:rPr>
          <w:b/>
          <w:bCs/>
          <w:noProof/>
          <w:color w:val="000000" w:themeColor="text1"/>
          <w:sz w:val="24"/>
          <w:szCs w:val="32"/>
        </w:rPr>
        <mc:AlternateContent>
          <mc:Choice Requires="wpg">
            <w:drawing>
              <wp:anchor distT="0" distB="0" distL="114300" distR="114300" simplePos="0" relativeHeight="251673600" behindDoc="0" locked="0" layoutInCell="1" allowOverlap="1">
                <wp:simplePos x="0" y="0"/>
                <wp:positionH relativeFrom="column">
                  <wp:posOffset>419100</wp:posOffset>
                </wp:positionH>
                <wp:positionV relativeFrom="paragraph">
                  <wp:posOffset>12065</wp:posOffset>
                </wp:positionV>
                <wp:extent cx="4970780" cy="4104005"/>
                <wp:effectExtent l="0" t="0" r="1270" b="0"/>
                <wp:wrapNone/>
                <wp:docPr id="151" name="Group 151"/>
                <wp:cNvGraphicFramePr/>
                <a:graphic xmlns:a="http://schemas.openxmlformats.org/drawingml/2006/main">
                  <a:graphicData uri="http://schemas.microsoft.com/office/word/2010/wordprocessingGroup">
                    <wpg:wgp>
                      <wpg:cNvGrpSpPr/>
                      <wpg:grpSpPr>
                        <a:xfrm>
                          <a:off x="0" y="0"/>
                          <a:ext cx="4970780" cy="4104005"/>
                          <a:chOff x="0" y="0"/>
                          <a:chExt cx="4970780" cy="4104005"/>
                        </a:xfrm>
                      </wpg:grpSpPr>
                      <pic:pic xmlns:pic="http://schemas.openxmlformats.org/drawingml/2006/picture">
                        <pic:nvPicPr>
                          <pic:cNvPr id="140" name="Picture 140"/>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28575"/>
                            <a:ext cx="1123950" cy="1876425"/>
                          </a:xfrm>
                          <a:prstGeom prst="rect">
                            <a:avLst/>
                          </a:prstGeom>
                        </pic:spPr>
                      </pic:pic>
                      <pic:pic xmlns:pic="http://schemas.openxmlformats.org/drawingml/2006/picture">
                        <pic:nvPicPr>
                          <pic:cNvPr id="139" name="Picture 139"/>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28575" y="2333625"/>
                            <a:ext cx="1066800" cy="1770380"/>
                          </a:xfrm>
                          <a:prstGeom prst="rect">
                            <a:avLst/>
                          </a:prstGeom>
                        </pic:spPr>
                      </pic:pic>
                      <pic:pic xmlns:pic="http://schemas.openxmlformats.org/drawingml/2006/picture">
                        <pic:nvPicPr>
                          <pic:cNvPr id="135" name="Picture 135"/>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2019300" y="28575"/>
                            <a:ext cx="1058545" cy="1828800"/>
                          </a:xfrm>
                          <a:prstGeom prst="rect">
                            <a:avLst/>
                          </a:prstGeom>
                        </pic:spPr>
                      </pic:pic>
                      <pic:pic xmlns:pic="http://schemas.openxmlformats.org/drawingml/2006/picture">
                        <pic:nvPicPr>
                          <pic:cNvPr id="137" name="Picture 137"/>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3952875" y="0"/>
                            <a:ext cx="1017905" cy="1895475"/>
                          </a:xfrm>
                          <a:prstGeom prst="rect">
                            <a:avLst/>
                          </a:prstGeom>
                        </pic:spPr>
                      </pic:pic>
                      <wps:wsp>
                        <wps:cNvPr id="143" name="Straight Arrow Connector 143"/>
                        <wps:cNvCnPr/>
                        <wps:spPr>
                          <a:xfrm>
                            <a:off x="523875" y="1914525"/>
                            <a:ext cx="0"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5" name="Connector: Elbow 145"/>
                        <wps:cNvCnPr/>
                        <wps:spPr>
                          <a:xfrm flipV="1">
                            <a:off x="1114425" y="1476375"/>
                            <a:ext cx="904875" cy="15525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6" name="Rectangle 146"/>
                        <wps:cNvSpPr/>
                        <wps:spPr>
                          <a:xfrm>
                            <a:off x="1209675" y="714375"/>
                            <a:ext cx="771525" cy="1905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A0B97" w:rsidRPr="007D07F5" w:rsidRDefault="005A0B97" w:rsidP="007D07F5">
                              <w:pPr>
                                <w:jc w:val="center"/>
                                <w:rPr>
                                  <w:color w:val="000000" w:themeColor="text1"/>
                                  <w:sz w:val="14"/>
                                </w:rPr>
                              </w:pPr>
                              <w:r w:rsidRPr="007D07F5">
                                <w:rPr>
                                  <w:color w:val="000000" w:themeColor="text1"/>
                                  <w:sz w:val="14"/>
                                </w:rPr>
                                <w:t>Existing</w:t>
                              </w:r>
                            </w:p>
                            <w:p w:rsidR="005A0B97" w:rsidRPr="007D07F5" w:rsidRDefault="005A0B97" w:rsidP="007D07F5">
                              <w:pPr>
                                <w:jc w:val="center"/>
                                <w:rPr>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Rectangle 147"/>
                        <wps:cNvSpPr/>
                        <wps:spPr>
                          <a:xfrm>
                            <a:off x="1285875" y="2324100"/>
                            <a:ext cx="771525" cy="1905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A0B97" w:rsidRDefault="005A0B97" w:rsidP="007D07F5">
                              <w:pPr>
                                <w:jc w:val="center"/>
                                <w:rPr>
                                  <w:color w:val="000000" w:themeColor="text1"/>
                                  <w:sz w:val="14"/>
                                </w:rPr>
                              </w:pPr>
                              <w:r>
                                <w:rPr>
                                  <w:color w:val="000000" w:themeColor="text1"/>
                                  <w:sz w:val="14"/>
                                </w:rPr>
                                <w:t>New</w:t>
                              </w:r>
                            </w:p>
                            <w:p w:rsidR="005A0B97" w:rsidRPr="007D07F5" w:rsidRDefault="005A0B97" w:rsidP="007D07F5">
                              <w:pPr>
                                <w:jc w:val="center"/>
                                <w:rPr>
                                  <w:color w:val="000000" w:themeColor="text1"/>
                                  <w:sz w:val="14"/>
                                </w:rPr>
                              </w:pPr>
                            </w:p>
                            <w:p w:rsidR="005A0B97" w:rsidRPr="007D07F5" w:rsidRDefault="005A0B97" w:rsidP="007D07F5">
                              <w:pPr>
                                <w:jc w:val="center"/>
                                <w:rPr>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Rectangle 150"/>
                        <wps:cNvSpPr/>
                        <wps:spPr>
                          <a:xfrm>
                            <a:off x="3143250" y="657225"/>
                            <a:ext cx="771525" cy="2952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A0B97" w:rsidRPr="007D07F5" w:rsidRDefault="005A0B97" w:rsidP="007D07F5">
                              <w:pPr>
                                <w:jc w:val="center"/>
                                <w:rPr>
                                  <w:color w:val="000000" w:themeColor="text1"/>
                                  <w:sz w:val="14"/>
                                </w:rPr>
                              </w:pPr>
                              <w:r>
                                <w:rPr>
                                  <w:color w:val="000000" w:themeColor="text1"/>
                                  <w:sz w:val="14"/>
                                </w:rPr>
                                <w:t>On Click of Item</w:t>
                              </w:r>
                            </w:p>
                            <w:p w:rsidR="005A0B97" w:rsidRPr="007D07F5" w:rsidRDefault="005A0B97" w:rsidP="007D07F5">
                              <w:pPr>
                                <w:jc w:val="center"/>
                                <w:rPr>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51" o:spid="_x0000_s1026" style="position:absolute;left:0;text-align:left;margin-left:33pt;margin-top:.95pt;width:391.4pt;height:323.15pt;z-index:251673600" coordsize="49707,410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0" o:spid="_x0000_s1027" type="#_x0000_t75" style="position:absolute;top:285;width:11239;height:187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">
                  <v:imagedata r:id="rId22" o:title=""/>
                  <v:path arrowok="t"/>
                </v:shape>
                <v:shape id="Picture 139" o:spid="_x0000_s1028" type="#_x0000_t75" style="position:absolute;left:285;top:23336;width:10668;height:177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">
                  <v:imagedata r:id="rId23" o:title=""/>
                  <v:path arrowok="t"/>
                </v:shape>
                <v:shape id="Picture 135" o:spid="_x0000_s1029" type="#_x0000_t75" style="position:absolute;left:20193;top:285;width:10585;height:18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">
                  <v:imagedata r:id="rId24" o:title=""/>
                  <v:path arrowok="t"/>
                </v:shape>
                <v:shape id="Picture 137" o:spid="_x0000_s1030" type="#_x0000_t75" style="position:absolute;left:39528;width:10179;height:18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">
                  <v:imagedata r:id="rId25" o:title=""/>
                  <v:path arrowok="t"/>
                </v:shape>
                <v:shapetype id="_x0000_t32" coordsize="21600,21600" o:spt="32" o:oned="t" path="m,l21600,21600e" filled="f">
                  <v:path arrowok="t" fillok="f" o:connecttype="none"/>
                  <o:lock v:ext="edit" shapetype="t"/>
                </v:shapetype>
                <v:shape id="Straight Arrow Connector 143" o:spid="_x0000_s1031" type="#_x0000_t32" style="position:absolute;left:5238;top:19145;width:0;height:4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" strokecolor="#5b9bd5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45" o:spid="_x0000_s1032" type="#_x0000_t34" style="position:absolute;left:11144;top:14763;width:9049;height:1552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" strokecolor="#5b9bd5 [3204]" strokeweight=".5pt">
                  <v:stroke endarrow="block"/>
                </v:shape>
                <v:rect id="Rectangle 146" o:spid="_x0000_s1033" style="position:absolute;left:12096;top:7143;width:7716;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" fillcolor="#5b9bd5 [3204]" stroked="f" strokeweight="1pt">
                  <v:textbox>
                    <w:txbxContent>
                      <w:p w:rsidR="005A0B97" w:rsidRPr="007D07F5" w:rsidRDefault="005A0B97" w:rsidP="007D07F5">
                        <w:pPr>
                          <w:jc w:val="center"/>
                          <w:rPr>
                            <w:color w:val="000000" w:themeColor="text1"/>
                            <w:sz w:val="14"/>
                          </w:rPr>
                        </w:pPr>
                        <w:r w:rsidRPr="007D07F5">
                          <w:rPr>
                            <w:color w:val="000000" w:themeColor="text1"/>
                            <w:sz w:val="14"/>
                          </w:rPr>
                          <w:t>Existing</w:t>
                        </w:r>
                      </w:p>
                      <w:p w:rsidR="005A0B97" w:rsidRPr="007D07F5" w:rsidRDefault="005A0B97" w:rsidP="007D07F5">
                        <w:pPr>
                          <w:jc w:val="center"/>
                          <w:rPr>
                            <w:sz w:val="14"/>
                          </w:rPr>
                        </w:pPr>
                      </w:p>
                    </w:txbxContent>
                  </v:textbox>
                </v:rect>
                <v:rect id="Rectangle 147" o:spid="_x0000_s1034" style="position:absolute;left:12858;top:23241;width:7716;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" fillcolor="#5b9bd5 [3204]" stroked="f" strokeweight="1pt">
                  <v:textbox>
                    <w:txbxContent>
                      <w:p w:rsidR="005A0B97" w:rsidRDefault="005A0B97" w:rsidP="007D07F5">
                        <w:pPr>
                          <w:jc w:val="center"/>
                          <w:rPr>
                            <w:color w:val="000000" w:themeColor="text1"/>
                            <w:sz w:val="14"/>
                          </w:rPr>
                        </w:pPr>
                        <w:r>
                          <w:rPr>
                            <w:color w:val="000000" w:themeColor="text1"/>
                            <w:sz w:val="14"/>
                          </w:rPr>
                          <w:t>New</w:t>
                        </w:r>
                      </w:p>
                      <w:p w:rsidR="005A0B97" w:rsidRPr="007D07F5" w:rsidRDefault="005A0B97" w:rsidP="007D07F5">
                        <w:pPr>
                          <w:jc w:val="center"/>
                          <w:rPr>
                            <w:color w:val="000000" w:themeColor="text1"/>
                            <w:sz w:val="14"/>
                          </w:rPr>
                        </w:pPr>
                      </w:p>
                      <w:p w:rsidR="005A0B97" w:rsidRPr="007D07F5" w:rsidRDefault="005A0B97" w:rsidP="007D07F5">
                        <w:pPr>
                          <w:jc w:val="center"/>
                          <w:rPr>
                            <w:sz w:val="14"/>
                          </w:rPr>
                        </w:pPr>
                      </w:p>
                    </w:txbxContent>
                  </v:textbox>
                </v:rect>
                <v:rect id="Rectangle 150" o:spid="_x0000_s1035" style="position:absolute;left:31432;top:6572;width:7715;height:2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" fillcolor="#5b9bd5 [3204]" stroked="f" strokeweight="1pt">
                  <v:textbox>
                    <w:txbxContent>
                      <w:p w:rsidR="005A0B97" w:rsidRPr="007D07F5" w:rsidRDefault="005A0B97" w:rsidP="007D07F5">
                        <w:pPr>
                          <w:jc w:val="center"/>
                          <w:rPr>
                            <w:color w:val="000000" w:themeColor="text1"/>
                            <w:sz w:val="14"/>
                          </w:rPr>
                        </w:pPr>
                        <w:r>
                          <w:rPr>
                            <w:color w:val="000000" w:themeColor="text1"/>
                            <w:sz w:val="14"/>
                          </w:rPr>
                          <w:t>On Click of Item</w:t>
                        </w:r>
                      </w:p>
                      <w:p w:rsidR="005A0B97" w:rsidRPr="007D07F5" w:rsidRDefault="005A0B97" w:rsidP="007D07F5">
                        <w:pPr>
                          <w:jc w:val="center"/>
                          <w:rPr>
                            <w:sz w:val="14"/>
                          </w:rPr>
                        </w:pPr>
                      </w:p>
                    </w:txbxContent>
                  </v:textbox>
                </v:rect>
              </v:group>
            </w:pict>
          </mc:Fallback>
        </mc:AlternateContent>
      </w:r>
    </w:p>
    <w:p w:rsidR="00275B12" w:rsidRPr="005A0B97" w:rsidRDefault="00275B12" w:rsidP="00275B12">
      <w:pPr>
        <w:jc w:val="both"/>
        <w:rPr>
          <w:b/>
          <w:bCs/>
          <w:color w:val="000000" w:themeColor="text1"/>
          <w:sz w:val="24"/>
          <w:szCs w:val="32"/>
        </w:rPr>
      </w:pPr>
    </w:p>
    <w:p w:rsidR="00275B12" w:rsidRPr="005A0B97" w:rsidRDefault="00275B12" w:rsidP="00275B12">
      <w:pPr>
        <w:jc w:val="both"/>
        <w:rPr>
          <w:b/>
          <w:bCs/>
          <w:color w:val="000000" w:themeColor="text1"/>
          <w:sz w:val="24"/>
          <w:szCs w:val="32"/>
        </w:rPr>
      </w:pPr>
      <w:r w:rsidRPr="005A0B97">
        <w:rPr>
          <w:noProof/>
          <w:color w:val="000000" w:themeColor="text1"/>
        </w:rPr>
        <w:t xml:space="preserve"> </w:t>
      </w:r>
    </w:p>
    <w:p w:rsidR="00275B12" w:rsidRPr="005A0B97" w:rsidRDefault="00275B12" w:rsidP="00275B12">
      <w:pPr>
        <w:jc w:val="both"/>
        <w:rPr>
          <w:b/>
          <w:bCs/>
          <w:color w:val="000000" w:themeColor="text1"/>
          <w:sz w:val="24"/>
          <w:szCs w:val="32"/>
        </w:rPr>
      </w:pPr>
      <w:r w:rsidRPr="005A0B97">
        <w:rPr>
          <w:b/>
          <w:bCs/>
          <w:noProof/>
          <w:color w:val="000000" w:themeColor="text1"/>
          <w:sz w:val="24"/>
          <w:szCs w:val="32"/>
        </w:rPr>
        <mc:AlternateContent>
          <mc:Choice Requires="wps">
            <w:drawing>
              <wp:anchor distT="0" distB="0" distL="114300" distR="114300" simplePos="0" relativeHeight="251665408" behindDoc="0" locked="0" layoutInCell="1" allowOverlap="1">
                <wp:simplePos x="0" y="0"/>
                <wp:positionH relativeFrom="column">
                  <wp:posOffset>3486150</wp:posOffset>
                </wp:positionH>
                <wp:positionV relativeFrom="paragraph">
                  <wp:posOffset>102235</wp:posOffset>
                </wp:positionV>
                <wp:extent cx="933450" cy="9525"/>
                <wp:effectExtent l="0" t="76200" r="19050" b="85725"/>
                <wp:wrapNone/>
                <wp:docPr id="142" name="Straight Arrow Connector 142"/>
                <wp:cNvGraphicFramePr/>
                <a:graphic xmlns:a="http://schemas.openxmlformats.org/drawingml/2006/main">
                  <a:graphicData uri="http://schemas.microsoft.com/office/word/2010/wordprocessingShape">
                    <wps:wsp>
                      <wps:cNvCnPr/>
                      <wps:spPr>
                        <a:xfrm flipV="1">
                          <a:off x="0" y="0"/>
                          <a:ext cx="9334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24016C" id="Straight Arrow Connector 142" o:spid="_x0000_s1026" type="#_x0000_t32" style="position:absolute;margin-left:274.5pt;margin-top:8.05pt;width:73.5pt;height:.7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" strokecolor="#5b9bd5 [3204]" strokeweight=".5pt">
                <v:stroke endarrow="block" joinstyle="miter"/>
              </v:shape>
            </w:pict>
          </mc:Fallback>
        </mc:AlternateContent>
      </w:r>
      <w:r w:rsidRPr="005A0B97">
        <w:rPr>
          <w:b/>
          <w:bCs/>
          <w:noProof/>
          <w:color w:val="000000" w:themeColor="text1"/>
          <w:sz w:val="24"/>
          <w:szCs w:val="32"/>
        </w:rPr>
        <mc:AlternateContent>
          <mc:Choice Requires="wps">
            <w:drawing>
              <wp:anchor distT="0" distB="0" distL="114300" distR="114300" simplePos="0" relativeHeight="251664384" behindDoc="0" locked="0" layoutInCell="1" allowOverlap="1">
                <wp:simplePos x="0" y="0"/>
                <wp:positionH relativeFrom="column">
                  <wp:posOffset>1533525</wp:posOffset>
                </wp:positionH>
                <wp:positionV relativeFrom="paragraph">
                  <wp:posOffset>83185</wp:posOffset>
                </wp:positionV>
                <wp:extent cx="933450" cy="0"/>
                <wp:effectExtent l="0" t="76200" r="19050" b="95250"/>
                <wp:wrapNone/>
                <wp:docPr id="141" name="Straight Arrow Connector 141"/>
                <wp:cNvGraphicFramePr/>
                <a:graphic xmlns:a="http://schemas.openxmlformats.org/drawingml/2006/main">
                  <a:graphicData uri="http://schemas.microsoft.com/office/word/2010/wordprocessingShape">
                    <wps:wsp>
                      <wps:cNvCnPr/>
                      <wps:spPr>
                        <a:xfrm>
                          <a:off x="0" y="0"/>
                          <a:ext cx="933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73F195" id="Straight Arrow Connector 141" o:spid="_x0000_s1026" type="#_x0000_t32" style="position:absolute;margin-left:120.75pt;margin-top:6.55pt;width:73.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" strokecolor="#5b9bd5 [3204]" strokeweight=".5pt">
                <v:stroke endarrow="block" joinstyle="miter"/>
              </v:shape>
            </w:pict>
          </mc:Fallback>
        </mc:AlternateContent>
      </w:r>
    </w:p>
    <w:p w:rsidR="00275B12" w:rsidRPr="005A0B97" w:rsidRDefault="00275B12" w:rsidP="00275B12">
      <w:pPr>
        <w:jc w:val="both"/>
        <w:rPr>
          <w:b/>
          <w:bCs/>
          <w:color w:val="000000" w:themeColor="text1"/>
          <w:sz w:val="24"/>
          <w:szCs w:val="32"/>
        </w:rPr>
      </w:pPr>
    </w:p>
    <w:p w:rsidR="00275B12" w:rsidRPr="005A0B97" w:rsidRDefault="00275B12" w:rsidP="00275B12">
      <w:pPr>
        <w:jc w:val="both"/>
        <w:rPr>
          <w:b/>
          <w:bCs/>
          <w:color w:val="000000" w:themeColor="text1"/>
          <w:sz w:val="24"/>
          <w:szCs w:val="32"/>
        </w:rPr>
      </w:pPr>
    </w:p>
    <w:p w:rsidR="00275B12" w:rsidRPr="005A0B97" w:rsidRDefault="00275B12" w:rsidP="00275B12">
      <w:pPr>
        <w:jc w:val="both"/>
        <w:rPr>
          <w:b/>
          <w:bCs/>
          <w:color w:val="000000" w:themeColor="text1"/>
          <w:sz w:val="24"/>
          <w:szCs w:val="32"/>
        </w:rPr>
      </w:pPr>
    </w:p>
    <w:p w:rsidR="00275B12" w:rsidRPr="005A0B97" w:rsidRDefault="00A11E6B" w:rsidP="00275B12">
      <w:pPr>
        <w:jc w:val="both"/>
        <w:rPr>
          <w:b/>
          <w:bCs/>
          <w:color w:val="000000" w:themeColor="text1"/>
          <w:sz w:val="24"/>
          <w:szCs w:val="32"/>
        </w:rPr>
      </w:pPr>
      <w:r w:rsidRPr="005A0B97">
        <w:rPr>
          <w:noProof/>
          <w:color w:val="000000" w:themeColor="text1"/>
        </w:rPr>
        <mc:AlternateContent>
          <mc:Choice Requires="wps">
            <w:drawing>
              <wp:anchor distT="0" distB="0" distL="114300" distR="114300" simplePos="0" relativeHeight="251683840" behindDoc="0" locked="0" layoutInCell="1" allowOverlap="1" wp14:anchorId="1B00949B" wp14:editId="0051CC17">
                <wp:simplePos x="0" y="0"/>
                <wp:positionH relativeFrom="column">
                  <wp:posOffset>590550</wp:posOffset>
                </wp:positionH>
                <wp:positionV relativeFrom="paragraph">
                  <wp:posOffset>12700</wp:posOffset>
                </wp:positionV>
                <wp:extent cx="771525" cy="190500"/>
                <wp:effectExtent l="0" t="0" r="0" b="0"/>
                <wp:wrapNone/>
                <wp:docPr id="163" name="Rectangle 163"/>
                <wp:cNvGraphicFramePr/>
                <a:graphic xmlns:a="http://schemas.openxmlformats.org/drawingml/2006/main">
                  <a:graphicData uri="http://schemas.microsoft.com/office/word/2010/wordprocessingShape">
                    <wps:wsp>
                      <wps:cNvSpPr/>
                      <wps:spPr>
                        <a:xfrm>
                          <a:off x="0" y="0"/>
                          <a:ext cx="771525" cy="1905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A0B97" w:rsidRDefault="005A0B97" w:rsidP="00A11E6B">
                            <w:pPr>
                              <w:jc w:val="center"/>
                              <w:rPr>
                                <w:color w:val="000000" w:themeColor="text1"/>
                                <w:sz w:val="14"/>
                              </w:rPr>
                            </w:pPr>
                            <w:r>
                              <w:rPr>
                                <w:color w:val="000000" w:themeColor="text1"/>
                                <w:sz w:val="14"/>
                              </w:rPr>
                              <w:t>Register</w:t>
                            </w:r>
                          </w:p>
                          <w:p w:rsidR="005A0B97" w:rsidRPr="007D07F5" w:rsidRDefault="005A0B97" w:rsidP="00A11E6B">
                            <w:pPr>
                              <w:jc w:val="center"/>
                              <w:rPr>
                                <w:color w:val="000000" w:themeColor="text1"/>
                                <w:sz w:val="14"/>
                              </w:rPr>
                            </w:pPr>
                          </w:p>
                          <w:p w:rsidR="005A0B97" w:rsidRPr="007D07F5" w:rsidRDefault="005A0B97" w:rsidP="00A11E6B">
                            <w:pPr>
                              <w:jc w:val="center"/>
                              <w:rPr>
                                <w:sz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00949B" id="Rectangle 163" o:spid="_x0000_s1036" style="position:absolute;left:0;text-align:left;margin-left:46.5pt;margin-top:1pt;width:60.75pt;height:1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" fillcolor="#5b9bd5 [3204]" stroked="f" strokeweight="1pt">
                <v:textbox>
                  <w:txbxContent>
                    <w:p w:rsidR="005A0B97" w:rsidRDefault="005A0B97" w:rsidP="00A11E6B">
                      <w:pPr>
                        <w:jc w:val="center"/>
                        <w:rPr>
                          <w:color w:val="000000" w:themeColor="text1"/>
                          <w:sz w:val="14"/>
                        </w:rPr>
                      </w:pPr>
                      <w:r>
                        <w:rPr>
                          <w:color w:val="000000" w:themeColor="text1"/>
                          <w:sz w:val="14"/>
                        </w:rPr>
                        <w:t>Register</w:t>
                      </w:r>
                    </w:p>
                    <w:p w:rsidR="005A0B97" w:rsidRPr="007D07F5" w:rsidRDefault="005A0B97" w:rsidP="00A11E6B">
                      <w:pPr>
                        <w:jc w:val="center"/>
                        <w:rPr>
                          <w:color w:val="000000" w:themeColor="text1"/>
                          <w:sz w:val="14"/>
                        </w:rPr>
                      </w:pPr>
                    </w:p>
                    <w:p w:rsidR="005A0B97" w:rsidRPr="007D07F5" w:rsidRDefault="005A0B97" w:rsidP="00A11E6B">
                      <w:pPr>
                        <w:jc w:val="center"/>
                        <w:rPr>
                          <w:sz w:val="14"/>
                        </w:rPr>
                      </w:pPr>
                    </w:p>
                  </w:txbxContent>
                </v:textbox>
              </v:rect>
            </w:pict>
          </mc:Fallback>
        </mc:AlternateContent>
      </w:r>
    </w:p>
    <w:p w:rsidR="00275B12" w:rsidRPr="005A0B97" w:rsidRDefault="00275B12" w:rsidP="00275B12">
      <w:pPr>
        <w:jc w:val="both"/>
        <w:rPr>
          <w:b/>
          <w:bCs/>
          <w:color w:val="000000" w:themeColor="text1"/>
          <w:sz w:val="24"/>
          <w:szCs w:val="32"/>
        </w:rPr>
      </w:pPr>
    </w:p>
    <w:p w:rsidR="00275B12" w:rsidRPr="005A0B97" w:rsidRDefault="00275B12" w:rsidP="00275B12">
      <w:pPr>
        <w:jc w:val="both"/>
        <w:rPr>
          <w:b/>
          <w:bCs/>
          <w:color w:val="000000" w:themeColor="text1"/>
          <w:sz w:val="24"/>
          <w:szCs w:val="32"/>
        </w:rPr>
      </w:pPr>
    </w:p>
    <w:p w:rsidR="00275B12" w:rsidRPr="005A0B97" w:rsidRDefault="00275B12" w:rsidP="00275B12">
      <w:pPr>
        <w:jc w:val="both"/>
        <w:rPr>
          <w:b/>
          <w:bCs/>
          <w:color w:val="000000" w:themeColor="text1"/>
          <w:sz w:val="24"/>
          <w:szCs w:val="32"/>
        </w:rPr>
      </w:pPr>
    </w:p>
    <w:p w:rsidR="00275B12" w:rsidRPr="005A0B97" w:rsidRDefault="00275B12" w:rsidP="00275B12">
      <w:pPr>
        <w:jc w:val="both"/>
        <w:rPr>
          <w:b/>
          <w:bCs/>
          <w:color w:val="000000" w:themeColor="text1"/>
          <w:sz w:val="24"/>
          <w:szCs w:val="32"/>
        </w:rPr>
      </w:pPr>
    </w:p>
    <w:p w:rsidR="00275B12" w:rsidRPr="005A0B97" w:rsidRDefault="00275B12" w:rsidP="00275B12">
      <w:pPr>
        <w:jc w:val="both"/>
        <w:rPr>
          <w:b/>
          <w:bCs/>
          <w:color w:val="000000" w:themeColor="text1"/>
          <w:sz w:val="24"/>
          <w:szCs w:val="32"/>
        </w:rPr>
      </w:pPr>
    </w:p>
    <w:p w:rsidR="00275B12" w:rsidRPr="005A0B97" w:rsidRDefault="00275B12" w:rsidP="00275B12">
      <w:pPr>
        <w:jc w:val="both"/>
        <w:rPr>
          <w:b/>
          <w:bCs/>
          <w:color w:val="000000" w:themeColor="text1"/>
          <w:sz w:val="24"/>
          <w:szCs w:val="32"/>
        </w:rPr>
      </w:pPr>
    </w:p>
    <w:p w:rsidR="00AF70F0" w:rsidRPr="005A0B97" w:rsidRDefault="00AF70F0" w:rsidP="00275B12">
      <w:pPr>
        <w:jc w:val="both"/>
        <w:rPr>
          <w:b/>
          <w:bCs/>
          <w:color w:val="000000" w:themeColor="text1"/>
          <w:sz w:val="24"/>
          <w:szCs w:val="32"/>
        </w:rPr>
      </w:pPr>
    </w:p>
    <w:p w:rsidR="00AF70F0" w:rsidRPr="005A0B97" w:rsidRDefault="00AF70F0" w:rsidP="00275B12">
      <w:pPr>
        <w:jc w:val="both"/>
        <w:rPr>
          <w:b/>
          <w:bCs/>
          <w:color w:val="000000" w:themeColor="text1"/>
          <w:sz w:val="24"/>
          <w:szCs w:val="32"/>
        </w:rPr>
      </w:pPr>
    </w:p>
    <w:p w:rsidR="00AF70F0" w:rsidRPr="005A0B97" w:rsidRDefault="00A71B2E" w:rsidP="00275B12">
      <w:pPr>
        <w:jc w:val="both"/>
        <w:rPr>
          <w:bCs/>
          <w:color w:val="000000" w:themeColor="text1"/>
          <w:sz w:val="24"/>
          <w:szCs w:val="32"/>
        </w:rPr>
      </w:pPr>
      <w:r w:rsidRPr="005A0B97">
        <w:rPr>
          <w:bCs/>
          <w:color w:val="000000" w:themeColor="text1"/>
          <w:sz w:val="24"/>
          <w:szCs w:val="32"/>
        </w:rPr>
        <w:t xml:space="preserve">The above diagram gives a complete picture of the story of this Android </w:t>
      </w:r>
      <w:proofErr w:type="gramStart"/>
      <w:r w:rsidRPr="005A0B97">
        <w:rPr>
          <w:bCs/>
          <w:color w:val="000000" w:themeColor="text1"/>
          <w:sz w:val="24"/>
          <w:szCs w:val="32"/>
        </w:rPr>
        <w:t>Application .</w:t>
      </w:r>
      <w:proofErr w:type="gramEnd"/>
    </w:p>
    <w:p w:rsidR="00A71B2E" w:rsidRPr="005A0B97" w:rsidRDefault="00A71B2E" w:rsidP="00275B12">
      <w:pPr>
        <w:jc w:val="both"/>
        <w:rPr>
          <w:bCs/>
          <w:color w:val="000000" w:themeColor="text1"/>
          <w:sz w:val="24"/>
          <w:szCs w:val="32"/>
        </w:rPr>
      </w:pPr>
      <w:r w:rsidRPr="005A0B97">
        <w:rPr>
          <w:bCs/>
          <w:color w:val="000000" w:themeColor="text1"/>
          <w:sz w:val="24"/>
          <w:szCs w:val="32"/>
        </w:rPr>
        <w:t>The user first views a login screen that further redirects to the list of items page in case the user is an existing one.</w:t>
      </w:r>
    </w:p>
    <w:p w:rsidR="00A71B2E" w:rsidRPr="005A0B97" w:rsidRDefault="00A71B2E" w:rsidP="00275B12">
      <w:pPr>
        <w:jc w:val="both"/>
        <w:rPr>
          <w:bCs/>
          <w:color w:val="000000" w:themeColor="text1"/>
          <w:sz w:val="24"/>
          <w:szCs w:val="32"/>
        </w:rPr>
      </w:pPr>
      <w:r w:rsidRPr="005A0B97">
        <w:rPr>
          <w:bCs/>
          <w:color w:val="000000" w:themeColor="text1"/>
          <w:sz w:val="24"/>
          <w:szCs w:val="32"/>
        </w:rPr>
        <w:t xml:space="preserve">If the user is a new one and wants to register into the application that option is available on clicking the Create New Account button as shown above. </w:t>
      </w:r>
    </w:p>
    <w:p w:rsidR="00A71B2E" w:rsidRPr="005A0B97" w:rsidRDefault="00A71B2E" w:rsidP="00275B12">
      <w:pPr>
        <w:jc w:val="both"/>
        <w:rPr>
          <w:bCs/>
          <w:color w:val="000000" w:themeColor="text1"/>
          <w:sz w:val="24"/>
          <w:szCs w:val="32"/>
        </w:rPr>
      </w:pPr>
      <w:r w:rsidRPr="005A0B97">
        <w:rPr>
          <w:bCs/>
          <w:color w:val="000000" w:themeColor="text1"/>
          <w:sz w:val="24"/>
          <w:szCs w:val="32"/>
        </w:rPr>
        <w:t>Then further s/he is redirected to the list of items frame.</w:t>
      </w:r>
    </w:p>
    <w:p w:rsidR="00A71B2E" w:rsidRPr="005A0B97" w:rsidRDefault="00A71B2E" w:rsidP="00275B12">
      <w:pPr>
        <w:jc w:val="both"/>
        <w:rPr>
          <w:bCs/>
          <w:color w:val="000000" w:themeColor="text1"/>
          <w:sz w:val="24"/>
          <w:szCs w:val="32"/>
        </w:rPr>
      </w:pPr>
      <w:r w:rsidRPr="005A0B97">
        <w:rPr>
          <w:bCs/>
          <w:color w:val="000000" w:themeColor="text1"/>
          <w:sz w:val="24"/>
          <w:szCs w:val="32"/>
        </w:rPr>
        <w:t>To provide the user with the complete detail of the Items a web view is provided displaying the holistic information about the company selected.</w:t>
      </w:r>
    </w:p>
    <w:p w:rsidR="00A11E6B" w:rsidRPr="005A0B97" w:rsidRDefault="00A71B2E" w:rsidP="00275B12">
      <w:pPr>
        <w:jc w:val="both"/>
        <w:rPr>
          <w:bCs/>
          <w:color w:val="000000" w:themeColor="text1"/>
          <w:sz w:val="24"/>
          <w:szCs w:val="32"/>
        </w:rPr>
      </w:pPr>
      <w:r w:rsidRPr="005A0B97">
        <w:rPr>
          <w:bCs/>
          <w:color w:val="000000" w:themeColor="text1"/>
          <w:sz w:val="24"/>
          <w:szCs w:val="32"/>
        </w:rPr>
        <w:t>The below diagram show the execution state of the story.</w:t>
      </w:r>
    </w:p>
    <w:p w:rsidR="00A11E6B" w:rsidRPr="005A0B97" w:rsidRDefault="00A11E6B" w:rsidP="00275B12">
      <w:pPr>
        <w:jc w:val="both"/>
        <w:rPr>
          <w:b/>
          <w:bCs/>
          <w:color w:val="000000" w:themeColor="text1"/>
          <w:sz w:val="24"/>
          <w:szCs w:val="32"/>
        </w:rPr>
      </w:pPr>
    </w:p>
    <w:p w:rsidR="00A11E6B" w:rsidRPr="005A0B97" w:rsidRDefault="00A11E6B" w:rsidP="00275B12">
      <w:pPr>
        <w:jc w:val="both"/>
        <w:rPr>
          <w:b/>
          <w:bCs/>
          <w:color w:val="000000" w:themeColor="text1"/>
          <w:sz w:val="24"/>
          <w:szCs w:val="32"/>
        </w:rPr>
      </w:pPr>
    </w:p>
    <w:p w:rsidR="00A11E6B" w:rsidRPr="005A0B97" w:rsidRDefault="00A11E6B" w:rsidP="00275B12">
      <w:pPr>
        <w:jc w:val="both"/>
        <w:rPr>
          <w:b/>
          <w:bCs/>
          <w:color w:val="000000" w:themeColor="text1"/>
          <w:sz w:val="24"/>
          <w:szCs w:val="32"/>
        </w:rPr>
      </w:pPr>
      <w:r w:rsidRPr="005A0B97">
        <w:rPr>
          <w:noProof/>
          <w:color w:val="000000" w:themeColor="text1"/>
        </w:rPr>
        <w:lastRenderedPageBreak/>
        <w:drawing>
          <wp:anchor distT="0" distB="0" distL="114300" distR="114300" simplePos="0" relativeHeight="251678720" behindDoc="0" locked="0" layoutInCell="1" allowOverlap="1">
            <wp:simplePos x="0" y="0"/>
            <wp:positionH relativeFrom="margin">
              <wp:posOffset>4991101</wp:posOffset>
            </wp:positionH>
            <wp:positionV relativeFrom="paragraph">
              <wp:posOffset>147321</wp:posOffset>
            </wp:positionV>
            <wp:extent cx="1573818" cy="2552700"/>
            <wp:effectExtent l="0" t="0" r="7620" b="0"/>
            <wp:wrapNone/>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577917" cy="2559348"/>
                    </a:xfrm>
                    <a:prstGeom prst="rect">
                      <a:avLst/>
                    </a:prstGeom>
                  </pic:spPr>
                </pic:pic>
              </a:graphicData>
            </a:graphic>
            <wp14:sizeRelH relativeFrom="margin">
              <wp14:pctWidth>0</wp14:pctWidth>
            </wp14:sizeRelH>
            <wp14:sizeRelV relativeFrom="margin">
              <wp14:pctHeight>0</wp14:pctHeight>
            </wp14:sizeRelV>
          </wp:anchor>
        </w:drawing>
      </w:r>
      <w:r w:rsidRPr="005A0B97">
        <w:rPr>
          <w:noProof/>
          <w:color w:val="000000" w:themeColor="text1"/>
        </w:rPr>
        <w:drawing>
          <wp:anchor distT="0" distB="0" distL="114300" distR="114300" simplePos="0" relativeHeight="251677696" behindDoc="0" locked="0" layoutInCell="1" allowOverlap="1">
            <wp:simplePos x="0" y="0"/>
            <wp:positionH relativeFrom="margin">
              <wp:posOffset>2867025</wp:posOffset>
            </wp:positionH>
            <wp:positionV relativeFrom="paragraph">
              <wp:posOffset>143510</wp:posOffset>
            </wp:positionV>
            <wp:extent cx="1371600" cy="2542540"/>
            <wp:effectExtent l="0" t="0" r="0" b="0"/>
            <wp:wrapNone/>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371600" cy="2542540"/>
                    </a:xfrm>
                    <a:prstGeom prst="rect">
                      <a:avLst/>
                    </a:prstGeom>
                  </pic:spPr>
                </pic:pic>
              </a:graphicData>
            </a:graphic>
            <wp14:sizeRelH relativeFrom="margin">
              <wp14:pctWidth>0</wp14:pctWidth>
            </wp14:sizeRelH>
            <wp14:sizeRelV relativeFrom="margin">
              <wp14:pctHeight>0</wp14:pctHeight>
            </wp14:sizeRelV>
          </wp:anchor>
        </w:drawing>
      </w:r>
      <w:r w:rsidRPr="005A0B97">
        <w:rPr>
          <w:noProof/>
          <w:color w:val="000000" w:themeColor="text1"/>
        </w:rPr>
        <w:drawing>
          <wp:anchor distT="0" distB="0" distL="114300" distR="114300" simplePos="0" relativeHeight="251674624" behindDoc="0" locked="0" layoutInCell="1" allowOverlap="1">
            <wp:simplePos x="0" y="0"/>
            <wp:positionH relativeFrom="column">
              <wp:posOffset>342900</wp:posOffset>
            </wp:positionH>
            <wp:positionV relativeFrom="paragraph">
              <wp:posOffset>105410</wp:posOffset>
            </wp:positionV>
            <wp:extent cx="1476375" cy="2590800"/>
            <wp:effectExtent l="0" t="0" r="9525" b="0"/>
            <wp:wrapNone/>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476375" cy="2590800"/>
                    </a:xfrm>
                    <a:prstGeom prst="rect">
                      <a:avLst/>
                    </a:prstGeom>
                  </pic:spPr>
                </pic:pic>
              </a:graphicData>
            </a:graphic>
            <wp14:sizeRelV relativeFrom="margin">
              <wp14:pctHeight>0</wp14:pctHeight>
            </wp14:sizeRelV>
          </wp:anchor>
        </w:drawing>
      </w:r>
      <w:r w:rsidRPr="005A0B97">
        <w:rPr>
          <w:b/>
          <w:bCs/>
          <w:color w:val="000000" w:themeColor="text1"/>
          <w:sz w:val="24"/>
          <w:szCs w:val="32"/>
        </w:rPr>
        <w:t xml:space="preserve">   </w:t>
      </w:r>
    </w:p>
    <w:p w:rsidR="00AF70F0" w:rsidRPr="005A0B97" w:rsidRDefault="00AF70F0" w:rsidP="00275B12">
      <w:pPr>
        <w:jc w:val="both"/>
        <w:rPr>
          <w:b/>
          <w:bCs/>
          <w:color w:val="000000" w:themeColor="text1"/>
          <w:sz w:val="24"/>
          <w:szCs w:val="32"/>
        </w:rPr>
      </w:pPr>
    </w:p>
    <w:p w:rsidR="00275B12" w:rsidRPr="005A0B97" w:rsidRDefault="00275B12" w:rsidP="00275B12">
      <w:pPr>
        <w:jc w:val="both"/>
        <w:rPr>
          <w:b/>
          <w:bCs/>
          <w:color w:val="000000" w:themeColor="text1"/>
          <w:sz w:val="24"/>
          <w:szCs w:val="32"/>
        </w:rPr>
      </w:pPr>
    </w:p>
    <w:p w:rsidR="00275B12" w:rsidRPr="005A0B97" w:rsidRDefault="00A71B2E" w:rsidP="00275B12">
      <w:pPr>
        <w:jc w:val="both"/>
        <w:rPr>
          <w:b/>
          <w:bCs/>
          <w:color w:val="000000" w:themeColor="text1"/>
          <w:sz w:val="24"/>
          <w:szCs w:val="32"/>
        </w:rPr>
      </w:pPr>
      <w:r w:rsidRPr="005A0B97">
        <w:rPr>
          <w:b/>
          <w:bCs/>
          <w:noProof/>
          <w:color w:val="000000" w:themeColor="text1"/>
          <w:sz w:val="24"/>
          <w:szCs w:val="32"/>
        </w:rPr>
        <mc:AlternateContent>
          <mc:Choice Requires="wps">
            <w:drawing>
              <wp:anchor distT="0" distB="0" distL="114300" distR="114300" simplePos="0" relativeHeight="251691008" behindDoc="0" locked="0" layoutInCell="1" allowOverlap="1" wp14:anchorId="27D9BFE7" wp14:editId="67A3B9F0">
                <wp:simplePos x="0" y="0"/>
                <wp:positionH relativeFrom="column">
                  <wp:posOffset>4257675</wp:posOffset>
                </wp:positionH>
                <wp:positionV relativeFrom="paragraph">
                  <wp:posOffset>113030</wp:posOffset>
                </wp:positionV>
                <wp:extent cx="742950" cy="352425"/>
                <wp:effectExtent l="0" t="0" r="19050" b="28575"/>
                <wp:wrapNone/>
                <wp:docPr id="169" name="Rectangle 169"/>
                <wp:cNvGraphicFramePr/>
                <a:graphic xmlns:a="http://schemas.openxmlformats.org/drawingml/2006/main">
                  <a:graphicData uri="http://schemas.microsoft.com/office/word/2010/wordprocessingShape">
                    <wps:wsp>
                      <wps:cNvSpPr/>
                      <wps:spPr>
                        <a:xfrm>
                          <a:off x="0" y="0"/>
                          <a:ext cx="742950" cy="3524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A0B97" w:rsidRDefault="005A0B97" w:rsidP="00A71B2E">
                            <w:pPr>
                              <w:jc w:val="center"/>
                              <w:rPr>
                                <w:sz w:val="18"/>
                                <w:szCs w:val="18"/>
                              </w:rPr>
                            </w:pPr>
                            <w:r>
                              <w:rPr>
                                <w:sz w:val="18"/>
                                <w:szCs w:val="18"/>
                              </w:rPr>
                              <w:t>On Item Clicked</w:t>
                            </w:r>
                          </w:p>
                          <w:p w:rsidR="005A0B97" w:rsidRDefault="005A0B97" w:rsidP="00A71B2E">
                            <w:pPr>
                              <w:jc w:val="center"/>
                              <w:rPr>
                                <w:sz w:val="18"/>
                                <w:szCs w:val="18"/>
                              </w:rPr>
                            </w:pPr>
                          </w:p>
                          <w:p w:rsidR="005A0B97" w:rsidRPr="00A71B2E" w:rsidRDefault="005A0B97" w:rsidP="00A71B2E">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D9BFE7" id="Rectangle 169" o:spid="_x0000_s1037" style="position:absolute;left:0;text-align:left;margin-left:335.25pt;margin-top:8.9pt;width:58.5pt;height:27.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" fillcolor="white [3201]" strokecolor="white [3212]" strokeweight="1pt">
                <v:textbox>
                  <w:txbxContent>
                    <w:p w:rsidR="005A0B97" w:rsidRDefault="005A0B97" w:rsidP="00A71B2E">
                      <w:pPr>
                        <w:jc w:val="center"/>
                        <w:rPr>
                          <w:sz w:val="18"/>
                          <w:szCs w:val="18"/>
                        </w:rPr>
                      </w:pPr>
                      <w:r>
                        <w:rPr>
                          <w:sz w:val="18"/>
                          <w:szCs w:val="18"/>
                        </w:rPr>
                        <w:t>On Item Clicked</w:t>
                      </w:r>
                    </w:p>
                    <w:p w:rsidR="005A0B97" w:rsidRDefault="005A0B97" w:rsidP="00A71B2E">
                      <w:pPr>
                        <w:jc w:val="center"/>
                        <w:rPr>
                          <w:sz w:val="18"/>
                          <w:szCs w:val="18"/>
                        </w:rPr>
                      </w:pPr>
                    </w:p>
                    <w:p w:rsidR="005A0B97" w:rsidRPr="00A71B2E" w:rsidRDefault="005A0B97" w:rsidP="00A71B2E">
                      <w:pPr>
                        <w:jc w:val="center"/>
                        <w:rPr>
                          <w:sz w:val="18"/>
                          <w:szCs w:val="18"/>
                        </w:rPr>
                      </w:pPr>
                    </w:p>
                  </w:txbxContent>
                </v:textbox>
              </v:rect>
            </w:pict>
          </mc:Fallback>
        </mc:AlternateContent>
      </w:r>
      <w:r w:rsidRPr="005A0B97">
        <w:rPr>
          <w:b/>
          <w:bCs/>
          <w:noProof/>
          <w:color w:val="000000" w:themeColor="text1"/>
          <w:sz w:val="24"/>
          <w:szCs w:val="32"/>
        </w:rPr>
        <mc:AlternateContent>
          <mc:Choice Requires="wps">
            <w:drawing>
              <wp:anchor distT="0" distB="0" distL="114300" distR="114300" simplePos="0" relativeHeight="251684864" behindDoc="0" locked="0" layoutInCell="1" allowOverlap="1">
                <wp:simplePos x="0" y="0"/>
                <wp:positionH relativeFrom="column">
                  <wp:posOffset>1933575</wp:posOffset>
                </wp:positionH>
                <wp:positionV relativeFrom="paragraph">
                  <wp:posOffset>284480</wp:posOffset>
                </wp:positionV>
                <wp:extent cx="828675" cy="209550"/>
                <wp:effectExtent l="0" t="0" r="28575" b="19050"/>
                <wp:wrapNone/>
                <wp:docPr id="165" name="Rectangle 165"/>
                <wp:cNvGraphicFramePr/>
                <a:graphic xmlns:a="http://schemas.openxmlformats.org/drawingml/2006/main">
                  <a:graphicData uri="http://schemas.microsoft.com/office/word/2010/wordprocessingShape">
                    <wps:wsp>
                      <wps:cNvSpPr/>
                      <wps:spPr>
                        <a:xfrm>
                          <a:off x="0" y="0"/>
                          <a:ext cx="828675" cy="2095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A0B97" w:rsidRPr="00A71B2E" w:rsidRDefault="005A0B97" w:rsidP="00A71B2E">
                            <w:pPr>
                              <w:jc w:val="center"/>
                              <w:rPr>
                                <w:sz w:val="18"/>
                                <w:szCs w:val="18"/>
                              </w:rPr>
                            </w:pPr>
                            <w:r w:rsidRPr="00A71B2E">
                              <w:rPr>
                                <w:sz w:val="18"/>
                                <w:szCs w:val="18"/>
                              </w:rPr>
                              <w:t>Existing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5" o:spid="_x0000_s1038" style="position:absolute;left:0;text-align:left;margin-left:152.25pt;margin-top:22.4pt;width:65.25pt;height:16.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" fillcolor="white [3201]" strokecolor="white [3212]" strokeweight="1pt">
                <v:textbox>
                  <w:txbxContent>
                    <w:p w:rsidR="005A0B97" w:rsidRPr="00A71B2E" w:rsidRDefault="005A0B97" w:rsidP="00A71B2E">
                      <w:pPr>
                        <w:jc w:val="center"/>
                        <w:rPr>
                          <w:sz w:val="18"/>
                          <w:szCs w:val="18"/>
                        </w:rPr>
                      </w:pPr>
                      <w:r w:rsidRPr="00A71B2E">
                        <w:rPr>
                          <w:sz w:val="18"/>
                          <w:szCs w:val="18"/>
                        </w:rPr>
                        <w:t>Existing</w:t>
                      </w:r>
                    </w:p>
                  </w:txbxContent>
                </v:textbox>
              </v:rect>
            </w:pict>
          </mc:Fallback>
        </mc:AlternateContent>
      </w:r>
    </w:p>
    <w:p w:rsidR="00275B12" w:rsidRPr="005A0B97" w:rsidRDefault="00A11E6B" w:rsidP="00275B12">
      <w:pPr>
        <w:jc w:val="both"/>
        <w:rPr>
          <w:b/>
          <w:bCs/>
          <w:color w:val="000000" w:themeColor="text1"/>
          <w:sz w:val="24"/>
          <w:szCs w:val="32"/>
        </w:rPr>
      </w:pPr>
      <w:r w:rsidRPr="005A0B97">
        <w:rPr>
          <w:b/>
          <w:bCs/>
          <w:noProof/>
          <w:color w:val="000000" w:themeColor="text1"/>
          <w:sz w:val="24"/>
          <w:szCs w:val="32"/>
        </w:rPr>
        <mc:AlternateContent>
          <mc:Choice Requires="wps">
            <w:drawing>
              <wp:anchor distT="0" distB="0" distL="114300" distR="114300" simplePos="0" relativeHeight="251679744" behindDoc="0" locked="0" layoutInCell="1" allowOverlap="1">
                <wp:simplePos x="0" y="0"/>
                <wp:positionH relativeFrom="column">
                  <wp:posOffset>4219575</wp:posOffset>
                </wp:positionH>
                <wp:positionV relativeFrom="paragraph">
                  <wp:posOffset>250825</wp:posOffset>
                </wp:positionV>
                <wp:extent cx="790575" cy="0"/>
                <wp:effectExtent l="0" t="76200" r="9525" b="95250"/>
                <wp:wrapNone/>
                <wp:docPr id="158" name="Straight Arrow Connector 158"/>
                <wp:cNvGraphicFramePr/>
                <a:graphic xmlns:a="http://schemas.openxmlformats.org/drawingml/2006/main">
                  <a:graphicData uri="http://schemas.microsoft.com/office/word/2010/wordprocessingShape">
                    <wps:wsp>
                      <wps:cNvCnPr/>
                      <wps:spPr>
                        <a:xfrm>
                          <a:off x="0" y="0"/>
                          <a:ext cx="7905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F25F97" id="Straight Arrow Connector 158" o:spid="_x0000_s1026" type="#_x0000_t32" style="position:absolute;margin-left:332.25pt;margin-top:19.75pt;width:62.2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" strokecolor="#5b9bd5 [3204]" strokeweight=".5pt">
                <v:stroke endarrow="block" joinstyle="miter"/>
              </v:shape>
            </w:pict>
          </mc:Fallback>
        </mc:AlternateContent>
      </w:r>
      <w:r w:rsidRPr="005A0B97">
        <w:rPr>
          <w:b/>
          <w:bCs/>
          <w:noProof/>
          <w:color w:val="000000" w:themeColor="text1"/>
          <w:sz w:val="24"/>
          <w:szCs w:val="32"/>
        </w:rPr>
        <mc:AlternateContent>
          <mc:Choice Requires="wps">
            <w:drawing>
              <wp:anchor distT="0" distB="0" distL="114300" distR="114300" simplePos="0" relativeHeight="251676672" behindDoc="0" locked="0" layoutInCell="1" allowOverlap="1">
                <wp:simplePos x="0" y="0"/>
                <wp:positionH relativeFrom="column">
                  <wp:posOffset>1838325</wp:posOffset>
                </wp:positionH>
                <wp:positionV relativeFrom="paragraph">
                  <wp:posOffset>228600</wp:posOffset>
                </wp:positionV>
                <wp:extent cx="1009650" cy="0"/>
                <wp:effectExtent l="0" t="76200" r="19050" b="95250"/>
                <wp:wrapNone/>
                <wp:docPr id="154" name="Straight Arrow Connector 154"/>
                <wp:cNvGraphicFramePr/>
                <a:graphic xmlns:a="http://schemas.openxmlformats.org/drawingml/2006/main">
                  <a:graphicData uri="http://schemas.microsoft.com/office/word/2010/wordprocessingShape">
                    <wps:wsp>
                      <wps:cNvCnPr/>
                      <wps:spPr>
                        <a:xfrm>
                          <a:off x="0" y="0"/>
                          <a:ext cx="1009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C1BDD6" id="Straight Arrow Connector 154" o:spid="_x0000_s1026" type="#_x0000_t32" style="position:absolute;margin-left:144.75pt;margin-top:18pt;width:79.5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" strokecolor="#5b9bd5 [3204]" strokeweight=".5pt">
                <v:stroke endarrow="block" joinstyle="miter"/>
              </v:shape>
            </w:pict>
          </mc:Fallback>
        </mc:AlternateContent>
      </w:r>
    </w:p>
    <w:p w:rsidR="00275B12" w:rsidRPr="005A0B97" w:rsidRDefault="00275B12" w:rsidP="00275B12">
      <w:pPr>
        <w:jc w:val="both"/>
        <w:rPr>
          <w:b/>
          <w:bCs/>
          <w:color w:val="000000" w:themeColor="text1"/>
          <w:sz w:val="24"/>
          <w:szCs w:val="32"/>
        </w:rPr>
      </w:pPr>
    </w:p>
    <w:p w:rsidR="00275B12" w:rsidRPr="005A0B97" w:rsidRDefault="00A11E6B" w:rsidP="00275B12">
      <w:pPr>
        <w:jc w:val="both"/>
        <w:rPr>
          <w:b/>
          <w:bCs/>
          <w:color w:val="000000" w:themeColor="text1"/>
          <w:sz w:val="24"/>
          <w:szCs w:val="32"/>
        </w:rPr>
      </w:pPr>
      <w:r w:rsidRPr="005A0B97">
        <w:rPr>
          <w:b/>
          <w:bCs/>
          <w:noProof/>
          <w:color w:val="000000" w:themeColor="text1"/>
          <w:sz w:val="24"/>
          <w:szCs w:val="32"/>
        </w:rPr>
        <mc:AlternateContent>
          <mc:Choice Requires="wps">
            <w:drawing>
              <wp:anchor distT="0" distB="0" distL="114300" distR="114300" simplePos="0" relativeHeight="251681792" behindDoc="0" locked="0" layoutInCell="1" allowOverlap="1">
                <wp:simplePos x="0" y="0"/>
                <wp:positionH relativeFrom="column">
                  <wp:posOffset>1838325</wp:posOffset>
                </wp:positionH>
                <wp:positionV relativeFrom="paragraph">
                  <wp:posOffset>98425</wp:posOffset>
                </wp:positionV>
                <wp:extent cx="1009650" cy="2695575"/>
                <wp:effectExtent l="0" t="76200" r="0" b="28575"/>
                <wp:wrapNone/>
                <wp:docPr id="160" name="Connector: Elbow 160"/>
                <wp:cNvGraphicFramePr/>
                <a:graphic xmlns:a="http://schemas.openxmlformats.org/drawingml/2006/main">
                  <a:graphicData uri="http://schemas.microsoft.com/office/word/2010/wordprocessingShape">
                    <wps:wsp>
                      <wps:cNvCnPr/>
                      <wps:spPr>
                        <a:xfrm flipV="1">
                          <a:off x="0" y="0"/>
                          <a:ext cx="1009650" cy="26955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32C017" id="Connector: Elbow 160" o:spid="_x0000_s1026" type="#_x0000_t34" style="position:absolute;margin-left:144.75pt;margin-top:7.75pt;width:79.5pt;height:212.2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" strokecolor="#5b9bd5 [3204]" strokeweight=".5pt">
                <v:stroke endarrow="block"/>
              </v:shape>
            </w:pict>
          </mc:Fallback>
        </mc:AlternateContent>
      </w:r>
    </w:p>
    <w:p w:rsidR="00275B12" w:rsidRPr="005A0B97" w:rsidRDefault="00275B12" w:rsidP="00275B12">
      <w:pPr>
        <w:jc w:val="both"/>
        <w:rPr>
          <w:b/>
          <w:bCs/>
          <w:color w:val="000000" w:themeColor="text1"/>
          <w:sz w:val="24"/>
          <w:szCs w:val="32"/>
        </w:rPr>
      </w:pPr>
    </w:p>
    <w:p w:rsidR="00275B12" w:rsidRPr="005A0B97" w:rsidRDefault="00275B12" w:rsidP="00275B12">
      <w:pPr>
        <w:jc w:val="both"/>
        <w:rPr>
          <w:b/>
          <w:bCs/>
          <w:color w:val="000000" w:themeColor="text1"/>
          <w:sz w:val="24"/>
          <w:szCs w:val="32"/>
        </w:rPr>
      </w:pPr>
    </w:p>
    <w:p w:rsidR="00275B12" w:rsidRPr="005A0B97" w:rsidRDefault="00A71B2E" w:rsidP="00275B12">
      <w:pPr>
        <w:jc w:val="both"/>
        <w:rPr>
          <w:b/>
          <w:bCs/>
          <w:color w:val="000000" w:themeColor="text1"/>
          <w:sz w:val="24"/>
          <w:szCs w:val="32"/>
        </w:rPr>
      </w:pPr>
      <w:r w:rsidRPr="005A0B97">
        <w:rPr>
          <w:b/>
          <w:bCs/>
          <w:noProof/>
          <w:color w:val="000000" w:themeColor="text1"/>
          <w:sz w:val="24"/>
          <w:szCs w:val="32"/>
        </w:rPr>
        <mc:AlternateContent>
          <mc:Choice Requires="wps">
            <w:drawing>
              <wp:anchor distT="0" distB="0" distL="114300" distR="114300" simplePos="0" relativeHeight="251686912" behindDoc="0" locked="0" layoutInCell="1" allowOverlap="1" wp14:anchorId="3F30E4A9" wp14:editId="51C1032E">
                <wp:simplePos x="0" y="0"/>
                <wp:positionH relativeFrom="column">
                  <wp:posOffset>609600</wp:posOffset>
                </wp:positionH>
                <wp:positionV relativeFrom="paragraph">
                  <wp:posOffset>254635</wp:posOffset>
                </wp:positionV>
                <wp:extent cx="828675" cy="209550"/>
                <wp:effectExtent l="0" t="0" r="28575" b="19050"/>
                <wp:wrapNone/>
                <wp:docPr id="166" name="Rectangle 166"/>
                <wp:cNvGraphicFramePr/>
                <a:graphic xmlns:a="http://schemas.openxmlformats.org/drawingml/2006/main">
                  <a:graphicData uri="http://schemas.microsoft.com/office/word/2010/wordprocessingShape">
                    <wps:wsp>
                      <wps:cNvSpPr/>
                      <wps:spPr>
                        <a:xfrm>
                          <a:off x="0" y="0"/>
                          <a:ext cx="828675" cy="2095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A0B97" w:rsidRDefault="005A0B97" w:rsidP="00A71B2E">
                            <w:pPr>
                              <w:jc w:val="center"/>
                              <w:rPr>
                                <w:sz w:val="18"/>
                                <w:szCs w:val="18"/>
                              </w:rPr>
                            </w:pPr>
                            <w:r>
                              <w:rPr>
                                <w:sz w:val="18"/>
                                <w:szCs w:val="18"/>
                              </w:rPr>
                              <w:t>Register</w:t>
                            </w:r>
                          </w:p>
                          <w:p w:rsidR="005A0B97" w:rsidRPr="00A71B2E" w:rsidRDefault="005A0B97" w:rsidP="00A71B2E">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30E4A9" id="Rectangle 166" o:spid="_x0000_s1039" style="position:absolute;left:0;text-align:left;margin-left:48pt;margin-top:20.05pt;width:65.25pt;height:16.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" fillcolor="white [3201]" strokecolor="white [3212]" strokeweight="1pt">
                <v:textbox>
                  <w:txbxContent>
                    <w:p w:rsidR="005A0B97" w:rsidRDefault="005A0B97" w:rsidP="00A71B2E">
                      <w:pPr>
                        <w:jc w:val="center"/>
                        <w:rPr>
                          <w:sz w:val="18"/>
                          <w:szCs w:val="18"/>
                        </w:rPr>
                      </w:pPr>
                      <w:r>
                        <w:rPr>
                          <w:sz w:val="18"/>
                          <w:szCs w:val="18"/>
                        </w:rPr>
                        <w:t>Register</w:t>
                      </w:r>
                    </w:p>
                    <w:p w:rsidR="005A0B97" w:rsidRPr="00A71B2E" w:rsidRDefault="005A0B97" w:rsidP="00A71B2E">
                      <w:pPr>
                        <w:jc w:val="center"/>
                        <w:rPr>
                          <w:sz w:val="18"/>
                          <w:szCs w:val="18"/>
                        </w:rPr>
                      </w:pPr>
                    </w:p>
                  </w:txbxContent>
                </v:textbox>
              </v:rect>
            </w:pict>
          </mc:Fallback>
        </mc:AlternateContent>
      </w:r>
      <w:r w:rsidR="00A11E6B" w:rsidRPr="005A0B97">
        <w:rPr>
          <w:b/>
          <w:bCs/>
          <w:noProof/>
          <w:color w:val="000000" w:themeColor="text1"/>
          <w:sz w:val="24"/>
          <w:szCs w:val="32"/>
        </w:rPr>
        <mc:AlternateContent>
          <mc:Choice Requires="wps">
            <w:drawing>
              <wp:anchor distT="0" distB="0" distL="114300" distR="114300" simplePos="0" relativeHeight="251680768" behindDoc="0" locked="0" layoutInCell="1" allowOverlap="1">
                <wp:simplePos x="0" y="0"/>
                <wp:positionH relativeFrom="column">
                  <wp:posOffset>1038225</wp:posOffset>
                </wp:positionH>
                <wp:positionV relativeFrom="paragraph">
                  <wp:posOffset>73025</wp:posOffset>
                </wp:positionV>
                <wp:extent cx="9525" cy="600710"/>
                <wp:effectExtent l="57150" t="0" r="66675" b="66040"/>
                <wp:wrapNone/>
                <wp:docPr id="159" name="Straight Arrow Connector 159"/>
                <wp:cNvGraphicFramePr/>
                <a:graphic xmlns:a="http://schemas.openxmlformats.org/drawingml/2006/main">
                  <a:graphicData uri="http://schemas.microsoft.com/office/word/2010/wordprocessingShape">
                    <wps:wsp>
                      <wps:cNvCnPr/>
                      <wps:spPr>
                        <a:xfrm>
                          <a:off x="0" y="0"/>
                          <a:ext cx="9525" cy="6007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0ED000" id="Straight Arrow Connector 159" o:spid="_x0000_s1026" type="#_x0000_t32" style="position:absolute;margin-left:81.75pt;margin-top:5.75pt;width:.75pt;height:47.3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" strokecolor="#5b9bd5 [3204]" strokeweight=".5pt">
                <v:stroke endarrow="block" joinstyle="miter"/>
              </v:shape>
            </w:pict>
          </mc:Fallback>
        </mc:AlternateContent>
      </w:r>
    </w:p>
    <w:p w:rsidR="00275B12" w:rsidRPr="005A0B97" w:rsidRDefault="00A71B2E" w:rsidP="00275B12">
      <w:pPr>
        <w:jc w:val="both"/>
        <w:rPr>
          <w:b/>
          <w:bCs/>
          <w:color w:val="000000" w:themeColor="text1"/>
          <w:sz w:val="24"/>
          <w:szCs w:val="32"/>
        </w:rPr>
      </w:pPr>
      <w:r w:rsidRPr="005A0B97">
        <w:rPr>
          <w:b/>
          <w:bCs/>
          <w:noProof/>
          <w:color w:val="000000" w:themeColor="text1"/>
          <w:sz w:val="24"/>
          <w:szCs w:val="32"/>
        </w:rPr>
        <mc:AlternateContent>
          <mc:Choice Requires="wps">
            <w:drawing>
              <wp:anchor distT="0" distB="0" distL="114300" distR="114300" simplePos="0" relativeHeight="251688960" behindDoc="0" locked="0" layoutInCell="1" allowOverlap="1" wp14:anchorId="02F5410D" wp14:editId="15CD4539">
                <wp:simplePos x="0" y="0"/>
                <wp:positionH relativeFrom="column">
                  <wp:posOffset>1952625</wp:posOffset>
                </wp:positionH>
                <wp:positionV relativeFrom="paragraph">
                  <wp:posOffset>40005</wp:posOffset>
                </wp:positionV>
                <wp:extent cx="828675" cy="209550"/>
                <wp:effectExtent l="0" t="0" r="28575" b="19050"/>
                <wp:wrapNone/>
                <wp:docPr id="167" name="Rectangle 167"/>
                <wp:cNvGraphicFramePr/>
                <a:graphic xmlns:a="http://schemas.openxmlformats.org/drawingml/2006/main">
                  <a:graphicData uri="http://schemas.microsoft.com/office/word/2010/wordprocessingShape">
                    <wps:wsp>
                      <wps:cNvSpPr/>
                      <wps:spPr>
                        <a:xfrm>
                          <a:off x="0" y="0"/>
                          <a:ext cx="828675" cy="2095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5A0B97" w:rsidRDefault="005A0B97" w:rsidP="00A71B2E">
                            <w:pPr>
                              <w:jc w:val="center"/>
                              <w:rPr>
                                <w:sz w:val="18"/>
                                <w:szCs w:val="18"/>
                              </w:rPr>
                            </w:pPr>
                            <w:r>
                              <w:rPr>
                                <w:sz w:val="18"/>
                                <w:szCs w:val="18"/>
                              </w:rPr>
                              <w:t>New Login</w:t>
                            </w:r>
                          </w:p>
                          <w:p w:rsidR="005A0B97" w:rsidRPr="00A71B2E" w:rsidRDefault="005A0B97" w:rsidP="00A71B2E">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F5410D" id="Rectangle 167" o:spid="_x0000_s1040" style="position:absolute;left:0;text-align:left;margin-left:153.75pt;margin-top:3.15pt;width:65.25pt;height:16.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" fillcolor="white [3201]" strokecolor="white [3212]" strokeweight="1pt">
                <v:textbox>
                  <w:txbxContent>
                    <w:p w:rsidR="005A0B97" w:rsidRDefault="005A0B97" w:rsidP="00A71B2E">
                      <w:pPr>
                        <w:jc w:val="center"/>
                        <w:rPr>
                          <w:sz w:val="18"/>
                          <w:szCs w:val="18"/>
                        </w:rPr>
                      </w:pPr>
                      <w:r>
                        <w:rPr>
                          <w:sz w:val="18"/>
                          <w:szCs w:val="18"/>
                        </w:rPr>
                        <w:t>New Login</w:t>
                      </w:r>
                    </w:p>
                    <w:p w:rsidR="005A0B97" w:rsidRPr="00A71B2E" w:rsidRDefault="005A0B97" w:rsidP="00A71B2E">
                      <w:pPr>
                        <w:jc w:val="center"/>
                        <w:rPr>
                          <w:sz w:val="18"/>
                          <w:szCs w:val="18"/>
                        </w:rPr>
                      </w:pPr>
                    </w:p>
                  </w:txbxContent>
                </v:textbox>
              </v:rect>
            </w:pict>
          </mc:Fallback>
        </mc:AlternateContent>
      </w:r>
    </w:p>
    <w:p w:rsidR="00275B12" w:rsidRPr="005A0B97" w:rsidRDefault="00A11E6B" w:rsidP="00275B12">
      <w:pPr>
        <w:jc w:val="both"/>
        <w:rPr>
          <w:b/>
          <w:bCs/>
          <w:color w:val="000000" w:themeColor="text1"/>
          <w:sz w:val="24"/>
          <w:szCs w:val="32"/>
        </w:rPr>
      </w:pPr>
      <w:r w:rsidRPr="005A0B97">
        <w:rPr>
          <w:noProof/>
          <w:color w:val="000000" w:themeColor="text1"/>
        </w:rPr>
        <w:drawing>
          <wp:anchor distT="0" distB="0" distL="114300" distR="114300" simplePos="0" relativeHeight="251675648" behindDoc="0" locked="0" layoutInCell="1" allowOverlap="1">
            <wp:simplePos x="0" y="0"/>
            <wp:positionH relativeFrom="column">
              <wp:posOffset>333375</wp:posOffset>
            </wp:positionH>
            <wp:positionV relativeFrom="paragraph">
              <wp:posOffset>98425</wp:posOffset>
            </wp:positionV>
            <wp:extent cx="1543050" cy="2571749"/>
            <wp:effectExtent l="0" t="0" r="0" b="635"/>
            <wp:wrapNone/>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543050" cy="2571749"/>
                    </a:xfrm>
                    <a:prstGeom prst="rect">
                      <a:avLst/>
                    </a:prstGeom>
                  </pic:spPr>
                </pic:pic>
              </a:graphicData>
            </a:graphic>
            <wp14:sizeRelH relativeFrom="margin">
              <wp14:pctWidth>0</wp14:pctWidth>
            </wp14:sizeRelH>
            <wp14:sizeRelV relativeFrom="margin">
              <wp14:pctHeight>0</wp14:pctHeight>
            </wp14:sizeRelV>
          </wp:anchor>
        </w:drawing>
      </w:r>
    </w:p>
    <w:p w:rsidR="00275B12" w:rsidRPr="005A0B97" w:rsidRDefault="00275B12" w:rsidP="00275B12">
      <w:pPr>
        <w:jc w:val="both"/>
        <w:rPr>
          <w:b/>
          <w:bCs/>
          <w:color w:val="000000" w:themeColor="text1"/>
          <w:sz w:val="24"/>
          <w:szCs w:val="32"/>
        </w:rPr>
      </w:pPr>
    </w:p>
    <w:p w:rsidR="00275B12" w:rsidRPr="005A0B97" w:rsidRDefault="00275B12" w:rsidP="00275B12">
      <w:pPr>
        <w:jc w:val="both"/>
        <w:rPr>
          <w:b/>
          <w:bCs/>
          <w:color w:val="000000" w:themeColor="text1"/>
          <w:sz w:val="24"/>
          <w:szCs w:val="32"/>
        </w:rPr>
      </w:pPr>
    </w:p>
    <w:p w:rsidR="00275B12" w:rsidRPr="005A0B97" w:rsidRDefault="00275B12" w:rsidP="00275B12">
      <w:pPr>
        <w:jc w:val="both"/>
        <w:rPr>
          <w:b/>
          <w:bCs/>
          <w:color w:val="000000" w:themeColor="text1"/>
          <w:sz w:val="24"/>
          <w:szCs w:val="32"/>
        </w:rPr>
      </w:pPr>
    </w:p>
    <w:p w:rsidR="00275B12" w:rsidRPr="005A0B97" w:rsidRDefault="00275B12" w:rsidP="00275B12">
      <w:pPr>
        <w:jc w:val="both"/>
        <w:rPr>
          <w:b/>
          <w:bCs/>
          <w:color w:val="000000" w:themeColor="text1"/>
          <w:sz w:val="24"/>
          <w:szCs w:val="32"/>
        </w:rPr>
      </w:pPr>
    </w:p>
    <w:p w:rsidR="00275B12" w:rsidRPr="005A0B97" w:rsidRDefault="00275B12" w:rsidP="00275B12">
      <w:pPr>
        <w:jc w:val="both"/>
        <w:rPr>
          <w:b/>
          <w:bCs/>
          <w:color w:val="000000" w:themeColor="text1"/>
          <w:sz w:val="24"/>
          <w:szCs w:val="32"/>
        </w:rPr>
      </w:pPr>
    </w:p>
    <w:p w:rsidR="00275B12" w:rsidRPr="005A0B97" w:rsidRDefault="00275B12" w:rsidP="00275B12">
      <w:pPr>
        <w:jc w:val="both"/>
        <w:rPr>
          <w:b/>
          <w:bCs/>
          <w:color w:val="000000" w:themeColor="text1"/>
          <w:sz w:val="24"/>
          <w:szCs w:val="32"/>
        </w:rPr>
      </w:pPr>
    </w:p>
    <w:p w:rsidR="00275B12" w:rsidRPr="005A0B97" w:rsidRDefault="00275B12" w:rsidP="00275B12">
      <w:pPr>
        <w:jc w:val="both"/>
        <w:rPr>
          <w:b/>
          <w:bCs/>
          <w:color w:val="000000" w:themeColor="text1"/>
          <w:sz w:val="24"/>
          <w:szCs w:val="32"/>
        </w:rPr>
      </w:pPr>
    </w:p>
    <w:p w:rsidR="00275B12" w:rsidRPr="005A0B97" w:rsidRDefault="00275B12" w:rsidP="00275B12">
      <w:pPr>
        <w:jc w:val="both"/>
        <w:rPr>
          <w:b/>
          <w:bCs/>
          <w:color w:val="000000" w:themeColor="text1"/>
          <w:sz w:val="24"/>
          <w:szCs w:val="32"/>
        </w:rPr>
      </w:pPr>
    </w:p>
    <w:p w:rsidR="00275B12" w:rsidRPr="005A0B97" w:rsidRDefault="00275B12" w:rsidP="00275B12">
      <w:pPr>
        <w:jc w:val="both"/>
        <w:rPr>
          <w:b/>
          <w:bCs/>
          <w:color w:val="000000" w:themeColor="text1"/>
          <w:sz w:val="24"/>
          <w:szCs w:val="32"/>
        </w:rPr>
      </w:pPr>
    </w:p>
    <w:p w:rsidR="00275B12" w:rsidRPr="005A0B97" w:rsidRDefault="00275B12" w:rsidP="00275B12">
      <w:pPr>
        <w:jc w:val="both"/>
        <w:rPr>
          <w:b/>
          <w:bCs/>
          <w:color w:val="000000" w:themeColor="text1"/>
          <w:sz w:val="24"/>
          <w:szCs w:val="32"/>
        </w:rPr>
      </w:pPr>
    </w:p>
    <w:p w:rsidR="00275B12" w:rsidRPr="005A0B97" w:rsidRDefault="00275B12" w:rsidP="00275B12">
      <w:pPr>
        <w:jc w:val="both"/>
        <w:rPr>
          <w:b/>
          <w:bCs/>
          <w:color w:val="000000" w:themeColor="text1"/>
          <w:sz w:val="24"/>
          <w:szCs w:val="32"/>
        </w:rPr>
      </w:pPr>
    </w:p>
    <w:p w:rsidR="00275B12" w:rsidRPr="005A0B97" w:rsidRDefault="00275B12" w:rsidP="00275B12">
      <w:pPr>
        <w:jc w:val="both"/>
        <w:rPr>
          <w:b/>
          <w:bCs/>
          <w:color w:val="000000" w:themeColor="text1"/>
          <w:sz w:val="24"/>
          <w:szCs w:val="32"/>
        </w:rPr>
      </w:pPr>
    </w:p>
    <w:p w:rsidR="00275B12" w:rsidRPr="005A0B97" w:rsidRDefault="00275B12" w:rsidP="00275B12">
      <w:pPr>
        <w:jc w:val="both"/>
        <w:rPr>
          <w:b/>
          <w:bCs/>
          <w:color w:val="000000" w:themeColor="text1"/>
          <w:sz w:val="24"/>
          <w:szCs w:val="32"/>
        </w:rPr>
      </w:pPr>
    </w:p>
    <w:p w:rsidR="00275B12" w:rsidRPr="005A0B97" w:rsidRDefault="00275B12" w:rsidP="00275B12">
      <w:pPr>
        <w:jc w:val="both"/>
        <w:rPr>
          <w:b/>
          <w:bCs/>
          <w:color w:val="000000" w:themeColor="text1"/>
          <w:sz w:val="24"/>
          <w:szCs w:val="32"/>
        </w:rPr>
      </w:pPr>
    </w:p>
    <w:p w:rsidR="00275B12" w:rsidRPr="005A0B97" w:rsidRDefault="00275B12" w:rsidP="00275B12">
      <w:pPr>
        <w:jc w:val="both"/>
        <w:rPr>
          <w:b/>
          <w:bCs/>
          <w:color w:val="000000" w:themeColor="text1"/>
          <w:sz w:val="24"/>
          <w:szCs w:val="32"/>
        </w:rPr>
      </w:pPr>
    </w:p>
    <w:p w:rsidR="00275B12" w:rsidRPr="005A0B97" w:rsidRDefault="00275B12" w:rsidP="00275B12">
      <w:pPr>
        <w:jc w:val="both"/>
        <w:rPr>
          <w:b/>
          <w:bCs/>
          <w:color w:val="000000" w:themeColor="text1"/>
          <w:sz w:val="24"/>
          <w:szCs w:val="32"/>
        </w:rPr>
      </w:pPr>
    </w:p>
    <w:p w:rsidR="00275B12" w:rsidRPr="005A0B97" w:rsidRDefault="00275B12" w:rsidP="00275B12">
      <w:pPr>
        <w:pStyle w:val="ListParagraph"/>
        <w:numPr>
          <w:ilvl w:val="1"/>
          <w:numId w:val="37"/>
        </w:numPr>
        <w:jc w:val="both"/>
        <w:rPr>
          <w:b/>
          <w:bCs/>
          <w:color w:val="000000" w:themeColor="text1"/>
          <w:sz w:val="24"/>
          <w:szCs w:val="32"/>
        </w:rPr>
      </w:pPr>
      <w:r w:rsidRPr="005A0B97">
        <w:rPr>
          <w:b/>
          <w:bCs/>
          <w:color w:val="000000" w:themeColor="text1"/>
          <w:sz w:val="24"/>
          <w:szCs w:val="32"/>
        </w:rPr>
        <w:lastRenderedPageBreak/>
        <w:t xml:space="preserve"> Client Side Design</w:t>
      </w:r>
    </w:p>
    <w:p w:rsidR="00A71B2E" w:rsidRPr="005A0B97" w:rsidRDefault="00A71B2E" w:rsidP="003A7463">
      <w:pPr>
        <w:jc w:val="both"/>
        <w:rPr>
          <w:rFonts w:eastAsiaTheme="majorEastAsia" w:cstheme="majorBidi"/>
          <w:color w:val="000000" w:themeColor="text1"/>
          <w:szCs w:val="32"/>
        </w:rPr>
      </w:pPr>
      <w:r w:rsidRPr="005A0B97">
        <w:rPr>
          <w:rFonts w:eastAsiaTheme="majorEastAsia" w:cstheme="majorBidi"/>
          <w:color w:val="000000" w:themeColor="text1"/>
          <w:szCs w:val="32"/>
        </w:rPr>
        <w:t>The client side design is important receptor of the restful services.</w:t>
      </w:r>
    </w:p>
    <w:p w:rsidR="00A71B2E" w:rsidRPr="005A0B97" w:rsidRDefault="00A71B2E" w:rsidP="003A7463">
      <w:pPr>
        <w:jc w:val="both"/>
        <w:rPr>
          <w:rFonts w:eastAsiaTheme="majorEastAsia" w:cstheme="majorBidi"/>
          <w:color w:val="000000" w:themeColor="text1"/>
          <w:szCs w:val="32"/>
        </w:rPr>
      </w:pPr>
    </w:p>
    <w:p w:rsidR="00A71B2E" w:rsidRPr="005A0B97" w:rsidRDefault="00A71B2E" w:rsidP="003A7463">
      <w:pPr>
        <w:jc w:val="both"/>
        <w:rPr>
          <w:rFonts w:eastAsiaTheme="majorEastAsia" w:cstheme="majorBidi"/>
          <w:color w:val="000000" w:themeColor="text1"/>
          <w:szCs w:val="32"/>
        </w:rPr>
      </w:pPr>
      <w:r w:rsidRPr="005A0B97">
        <w:rPr>
          <w:noProof/>
          <w:color w:val="000000" w:themeColor="text1"/>
        </w:rPr>
        <w:drawing>
          <wp:inline distT="0" distB="0" distL="0" distR="0" wp14:anchorId="6A6B1F1B" wp14:editId="3C94DCCE">
            <wp:extent cx="2819400" cy="2647950"/>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19400" cy="2647950"/>
                    </a:xfrm>
                    <a:prstGeom prst="rect">
                      <a:avLst/>
                    </a:prstGeom>
                  </pic:spPr>
                </pic:pic>
              </a:graphicData>
            </a:graphic>
          </wp:inline>
        </w:drawing>
      </w:r>
    </w:p>
    <w:p w:rsidR="00A71B2E" w:rsidRPr="005A0B97" w:rsidRDefault="00A71B2E" w:rsidP="003A7463">
      <w:pPr>
        <w:jc w:val="both"/>
        <w:rPr>
          <w:rFonts w:eastAsiaTheme="majorEastAsia" w:cstheme="majorBidi"/>
          <w:color w:val="000000" w:themeColor="text1"/>
          <w:szCs w:val="32"/>
        </w:rPr>
      </w:pPr>
    </w:p>
    <w:p w:rsidR="00A71B2E" w:rsidRPr="005A0B97" w:rsidRDefault="00A71B2E" w:rsidP="003A7463">
      <w:pPr>
        <w:jc w:val="both"/>
        <w:rPr>
          <w:rFonts w:eastAsiaTheme="majorEastAsia" w:cstheme="majorBidi"/>
          <w:color w:val="000000" w:themeColor="text1"/>
          <w:szCs w:val="32"/>
        </w:rPr>
      </w:pPr>
      <w:r w:rsidRPr="005A0B97">
        <w:rPr>
          <w:rFonts w:eastAsiaTheme="majorEastAsia" w:cstheme="majorBidi"/>
          <w:color w:val="000000" w:themeColor="text1"/>
          <w:szCs w:val="32"/>
        </w:rPr>
        <w:t>The business rules are applied in this phase and the Restful Client over http consumption for the middle tier API occurs at this location.</w:t>
      </w:r>
    </w:p>
    <w:p w:rsidR="00A71B2E" w:rsidRPr="005A0B97" w:rsidRDefault="00A71B2E" w:rsidP="003A7463">
      <w:pPr>
        <w:jc w:val="both"/>
        <w:rPr>
          <w:rFonts w:eastAsiaTheme="majorEastAsia" w:cstheme="majorBidi"/>
          <w:color w:val="000000" w:themeColor="text1"/>
          <w:szCs w:val="32"/>
        </w:rPr>
      </w:pPr>
      <w:r w:rsidRPr="005A0B97">
        <w:rPr>
          <w:noProof/>
          <w:color w:val="000000" w:themeColor="text1"/>
        </w:rPr>
        <w:lastRenderedPageBreak/>
        <w:drawing>
          <wp:inline distT="0" distB="0" distL="0" distR="0" wp14:anchorId="5F121D6E" wp14:editId="4F7FFB32">
            <wp:extent cx="5724525" cy="5505450"/>
            <wp:effectExtent l="0" t="0" r="9525"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24525" cy="5505450"/>
                    </a:xfrm>
                    <a:prstGeom prst="rect">
                      <a:avLst/>
                    </a:prstGeom>
                  </pic:spPr>
                </pic:pic>
              </a:graphicData>
            </a:graphic>
          </wp:inline>
        </w:drawing>
      </w:r>
    </w:p>
    <w:p w:rsidR="00A71B2E" w:rsidRPr="005A0B97" w:rsidRDefault="00A71B2E" w:rsidP="003A7463">
      <w:pPr>
        <w:jc w:val="both"/>
        <w:rPr>
          <w:rFonts w:eastAsiaTheme="majorEastAsia" w:cstheme="majorBidi"/>
          <w:color w:val="000000" w:themeColor="text1"/>
          <w:szCs w:val="32"/>
        </w:rPr>
      </w:pPr>
    </w:p>
    <w:p w:rsidR="00A71B2E" w:rsidRPr="005A0B97" w:rsidRDefault="00A71B2E" w:rsidP="003A7463">
      <w:pPr>
        <w:jc w:val="both"/>
        <w:rPr>
          <w:rFonts w:eastAsiaTheme="majorEastAsia" w:cstheme="majorBidi"/>
          <w:color w:val="000000" w:themeColor="text1"/>
          <w:szCs w:val="32"/>
        </w:rPr>
      </w:pPr>
      <w:r w:rsidRPr="005A0B97">
        <w:rPr>
          <w:rFonts w:eastAsiaTheme="majorEastAsia" w:cstheme="majorBidi"/>
          <w:color w:val="000000" w:themeColor="text1"/>
          <w:szCs w:val="32"/>
        </w:rPr>
        <w:t xml:space="preserve">In the Android </w:t>
      </w:r>
      <w:proofErr w:type="gramStart"/>
      <w:r w:rsidRPr="005A0B97">
        <w:rPr>
          <w:rFonts w:eastAsiaTheme="majorEastAsia" w:cstheme="majorBidi"/>
          <w:color w:val="000000" w:themeColor="text1"/>
          <w:szCs w:val="32"/>
        </w:rPr>
        <w:t>Application</w:t>
      </w:r>
      <w:proofErr w:type="gramEnd"/>
      <w:r w:rsidRPr="005A0B97">
        <w:rPr>
          <w:rFonts w:eastAsiaTheme="majorEastAsia" w:cstheme="majorBidi"/>
          <w:color w:val="000000" w:themeColor="text1"/>
          <w:szCs w:val="32"/>
        </w:rPr>
        <w:t xml:space="preserve"> the Client Design is as follows</w:t>
      </w:r>
    </w:p>
    <w:p w:rsidR="00A71B2E" w:rsidRPr="005A0B97" w:rsidRDefault="00A71B2E" w:rsidP="003A7463">
      <w:pPr>
        <w:jc w:val="both"/>
        <w:rPr>
          <w:rFonts w:eastAsiaTheme="majorEastAsia" w:cstheme="majorBidi"/>
          <w:color w:val="000000" w:themeColor="text1"/>
          <w:szCs w:val="32"/>
        </w:rPr>
      </w:pPr>
    </w:p>
    <w:p w:rsidR="00A71B2E" w:rsidRPr="005A0B97" w:rsidRDefault="00A71B2E" w:rsidP="003A7463">
      <w:pPr>
        <w:jc w:val="both"/>
        <w:rPr>
          <w:rFonts w:eastAsiaTheme="majorEastAsia" w:cstheme="majorBidi"/>
          <w:color w:val="000000" w:themeColor="text1"/>
          <w:szCs w:val="32"/>
        </w:rPr>
      </w:pPr>
      <w:r w:rsidRPr="005A0B97">
        <w:rPr>
          <w:noProof/>
          <w:color w:val="000000" w:themeColor="text1"/>
        </w:rPr>
        <w:lastRenderedPageBreak/>
        <w:drawing>
          <wp:inline distT="0" distB="0" distL="0" distR="0" wp14:anchorId="3AF47018" wp14:editId="01EFBD80">
            <wp:extent cx="2790825" cy="2333625"/>
            <wp:effectExtent l="0" t="0" r="9525" b="9525"/>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90825" cy="2333625"/>
                    </a:xfrm>
                    <a:prstGeom prst="rect">
                      <a:avLst/>
                    </a:prstGeom>
                  </pic:spPr>
                </pic:pic>
              </a:graphicData>
            </a:graphic>
          </wp:inline>
        </w:drawing>
      </w:r>
      <w:r w:rsidRPr="005A0B97">
        <w:rPr>
          <w:rFonts w:eastAsiaTheme="majorEastAsia" w:cstheme="majorBidi"/>
          <w:color w:val="000000" w:themeColor="text1"/>
          <w:szCs w:val="32"/>
        </w:rPr>
        <w:br/>
      </w:r>
    </w:p>
    <w:p w:rsidR="00A71B2E" w:rsidRPr="005A0B97" w:rsidRDefault="00A71B2E" w:rsidP="003A7463">
      <w:pPr>
        <w:jc w:val="both"/>
        <w:rPr>
          <w:rFonts w:eastAsiaTheme="majorEastAsia" w:cstheme="majorBidi"/>
          <w:color w:val="000000" w:themeColor="text1"/>
          <w:szCs w:val="32"/>
        </w:rPr>
      </w:pPr>
    </w:p>
    <w:p w:rsidR="00A71B2E" w:rsidRPr="005A0B97" w:rsidRDefault="00A71B2E" w:rsidP="003A7463">
      <w:pPr>
        <w:jc w:val="both"/>
        <w:rPr>
          <w:rFonts w:eastAsiaTheme="majorEastAsia" w:cstheme="majorBidi"/>
          <w:color w:val="000000" w:themeColor="text1"/>
          <w:szCs w:val="32"/>
        </w:rPr>
      </w:pPr>
      <w:r w:rsidRPr="005A0B97">
        <w:rPr>
          <w:noProof/>
          <w:color w:val="000000" w:themeColor="text1"/>
        </w:rPr>
        <w:drawing>
          <wp:inline distT="0" distB="0" distL="0" distR="0" wp14:anchorId="5059916F" wp14:editId="32B8016B">
            <wp:extent cx="5943600" cy="3375025"/>
            <wp:effectExtent l="0" t="0" r="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375025"/>
                    </a:xfrm>
                    <a:prstGeom prst="rect">
                      <a:avLst/>
                    </a:prstGeom>
                  </pic:spPr>
                </pic:pic>
              </a:graphicData>
            </a:graphic>
          </wp:inline>
        </w:drawing>
      </w:r>
    </w:p>
    <w:p w:rsidR="00A71B2E" w:rsidRPr="005A0B97" w:rsidRDefault="00A71B2E" w:rsidP="003A7463">
      <w:pPr>
        <w:jc w:val="both"/>
        <w:rPr>
          <w:rFonts w:eastAsiaTheme="majorEastAsia" w:cstheme="majorBidi"/>
          <w:color w:val="000000" w:themeColor="text1"/>
          <w:szCs w:val="32"/>
        </w:rPr>
      </w:pPr>
    </w:p>
    <w:p w:rsidR="00A71B2E" w:rsidRPr="005A0B97" w:rsidRDefault="00A71B2E" w:rsidP="003A7463">
      <w:pPr>
        <w:jc w:val="both"/>
        <w:rPr>
          <w:rFonts w:eastAsiaTheme="majorEastAsia" w:cstheme="majorBidi"/>
          <w:color w:val="000000" w:themeColor="text1"/>
          <w:szCs w:val="32"/>
        </w:rPr>
      </w:pPr>
    </w:p>
    <w:p w:rsidR="00A71B2E" w:rsidRPr="005A0B97" w:rsidRDefault="00A71B2E" w:rsidP="003A7463">
      <w:pPr>
        <w:jc w:val="both"/>
        <w:rPr>
          <w:rFonts w:eastAsiaTheme="majorEastAsia" w:cstheme="majorBidi"/>
          <w:color w:val="000000" w:themeColor="text1"/>
          <w:szCs w:val="32"/>
        </w:rPr>
      </w:pPr>
    </w:p>
    <w:p w:rsidR="00A71B2E" w:rsidRPr="005A0B97" w:rsidRDefault="00A71B2E" w:rsidP="003A7463">
      <w:pPr>
        <w:jc w:val="both"/>
        <w:rPr>
          <w:rFonts w:eastAsiaTheme="majorEastAsia" w:cstheme="majorBidi"/>
          <w:color w:val="000000" w:themeColor="text1"/>
          <w:szCs w:val="32"/>
        </w:rPr>
      </w:pPr>
    </w:p>
    <w:p w:rsidR="00A71B2E" w:rsidRPr="005A0B97" w:rsidRDefault="00A71B2E" w:rsidP="003A7463">
      <w:pPr>
        <w:jc w:val="both"/>
        <w:rPr>
          <w:rFonts w:eastAsiaTheme="majorEastAsia" w:cstheme="majorBidi"/>
          <w:color w:val="000000" w:themeColor="text1"/>
          <w:szCs w:val="32"/>
        </w:rPr>
      </w:pPr>
    </w:p>
    <w:p w:rsidR="001A2D02" w:rsidRPr="005A0B97" w:rsidRDefault="001A2D02" w:rsidP="003A7463">
      <w:pPr>
        <w:jc w:val="both"/>
        <w:rPr>
          <w:rFonts w:eastAsiaTheme="majorEastAsia" w:cstheme="majorBidi"/>
          <w:color w:val="000000" w:themeColor="text1"/>
          <w:szCs w:val="32"/>
        </w:rPr>
      </w:pPr>
    </w:p>
    <w:p w:rsidR="001A2D02" w:rsidRPr="005A0B97" w:rsidRDefault="001A2D02" w:rsidP="003A7463">
      <w:pPr>
        <w:jc w:val="both"/>
        <w:rPr>
          <w:rFonts w:eastAsiaTheme="majorEastAsia" w:cstheme="majorBidi"/>
          <w:color w:val="000000" w:themeColor="text1"/>
          <w:szCs w:val="32"/>
        </w:rPr>
      </w:pPr>
    </w:p>
    <w:p w:rsidR="001A2D02" w:rsidRPr="005A0B97" w:rsidRDefault="001A2D02" w:rsidP="003A7463">
      <w:pPr>
        <w:jc w:val="both"/>
        <w:rPr>
          <w:rFonts w:eastAsiaTheme="majorEastAsia" w:cstheme="majorBidi"/>
          <w:b/>
          <w:color w:val="000000" w:themeColor="text1"/>
          <w:sz w:val="28"/>
          <w:szCs w:val="32"/>
        </w:rPr>
      </w:pPr>
      <w:r w:rsidRPr="005A0B97">
        <w:rPr>
          <w:rFonts w:eastAsiaTheme="majorEastAsia" w:cstheme="majorBidi"/>
          <w:b/>
          <w:color w:val="000000" w:themeColor="text1"/>
          <w:sz w:val="28"/>
          <w:szCs w:val="32"/>
        </w:rPr>
        <w:lastRenderedPageBreak/>
        <w:t>Data Store</w:t>
      </w:r>
    </w:p>
    <w:p w:rsidR="001A2D02" w:rsidRPr="005A0B97" w:rsidRDefault="001A2D02" w:rsidP="003A7463">
      <w:pPr>
        <w:jc w:val="both"/>
        <w:rPr>
          <w:rFonts w:eastAsiaTheme="majorEastAsia" w:cstheme="majorBidi"/>
          <w:color w:val="000000" w:themeColor="text1"/>
          <w:sz w:val="24"/>
          <w:szCs w:val="32"/>
        </w:rPr>
      </w:pPr>
      <w:r w:rsidRPr="005A0B97">
        <w:rPr>
          <w:rFonts w:eastAsiaTheme="majorEastAsia" w:cstheme="majorBidi"/>
          <w:color w:val="000000" w:themeColor="text1"/>
          <w:sz w:val="24"/>
          <w:szCs w:val="32"/>
        </w:rPr>
        <w:t>This primarily involves a RDS MySQL system stores in Amazon RDS cloud.</w:t>
      </w:r>
    </w:p>
    <w:p w:rsidR="001A2D02" w:rsidRPr="005A0B97" w:rsidRDefault="001A2D02" w:rsidP="003A7463">
      <w:pPr>
        <w:jc w:val="both"/>
        <w:rPr>
          <w:rFonts w:eastAsiaTheme="majorEastAsia" w:cstheme="majorBidi"/>
          <w:color w:val="000000" w:themeColor="text1"/>
          <w:sz w:val="28"/>
          <w:szCs w:val="32"/>
        </w:rPr>
      </w:pPr>
      <w:r w:rsidRPr="005A0B97">
        <w:rPr>
          <w:rFonts w:eastAsiaTheme="majorEastAsia" w:cstheme="majorBidi"/>
          <w:color w:val="000000" w:themeColor="text1"/>
          <w:sz w:val="24"/>
          <w:szCs w:val="32"/>
        </w:rPr>
        <w:t xml:space="preserve">For the Client side authentication storage is done in the </w:t>
      </w:r>
      <w:proofErr w:type="gramStart"/>
      <w:r w:rsidRPr="005A0B97">
        <w:rPr>
          <w:rFonts w:eastAsiaTheme="majorEastAsia" w:cstheme="majorBidi"/>
          <w:color w:val="000000" w:themeColor="text1"/>
          <w:sz w:val="24"/>
          <w:szCs w:val="32"/>
        </w:rPr>
        <w:t>SQLite .</w:t>
      </w:r>
      <w:proofErr w:type="gramEnd"/>
    </w:p>
    <w:sectPr w:rsidR="001A2D02" w:rsidRPr="005A0B97" w:rsidSect="00670A44">
      <w:footerReference w:type="default" r:id="rId3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57FA" w:rsidRDefault="003E57FA" w:rsidP="00CD0EE4">
      <w:pPr>
        <w:spacing w:after="0" w:line="240" w:lineRule="auto"/>
      </w:pPr>
      <w:r>
        <w:separator/>
      </w:r>
    </w:p>
  </w:endnote>
  <w:endnote w:type="continuationSeparator" w:id="0">
    <w:p w:rsidR="003E57FA" w:rsidRDefault="003E57FA" w:rsidP="00CD0E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Baskerville">
    <w:altName w:val="Times New Roman"/>
    <w:charset w:val="00"/>
    <w:family w:val="roman"/>
    <w:pitch w:val="default"/>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4642120"/>
      <w:docPartObj>
        <w:docPartGallery w:val="Page Numbers (Bottom of Page)"/>
        <w:docPartUnique/>
      </w:docPartObj>
    </w:sdtPr>
    <w:sdtEndPr>
      <w:rPr>
        <w:noProof/>
      </w:rPr>
    </w:sdtEndPr>
    <w:sdtContent>
      <w:p w:rsidR="005A0B97" w:rsidRDefault="005A0B97">
        <w:pPr>
          <w:pStyle w:val="Footer"/>
          <w:jc w:val="center"/>
        </w:pPr>
        <w:r>
          <w:fldChar w:fldCharType="begin"/>
        </w:r>
        <w:r>
          <w:instrText xml:space="preserve"> PAGE   \* MERGEFORMAT </w:instrText>
        </w:r>
        <w:r>
          <w:fldChar w:fldCharType="separate"/>
        </w:r>
        <w:r w:rsidR="00C826D3">
          <w:rPr>
            <w:noProof/>
          </w:rPr>
          <w:t>15</w:t>
        </w:r>
        <w:r>
          <w:rPr>
            <w:noProof/>
          </w:rPr>
          <w:fldChar w:fldCharType="end"/>
        </w:r>
      </w:p>
    </w:sdtContent>
  </w:sdt>
  <w:p w:rsidR="005A0B97" w:rsidRDefault="005A0B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57FA" w:rsidRDefault="003E57FA" w:rsidP="00CD0EE4">
      <w:pPr>
        <w:spacing w:after="0" w:line="240" w:lineRule="auto"/>
      </w:pPr>
      <w:r>
        <w:separator/>
      </w:r>
    </w:p>
  </w:footnote>
  <w:footnote w:type="continuationSeparator" w:id="0">
    <w:p w:rsidR="003E57FA" w:rsidRDefault="003E57FA" w:rsidP="00CD0E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40B7C"/>
    <w:multiLevelType w:val="hybridMultilevel"/>
    <w:tmpl w:val="8090A34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3EF0F44"/>
    <w:multiLevelType w:val="hybridMultilevel"/>
    <w:tmpl w:val="BB5A0A78"/>
    <w:lvl w:ilvl="0" w:tplc="F00A58BA">
      <w:start w:val="1"/>
      <w:numFmt w:val="decimal"/>
      <w:lvlText w:val="2.2.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F05EF6"/>
    <w:multiLevelType w:val="hybridMultilevel"/>
    <w:tmpl w:val="A1C0B380"/>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85A281E"/>
    <w:multiLevelType w:val="hybridMultilevel"/>
    <w:tmpl w:val="77C432D6"/>
    <w:lvl w:ilvl="0" w:tplc="ED0EC3C0">
      <w:start w:val="1"/>
      <w:numFmt w:val="decimal"/>
      <w:lvlText w:val="2.2.5.%1."/>
      <w:lvlJc w:val="left"/>
      <w:pPr>
        <w:ind w:left="144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904D25"/>
    <w:multiLevelType w:val="hybridMultilevel"/>
    <w:tmpl w:val="835CCC66"/>
    <w:lvl w:ilvl="0" w:tplc="A05A0A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E90841"/>
    <w:multiLevelType w:val="hybridMultilevel"/>
    <w:tmpl w:val="05BAEAEA"/>
    <w:lvl w:ilvl="0" w:tplc="909E965C">
      <w:start w:val="1"/>
      <w:numFmt w:val="decimal"/>
      <w:lvlText w:val="1.%1"/>
      <w:lvlJc w:val="left"/>
      <w:pPr>
        <w:ind w:left="720" w:hanging="360"/>
      </w:pPr>
      <w:rPr>
        <w:rFonts w:hint="default"/>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622382"/>
    <w:multiLevelType w:val="hybridMultilevel"/>
    <w:tmpl w:val="D0B447E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0472173"/>
    <w:multiLevelType w:val="hybridMultilevel"/>
    <w:tmpl w:val="D4BE2AA4"/>
    <w:lvl w:ilvl="0" w:tplc="BBFAE45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8813E2"/>
    <w:multiLevelType w:val="hybridMultilevel"/>
    <w:tmpl w:val="90B05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4522D8"/>
    <w:multiLevelType w:val="multilevel"/>
    <w:tmpl w:val="F8F8C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052845"/>
    <w:multiLevelType w:val="hybridMultilevel"/>
    <w:tmpl w:val="57B8AFDE"/>
    <w:lvl w:ilvl="0" w:tplc="15B88A84">
      <w:start w:val="1"/>
      <w:numFmt w:val="decimal"/>
      <w:lvlText w:val="2.2.1.%1."/>
      <w:lvlJc w:val="left"/>
      <w:pPr>
        <w:ind w:left="1080" w:hanging="360"/>
      </w:pPr>
      <w:rPr>
        <w:rFonts w:hint="default"/>
        <w:b/>
        <w:sz w:val="22"/>
      </w:rPr>
    </w:lvl>
    <w:lvl w:ilvl="1" w:tplc="65CE287A">
      <w:start w:val="1"/>
      <w:numFmt w:val="decimal"/>
      <w:lvlText w:val="%2."/>
      <w:lvlJc w:val="left"/>
      <w:pPr>
        <w:ind w:left="1860" w:hanging="4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8EF4F61"/>
    <w:multiLevelType w:val="hybridMultilevel"/>
    <w:tmpl w:val="E3443F0E"/>
    <w:lvl w:ilvl="0" w:tplc="14988F32">
      <w:start w:val="1"/>
      <w:numFmt w:val="decimal"/>
      <w:lvlText w:val="2.2.%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B2644ED"/>
    <w:multiLevelType w:val="hybridMultilevel"/>
    <w:tmpl w:val="0714C28E"/>
    <w:lvl w:ilvl="0" w:tplc="5BF2A920">
      <w:start w:val="1"/>
      <w:numFmt w:val="decimal"/>
      <w:lvlText w:val="2.2.6.2.%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FD53B6"/>
    <w:multiLevelType w:val="hybridMultilevel"/>
    <w:tmpl w:val="8EF00430"/>
    <w:lvl w:ilvl="0" w:tplc="F00A58BA">
      <w:start w:val="1"/>
      <w:numFmt w:val="decimal"/>
      <w:lvlText w:val="2.2.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CA6AD6"/>
    <w:multiLevelType w:val="hybridMultilevel"/>
    <w:tmpl w:val="BABEBAA8"/>
    <w:lvl w:ilvl="0" w:tplc="F00A58BA">
      <w:start w:val="1"/>
      <w:numFmt w:val="decimal"/>
      <w:lvlText w:val="2.2.6.%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2EC6BAA"/>
    <w:multiLevelType w:val="hybridMultilevel"/>
    <w:tmpl w:val="34AABB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4865649"/>
    <w:multiLevelType w:val="hybridMultilevel"/>
    <w:tmpl w:val="ECB44BD2"/>
    <w:lvl w:ilvl="0" w:tplc="4A364CAE">
      <w:start w:val="1"/>
      <w:numFmt w:val="decimal"/>
      <w:lvlText w:val="2.2.3.%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6C91A56"/>
    <w:multiLevelType w:val="hybridMultilevel"/>
    <w:tmpl w:val="F7CE400C"/>
    <w:lvl w:ilvl="0" w:tplc="32A429AC">
      <w:start w:val="1"/>
      <w:numFmt w:val="bullet"/>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9747132"/>
    <w:multiLevelType w:val="hybridMultilevel"/>
    <w:tmpl w:val="94142F4C"/>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98F1714"/>
    <w:multiLevelType w:val="hybridMultilevel"/>
    <w:tmpl w:val="03F8A54E"/>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29DD5095"/>
    <w:multiLevelType w:val="hybridMultilevel"/>
    <w:tmpl w:val="6484AF08"/>
    <w:lvl w:ilvl="0" w:tplc="32A429AC">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9F71B1D"/>
    <w:multiLevelType w:val="hybridMultilevel"/>
    <w:tmpl w:val="A7226F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301020A6"/>
    <w:multiLevelType w:val="hybridMultilevel"/>
    <w:tmpl w:val="95EAA14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3E43C2C"/>
    <w:multiLevelType w:val="hybridMultilevel"/>
    <w:tmpl w:val="01160B10"/>
    <w:lvl w:ilvl="0" w:tplc="0D5E385C">
      <w:start w:val="1"/>
      <w:numFmt w:val="decimal"/>
      <w:lvlText w:val="2.2.5.%1."/>
      <w:lvlJc w:val="left"/>
      <w:pPr>
        <w:ind w:left="1440" w:hanging="360"/>
      </w:pPr>
      <w:rPr>
        <w:rFonts w:hint="default"/>
      </w:rPr>
    </w:lvl>
    <w:lvl w:ilvl="1" w:tplc="ED0EC3C0">
      <w:start w:val="1"/>
      <w:numFmt w:val="decimal"/>
      <w:lvlText w:val="2.2.5.%2."/>
      <w:lvlJc w:val="left"/>
      <w:pPr>
        <w:ind w:left="1440" w:hanging="360"/>
      </w:pPr>
      <w:rPr>
        <w:rFonts w:hint="default"/>
        <w:b/>
        <w:sz w:val="24"/>
      </w:rPr>
    </w:lvl>
    <w:lvl w:ilvl="2" w:tplc="D78E1CCA">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BD2FCC"/>
    <w:multiLevelType w:val="multilevel"/>
    <w:tmpl w:val="D4EAD25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5" w15:restartNumberingAfterBreak="0">
    <w:nsid w:val="4A6B3F8E"/>
    <w:multiLevelType w:val="hybridMultilevel"/>
    <w:tmpl w:val="CAB61F7E"/>
    <w:lvl w:ilvl="0" w:tplc="CFE89F00">
      <w:start w:val="1"/>
      <w:numFmt w:val="decimal"/>
      <w:lvlText w:val="2.2.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B1702D5"/>
    <w:multiLevelType w:val="hybridMultilevel"/>
    <w:tmpl w:val="D688D7BE"/>
    <w:lvl w:ilvl="0" w:tplc="5DE8204E">
      <w:start w:val="1"/>
      <w:numFmt w:val="decimal"/>
      <w:lvlText w:val="%1."/>
      <w:lvlJc w:val="left"/>
      <w:pPr>
        <w:ind w:left="720" w:hanging="360"/>
      </w:pPr>
      <w:rPr>
        <w:rFonts w:ascii="Arial" w:eastAsiaTheme="minorHAnsi" w:hAnsi="Arial" w:cs="Arial" w:hint="default"/>
        <w:color w:val="333333"/>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5E208B"/>
    <w:multiLevelType w:val="hybridMultilevel"/>
    <w:tmpl w:val="7C1EEE9C"/>
    <w:lvl w:ilvl="0" w:tplc="32A429AC">
      <w:start w:val="1"/>
      <w:numFmt w:val="bullet"/>
      <w:lvlText w:val="­"/>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FFC3287"/>
    <w:multiLevelType w:val="hybridMultilevel"/>
    <w:tmpl w:val="309E7A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6640951"/>
    <w:multiLevelType w:val="hybridMultilevel"/>
    <w:tmpl w:val="42C60DD0"/>
    <w:lvl w:ilvl="0" w:tplc="2EFC0512">
      <w:start w:val="1"/>
      <w:numFmt w:val="decimal"/>
      <w:lvlText w:val="2.2.%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B2326C7"/>
    <w:multiLevelType w:val="hybridMultilevel"/>
    <w:tmpl w:val="D248BD7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E3B4C5E"/>
    <w:multiLevelType w:val="hybridMultilevel"/>
    <w:tmpl w:val="D2360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4B0536"/>
    <w:multiLevelType w:val="hybridMultilevel"/>
    <w:tmpl w:val="6A268B16"/>
    <w:lvl w:ilvl="0" w:tplc="3148FB6A">
      <w:start w:val="1"/>
      <w:numFmt w:val="decimal"/>
      <w:lvlText w:val="2.2.1.%1."/>
      <w:lvlJc w:val="left"/>
      <w:pPr>
        <w:ind w:left="1080" w:hanging="360"/>
      </w:pPr>
      <w:rPr>
        <w:rFonts w:hint="default"/>
        <w:b/>
        <w:sz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34D3C1B"/>
    <w:multiLevelType w:val="multilevel"/>
    <w:tmpl w:val="33BAEA08"/>
    <w:lvl w:ilvl="0">
      <w:start w:val="2"/>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677A6F72"/>
    <w:multiLevelType w:val="hybridMultilevel"/>
    <w:tmpl w:val="5588D5E2"/>
    <w:lvl w:ilvl="0" w:tplc="32A429AC">
      <w:start w:val="1"/>
      <w:numFmt w:val="bullet"/>
      <w:lvlText w:val="­"/>
      <w:lvlJc w:val="left"/>
      <w:pPr>
        <w:ind w:left="6480" w:hanging="360"/>
      </w:pPr>
      <w:rPr>
        <w:rFonts w:ascii="Courier New" w:hAnsi="Courier New"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35" w15:restartNumberingAfterBreak="0">
    <w:nsid w:val="6C391E6E"/>
    <w:multiLevelType w:val="hybridMultilevel"/>
    <w:tmpl w:val="034CC6AE"/>
    <w:lvl w:ilvl="0" w:tplc="5DE8204E">
      <w:start w:val="1"/>
      <w:numFmt w:val="decimal"/>
      <w:lvlText w:val="%1."/>
      <w:lvlJc w:val="left"/>
      <w:pPr>
        <w:ind w:left="720" w:hanging="360"/>
      </w:pPr>
      <w:rPr>
        <w:rFonts w:ascii="Arial" w:eastAsiaTheme="minorHAnsi" w:hAnsi="Arial" w:cs="Arial" w:hint="default"/>
        <w:color w:val="333333"/>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64538B"/>
    <w:multiLevelType w:val="multilevel"/>
    <w:tmpl w:val="6B52B94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6DFD55DF"/>
    <w:multiLevelType w:val="hybridMultilevel"/>
    <w:tmpl w:val="92229E2E"/>
    <w:lvl w:ilvl="0" w:tplc="C29EA092">
      <w:start w:val="1"/>
      <w:numFmt w:val="decimal"/>
      <w:lvlText w:val="Chapter %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CD5D6A"/>
    <w:multiLevelType w:val="hybridMultilevel"/>
    <w:tmpl w:val="CB9A75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7"/>
  </w:num>
  <w:num w:numId="3">
    <w:abstractNumId w:val="29"/>
  </w:num>
  <w:num w:numId="4">
    <w:abstractNumId w:val="31"/>
  </w:num>
  <w:num w:numId="5">
    <w:abstractNumId w:val="37"/>
  </w:num>
  <w:num w:numId="6">
    <w:abstractNumId w:val="32"/>
  </w:num>
  <w:num w:numId="7">
    <w:abstractNumId w:val="38"/>
  </w:num>
  <w:num w:numId="8">
    <w:abstractNumId w:val="11"/>
  </w:num>
  <w:num w:numId="9">
    <w:abstractNumId w:val="10"/>
  </w:num>
  <w:num w:numId="10">
    <w:abstractNumId w:val="0"/>
  </w:num>
  <w:num w:numId="11">
    <w:abstractNumId w:val="6"/>
  </w:num>
  <w:num w:numId="12">
    <w:abstractNumId w:val="28"/>
  </w:num>
  <w:num w:numId="13">
    <w:abstractNumId w:val="21"/>
  </w:num>
  <w:num w:numId="14">
    <w:abstractNumId w:val="19"/>
  </w:num>
  <w:num w:numId="15">
    <w:abstractNumId w:val="20"/>
  </w:num>
  <w:num w:numId="16">
    <w:abstractNumId w:val="33"/>
  </w:num>
  <w:num w:numId="17">
    <w:abstractNumId w:val="34"/>
  </w:num>
  <w:num w:numId="18">
    <w:abstractNumId w:val="27"/>
  </w:num>
  <w:num w:numId="19">
    <w:abstractNumId w:val="17"/>
  </w:num>
  <w:num w:numId="20">
    <w:abstractNumId w:val="16"/>
  </w:num>
  <w:num w:numId="21">
    <w:abstractNumId w:val="25"/>
  </w:num>
  <w:num w:numId="22">
    <w:abstractNumId w:val="4"/>
  </w:num>
  <w:num w:numId="23">
    <w:abstractNumId w:val="26"/>
  </w:num>
  <w:num w:numId="24">
    <w:abstractNumId w:val="35"/>
  </w:num>
  <w:num w:numId="25">
    <w:abstractNumId w:val="23"/>
  </w:num>
  <w:num w:numId="26">
    <w:abstractNumId w:val="3"/>
  </w:num>
  <w:num w:numId="27">
    <w:abstractNumId w:val="18"/>
  </w:num>
  <w:num w:numId="28">
    <w:abstractNumId w:val="30"/>
  </w:num>
  <w:num w:numId="29">
    <w:abstractNumId w:val="24"/>
  </w:num>
  <w:num w:numId="30">
    <w:abstractNumId w:val="13"/>
  </w:num>
  <w:num w:numId="31">
    <w:abstractNumId w:val="22"/>
  </w:num>
  <w:num w:numId="32">
    <w:abstractNumId w:val="2"/>
  </w:num>
  <w:num w:numId="33">
    <w:abstractNumId w:val="1"/>
  </w:num>
  <w:num w:numId="34">
    <w:abstractNumId w:val="14"/>
  </w:num>
  <w:num w:numId="35">
    <w:abstractNumId w:val="12"/>
  </w:num>
  <w:num w:numId="36">
    <w:abstractNumId w:val="15"/>
  </w:num>
  <w:num w:numId="37">
    <w:abstractNumId w:val="36"/>
  </w:num>
  <w:num w:numId="38">
    <w:abstractNumId w:val="9"/>
  </w:num>
  <w:num w:numId="3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akshmi Venkateswaran">
    <w15:presenceInfo w15:providerId="Windows Live" w15:userId="2ad6450d3e54b7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0CC"/>
    <w:rsid w:val="00004BEE"/>
    <w:rsid w:val="000050B7"/>
    <w:rsid w:val="0001021A"/>
    <w:rsid w:val="00013C33"/>
    <w:rsid w:val="00017A4C"/>
    <w:rsid w:val="0002444E"/>
    <w:rsid w:val="00034D6E"/>
    <w:rsid w:val="00041C8F"/>
    <w:rsid w:val="000505D8"/>
    <w:rsid w:val="0005088B"/>
    <w:rsid w:val="00065477"/>
    <w:rsid w:val="0007011E"/>
    <w:rsid w:val="00075F57"/>
    <w:rsid w:val="000A7B38"/>
    <w:rsid w:val="000E2B45"/>
    <w:rsid w:val="0010193D"/>
    <w:rsid w:val="00107F18"/>
    <w:rsid w:val="001127DA"/>
    <w:rsid w:val="00122CDF"/>
    <w:rsid w:val="0012703A"/>
    <w:rsid w:val="00132AA5"/>
    <w:rsid w:val="00136A6C"/>
    <w:rsid w:val="00156DFE"/>
    <w:rsid w:val="00166734"/>
    <w:rsid w:val="00172B65"/>
    <w:rsid w:val="00174E5B"/>
    <w:rsid w:val="001806C7"/>
    <w:rsid w:val="001A1582"/>
    <w:rsid w:val="001A2D02"/>
    <w:rsid w:val="001B7B95"/>
    <w:rsid w:val="001C3D5E"/>
    <w:rsid w:val="001D3EE7"/>
    <w:rsid w:val="001D63AF"/>
    <w:rsid w:val="001F315F"/>
    <w:rsid w:val="001F525D"/>
    <w:rsid w:val="001F6A28"/>
    <w:rsid w:val="002021C0"/>
    <w:rsid w:val="00203017"/>
    <w:rsid w:val="00234950"/>
    <w:rsid w:val="002357D7"/>
    <w:rsid w:val="0024548F"/>
    <w:rsid w:val="002544CE"/>
    <w:rsid w:val="00260E5D"/>
    <w:rsid w:val="0026307E"/>
    <w:rsid w:val="00263381"/>
    <w:rsid w:val="00264D3A"/>
    <w:rsid w:val="00273976"/>
    <w:rsid w:val="00275B12"/>
    <w:rsid w:val="00276073"/>
    <w:rsid w:val="00280410"/>
    <w:rsid w:val="002914C2"/>
    <w:rsid w:val="002925A5"/>
    <w:rsid w:val="00292685"/>
    <w:rsid w:val="002A72E6"/>
    <w:rsid w:val="002B1BA1"/>
    <w:rsid w:val="002B241D"/>
    <w:rsid w:val="002C0A95"/>
    <w:rsid w:val="002C278D"/>
    <w:rsid w:val="002D0CB3"/>
    <w:rsid w:val="002F4F17"/>
    <w:rsid w:val="00343C20"/>
    <w:rsid w:val="003453D8"/>
    <w:rsid w:val="00377CE9"/>
    <w:rsid w:val="00381DA5"/>
    <w:rsid w:val="00392DBF"/>
    <w:rsid w:val="003979E6"/>
    <w:rsid w:val="003A0678"/>
    <w:rsid w:val="003A1401"/>
    <w:rsid w:val="003A3543"/>
    <w:rsid w:val="003A7463"/>
    <w:rsid w:val="003A77CF"/>
    <w:rsid w:val="003B23D9"/>
    <w:rsid w:val="003B394A"/>
    <w:rsid w:val="003C3D24"/>
    <w:rsid w:val="003D6FD7"/>
    <w:rsid w:val="003E57FA"/>
    <w:rsid w:val="003E6106"/>
    <w:rsid w:val="003F7609"/>
    <w:rsid w:val="00400508"/>
    <w:rsid w:val="00404BB0"/>
    <w:rsid w:val="004058E6"/>
    <w:rsid w:val="00407FCB"/>
    <w:rsid w:val="0041462B"/>
    <w:rsid w:val="00421880"/>
    <w:rsid w:val="00443BA8"/>
    <w:rsid w:val="00456B04"/>
    <w:rsid w:val="00461C77"/>
    <w:rsid w:val="00466A2E"/>
    <w:rsid w:val="0049122D"/>
    <w:rsid w:val="00493BBA"/>
    <w:rsid w:val="004A0E99"/>
    <w:rsid w:val="004A1B5D"/>
    <w:rsid w:val="004B0D9A"/>
    <w:rsid w:val="004B261C"/>
    <w:rsid w:val="004C4CD4"/>
    <w:rsid w:val="004D76AB"/>
    <w:rsid w:val="005007EA"/>
    <w:rsid w:val="00507B24"/>
    <w:rsid w:val="00523791"/>
    <w:rsid w:val="00525962"/>
    <w:rsid w:val="00527E20"/>
    <w:rsid w:val="0053001A"/>
    <w:rsid w:val="0053191C"/>
    <w:rsid w:val="00534323"/>
    <w:rsid w:val="005523E9"/>
    <w:rsid w:val="00564D59"/>
    <w:rsid w:val="005663C0"/>
    <w:rsid w:val="00574E03"/>
    <w:rsid w:val="00586088"/>
    <w:rsid w:val="005A0B97"/>
    <w:rsid w:val="005A4538"/>
    <w:rsid w:val="005B3EBD"/>
    <w:rsid w:val="005C0B22"/>
    <w:rsid w:val="005C18B0"/>
    <w:rsid w:val="005C7C24"/>
    <w:rsid w:val="005D4C8D"/>
    <w:rsid w:val="005E6FBC"/>
    <w:rsid w:val="00607D51"/>
    <w:rsid w:val="00607F70"/>
    <w:rsid w:val="0061153C"/>
    <w:rsid w:val="00622C7B"/>
    <w:rsid w:val="00623143"/>
    <w:rsid w:val="006410FD"/>
    <w:rsid w:val="00641D39"/>
    <w:rsid w:val="00645D75"/>
    <w:rsid w:val="006476AF"/>
    <w:rsid w:val="00650D79"/>
    <w:rsid w:val="00650F57"/>
    <w:rsid w:val="00662202"/>
    <w:rsid w:val="0066255E"/>
    <w:rsid w:val="00670A44"/>
    <w:rsid w:val="006711AC"/>
    <w:rsid w:val="00677DA2"/>
    <w:rsid w:val="00683FC8"/>
    <w:rsid w:val="00686139"/>
    <w:rsid w:val="00690A6C"/>
    <w:rsid w:val="00694518"/>
    <w:rsid w:val="00694C6D"/>
    <w:rsid w:val="006A4A00"/>
    <w:rsid w:val="006A6460"/>
    <w:rsid w:val="006B2C51"/>
    <w:rsid w:val="006B4594"/>
    <w:rsid w:val="006C2109"/>
    <w:rsid w:val="006C670E"/>
    <w:rsid w:val="006E4731"/>
    <w:rsid w:val="006F488B"/>
    <w:rsid w:val="00704CBB"/>
    <w:rsid w:val="00704ED9"/>
    <w:rsid w:val="00714DBD"/>
    <w:rsid w:val="00721A04"/>
    <w:rsid w:val="007353AE"/>
    <w:rsid w:val="00745C43"/>
    <w:rsid w:val="00752752"/>
    <w:rsid w:val="007527B3"/>
    <w:rsid w:val="00760ED1"/>
    <w:rsid w:val="007710B3"/>
    <w:rsid w:val="007879C7"/>
    <w:rsid w:val="007917CD"/>
    <w:rsid w:val="00794504"/>
    <w:rsid w:val="00797E1E"/>
    <w:rsid w:val="00797F48"/>
    <w:rsid w:val="007A0BD4"/>
    <w:rsid w:val="007A5691"/>
    <w:rsid w:val="007A72DC"/>
    <w:rsid w:val="007B2BBF"/>
    <w:rsid w:val="007B376A"/>
    <w:rsid w:val="007B433B"/>
    <w:rsid w:val="007C2EDD"/>
    <w:rsid w:val="007C36C0"/>
    <w:rsid w:val="007D07F5"/>
    <w:rsid w:val="007E5D96"/>
    <w:rsid w:val="007F6477"/>
    <w:rsid w:val="00804EB4"/>
    <w:rsid w:val="00813F2A"/>
    <w:rsid w:val="00827410"/>
    <w:rsid w:val="0083292C"/>
    <w:rsid w:val="0084492E"/>
    <w:rsid w:val="0085601F"/>
    <w:rsid w:val="0086788C"/>
    <w:rsid w:val="0089642E"/>
    <w:rsid w:val="00896924"/>
    <w:rsid w:val="008C346F"/>
    <w:rsid w:val="008D7D37"/>
    <w:rsid w:val="008E1674"/>
    <w:rsid w:val="008F1AA8"/>
    <w:rsid w:val="00913F9C"/>
    <w:rsid w:val="00921D25"/>
    <w:rsid w:val="0092548B"/>
    <w:rsid w:val="00940331"/>
    <w:rsid w:val="0095649A"/>
    <w:rsid w:val="00964077"/>
    <w:rsid w:val="009666D1"/>
    <w:rsid w:val="00970EBB"/>
    <w:rsid w:val="00971D53"/>
    <w:rsid w:val="00974094"/>
    <w:rsid w:val="00977748"/>
    <w:rsid w:val="009904BD"/>
    <w:rsid w:val="00992B38"/>
    <w:rsid w:val="009A1D24"/>
    <w:rsid w:val="009A7D66"/>
    <w:rsid w:val="009B132E"/>
    <w:rsid w:val="009B23C7"/>
    <w:rsid w:val="009B25D9"/>
    <w:rsid w:val="009D37B3"/>
    <w:rsid w:val="009D66B6"/>
    <w:rsid w:val="009E6FB1"/>
    <w:rsid w:val="009F4057"/>
    <w:rsid w:val="00A00778"/>
    <w:rsid w:val="00A10674"/>
    <w:rsid w:val="00A11E6B"/>
    <w:rsid w:val="00A13046"/>
    <w:rsid w:val="00A300CF"/>
    <w:rsid w:val="00A330CC"/>
    <w:rsid w:val="00A33B28"/>
    <w:rsid w:val="00A34119"/>
    <w:rsid w:val="00A34D10"/>
    <w:rsid w:val="00A42BE5"/>
    <w:rsid w:val="00A57CCC"/>
    <w:rsid w:val="00A638AC"/>
    <w:rsid w:val="00A71B2E"/>
    <w:rsid w:val="00A725ED"/>
    <w:rsid w:val="00A742F8"/>
    <w:rsid w:val="00A845C5"/>
    <w:rsid w:val="00A84F7D"/>
    <w:rsid w:val="00A94DF5"/>
    <w:rsid w:val="00AA7FAC"/>
    <w:rsid w:val="00AB0FB1"/>
    <w:rsid w:val="00AB332A"/>
    <w:rsid w:val="00AB594E"/>
    <w:rsid w:val="00AC3ED5"/>
    <w:rsid w:val="00AD039F"/>
    <w:rsid w:val="00AE70F9"/>
    <w:rsid w:val="00AF330E"/>
    <w:rsid w:val="00AF70F0"/>
    <w:rsid w:val="00B01B15"/>
    <w:rsid w:val="00B13D82"/>
    <w:rsid w:val="00B30CFB"/>
    <w:rsid w:val="00B47AB0"/>
    <w:rsid w:val="00B52453"/>
    <w:rsid w:val="00B54598"/>
    <w:rsid w:val="00B576E3"/>
    <w:rsid w:val="00B72B9D"/>
    <w:rsid w:val="00B757D2"/>
    <w:rsid w:val="00B81D58"/>
    <w:rsid w:val="00B83EEB"/>
    <w:rsid w:val="00BB0B5D"/>
    <w:rsid w:val="00BB2B4B"/>
    <w:rsid w:val="00BB35B0"/>
    <w:rsid w:val="00BB466D"/>
    <w:rsid w:val="00BB56B9"/>
    <w:rsid w:val="00BD4737"/>
    <w:rsid w:val="00BD7290"/>
    <w:rsid w:val="00BD7D3A"/>
    <w:rsid w:val="00BE5038"/>
    <w:rsid w:val="00BE749E"/>
    <w:rsid w:val="00BE7A30"/>
    <w:rsid w:val="00C00B6E"/>
    <w:rsid w:val="00C0520C"/>
    <w:rsid w:val="00C12BE9"/>
    <w:rsid w:val="00C22D9D"/>
    <w:rsid w:val="00C23511"/>
    <w:rsid w:val="00C23EAD"/>
    <w:rsid w:val="00C27369"/>
    <w:rsid w:val="00C27B7B"/>
    <w:rsid w:val="00C36972"/>
    <w:rsid w:val="00C459B0"/>
    <w:rsid w:val="00C50886"/>
    <w:rsid w:val="00C56FB8"/>
    <w:rsid w:val="00C826D3"/>
    <w:rsid w:val="00C95B21"/>
    <w:rsid w:val="00CC0708"/>
    <w:rsid w:val="00CC501E"/>
    <w:rsid w:val="00CD0EE4"/>
    <w:rsid w:val="00CD1F78"/>
    <w:rsid w:val="00CD314B"/>
    <w:rsid w:val="00CD7BA4"/>
    <w:rsid w:val="00CE2FE8"/>
    <w:rsid w:val="00D0783D"/>
    <w:rsid w:val="00D127DC"/>
    <w:rsid w:val="00D12F14"/>
    <w:rsid w:val="00D359EF"/>
    <w:rsid w:val="00D371C0"/>
    <w:rsid w:val="00D45E0C"/>
    <w:rsid w:val="00D472B0"/>
    <w:rsid w:val="00D67D25"/>
    <w:rsid w:val="00D83413"/>
    <w:rsid w:val="00D8762F"/>
    <w:rsid w:val="00DB0F28"/>
    <w:rsid w:val="00DB53DA"/>
    <w:rsid w:val="00DC0D31"/>
    <w:rsid w:val="00DC11F5"/>
    <w:rsid w:val="00DD7045"/>
    <w:rsid w:val="00DE1D37"/>
    <w:rsid w:val="00DE4BBB"/>
    <w:rsid w:val="00DF5CA1"/>
    <w:rsid w:val="00E10713"/>
    <w:rsid w:val="00E22761"/>
    <w:rsid w:val="00E22B7B"/>
    <w:rsid w:val="00E24F3E"/>
    <w:rsid w:val="00E25FC0"/>
    <w:rsid w:val="00E34B39"/>
    <w:rsid w:val="00E363DB"/>
    <w:rsid w:val="00E36859"/>
    <w:rsid w:val="00E42626"/>
    <w:rsid w:val="00E454E2"/>
    <w:rsid w:val="00E80F73"/>
    <w:rsid w:val="00E83AA0"/>
    <w:rsid w:val="00E87481"/>
    <w:rsid w:val="00E97DBE"/>
    <w:rsid w:val="00EA12A0"/>
    <w:rsid w:val="00EA37DD"/>
    <w:rsid w:val="00EA4BD1"/>
    <w:rsid w:val="00EA7804"/>
    <w:rsid w:val="00EB04CF"/>
    <w:rsid w:val="00EB5543"/>
    <w:rsid w:val="00ED0DCC"/>
    <w:rsid w:val="00ED2410"/>
    <w:rsid w:val="00ED6270"/>
    <w:rsid w:val="00ED66CD"/>
    <w:rsid w:val="00EF14CE"/>
    <w:rsid w:val="00F02D87"/>
    <w:rsid w:val="00F16A35"/>
    <w:rsid w:val="00F202E7"/>
    <w:rsid w:val="00F34789"/>
    <w:rsid w:val="00F347DE"/>
    <w:rsid w:val="00F41E58"/>
    <w:rsid w:val="00F4259F"/>
    <w:rsid w:val="00F43C6C"/>
    <w:rsid w:val="00F472F0"/>
    <w:rsid w:val="00F61F1D"/>
    <w:rsid w:val="00F6209B"/>
    <w:rsid w:val="00F7550C"/>
    <w:rsid w:val="00F82B38"/>
    <w:rsid w:val="00FB4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B101CB"/>
  <w15:chartTrackingRefBased/>
  <w15:docId w15:val="{BBFDC7B2-0291-4002-93A3-53E08BE48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A1582"/>
    <w:rPr>
      <w:rFonts w:ascii="Times New Roman" w:hAnsi="Times New Roman"/>
    </w:rPr>
  </w:style>
  <w:style w:type="paragraph" w:styleId="Heading1">
    <w:name w:val="heading 1"/>
    <w:basedOn w:val="Normal"/>
    <w:next w:val="Normal"/>
    <w:link w:val="Heading1Char"/>
    <w:uiPriority w:val="9"/>
    <w:qFormat/>
    <w:rsid w:val="005E6FBC"/>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F5CA1"/>
    <w:pPr>
      <w:keepNext/>
      <w:keepLines/>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2B1BA1"/>
    <w:pPr>
      <w:keepNext/>
      <w:keepLines/>
      <w:spacing w:before="40" w:after="0"/>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unhideWhenUsed/>
    <w:qFormat/>
    <w:rsid w:val="00ED2410"/>
    <w:pPr>
      <w:keepNext/>
      <w:keepLines/>
      <w:spacing w:before="40" w:after="0"/>
      <w:outlineLvl w:val="3"/>
    </w:pPr>
    <w:rPr>
      <w:rFonts w:eastAsiaTheme="majorEastAsia" w:cstheme="majorBidi"/>
      <w:b/>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6B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6B04"/>
    <w:rPr>
      <w:rFonts w:asciiTheme="majorHAnsi" w:eastAsiaTheme="majorEastAsia" w:hAnsiTheme="majorHAnsi" w:cstheme="majorBidi"/>
      <w:spacing w:val="-10"/>
      <w:kern w:val="28"/>
      <w:sz w:val="56"/>
      <w:szCs w:val="56"/>
    </w:rPr>
  </w:style>
  <w:style w:type="paragraph" w:customStyle="1" w:styleId="Centered">
    <w:name w:val="Centered"/>
    <w:rsid w:val="00C0520C"/>
    <w:pPr>
      <w:spacing w:after="0" w:line="240" w:lineRule="auto"/>
      <w:jc w:val="center"/>
    </w:pPr>
    <w:rPr>
      <w:rFonts w:ascii="Times New Roman" w:eastAsia="Times New Roman" w:hAnsi="Times New Roman" w:cs="Times New Roman"/>
      <w:sz w:val="24"/>
      <w:szCs w:val="20"/>
    </w:rPr>
  </w:style>
  <w:style w:type="paragraph" w:styleId="Signature">
    <w:name w:val="Signature"/>
    <w:basedOn w:val="Normal"/>
    <w:link w:val="SignatureChar"/>
    <w:rsid w:val="00AE70F9"/>
    <w:pPr>
      <w:spacing w:after="0" w:line="240" w:lineRule="auto"/>
    </w:pPr>
    <w:rPr>
      <w:rFonts w:eastAsia="Times New Roman" w:cs="Times New Roman"/>
      <w:sz w:val="24"/>
      <w:szCs w:val="20"/>
    </w:rPr>
  </w:style>
  <w:style w:type="character" w:customStyle="1" w:styleId="SignatureChar">
    <w:name w:val="Signature Char"/>
    <w:basedOn w:val="DefaultParagraphFont"/>
    <w:link w:val="Signature"/>
    <w:rsid w:val="00AE70F9"/>
    <w:rPr>
      <w:rFonts w:ascii="Times New Roman" w:eastAsia="Times New Roman" w:hAnsi="Times New Roman" w:cs="Times New Roman"/>
      <w:sz w:val="24"/>
      <w:szCs w:val="20"/>
    </w:rPr>
  </w:style>
  <w:style w:type="paragraph" w:customStyle="1" w:styleId="ApprovalHeading">
    <w:name w:val="Approval Heading"/>
    <w:basedOn w:val="Footer"/>
    <w:rsid w:val="00AE70F9"/>
    <w:pPr>
      <w:framePr w:hSpace="180" w:wrap="auto" w:hAnchor="margin" w:xAlign="right" w:yAlign="bottom"/>
      <w:tabs>
        <w:tab w:val="clear" w:pos="9360"/>
        <w:tab w:val="left" w:pos="720"/>
        <w:tab w:val="right" w:pos="7920"/>
        <w:tab w:val="right" w:pos="8640"/>
      </w:tabs>
      <w:suppressOverlap/>
    </w:pPr>
    <w:rPr>
      <w:rFonts w:eastAsia="Times New Roman" w:cs="Times New Roman"/>
      <w:b/>
      <w:bCs/>
      <w:sz w:val="24"/>
      <w:szCs w:val="20"/>
    </w:rPr>
  </w:style>
  <w:style w:type="paragraph" w:styleId="Footer">
    <w:name w:val="footer"/>
    <w:basedOn w:val="Normal"/>
    <w:link w:val="FooterChar"/>
    <w:uiPriority w:val="99"/>
    <w:unhideWhenUsed/>
    <w:rsid w:val="00AE70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70F9"/>
  </w:style>
  <w:style w:type="character" w:customStyle="1" w:styleId="Heading1Char">
    <w:name w:val="Heading 1 Char"/>
    <w:basedOn w:val="DefaultParagraphFont"/>
    <w:link w:val="Heading1"/>
    <w:uiPriority w:val="9"/>
    <w:rsid w:val="005E6FBC"/>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F5CA1"/>
    <w:rPr>
      <w:rFonts w:ascii="Times New Roman" w:eastAsiaTheme="majorEastAsia" w:hAnsi="Times New Roman" w:cstheme="majorBidi"/>
      <w:b/>
      <w:color w:val="000000" w:themeColor="text1"/>
      <w:sz w:val="26"/>
      <w:szCs w:val="26"/>
    </w:rPr>
  </w:style>
  <w:style w:type="paragraph" w:customStyle="1" w:styleId="AckHeading">
    <w:name w:val="Ack Heading"/>
    <w:basedOn w:val="Normal"/>
    <w:rsid w:val="006C2109"/>
    <w:pPr>
      <w:framePr w:hSpace="180" w:wrap="around" w:vAnchor="text" w:hAnchor="text" w:xAlign="center" w:y="1"/>
      <w:spacing w:after="240" w:line="560" w:lineRule="exact"/>
      <w:suppressOverlap/>
      <w:jc w:val="center"/>
    </w:pPr>
    <w:rPr>
      <w:rFonts w:ascii="Times" w:eastAsia="Times New Roman" w:hAnsi="Times" w:cs="Times New Roman"/>
      <w:b/>
      <w:sz w:val="24"/>
      <w:szCs w:val="20"/>
    </w:rPr>
  </w:style>
  <w:style w:type="paragraph" w:customStyle="1" w:styleId="CenteredDbl">
    <w:name w:val="Centered Dbl"/>
    <w:basedOn w:val="Centered"/>
    <w:rsid w:val="006C2109"/>
    <w:pPr>
      <w:spacing w:line="480" w:lineRule="auto"/>
    </w:pPr>
  </w:style>
  <w:style w:type="paragraph" w:styleId="TOCHeading">
    <w:name w:val="TOC Heading"/>
    <w:basedOn w:val="Heading1"/>
    <w:next w:val="Normal"/>
    <w:uiPriority w:val="39"/>
    <w:unhideWhenUsed/>
    <w:qFormat/>
    <w:rsid w:val="00A42BE5"/>
    <w:pPr>
      <w:outlineLvl w:val="9"/>
    </w:pPr>
    <w:rPr>
      <w:rFonts w:asciiTheme="majorHAnsi" w:hAnsiTheme="majorHAnsi"/>
      <w:color w:val="2E74B5" w:themeColor="accent1" w:themeShade="BF"/>
    </w:rPr>
  </w:style>
  <w:style w:type="paragraph" w:styleId="TOC1">
    <w:name w:val="toc 1"/>
    <w:basedOn w:val="Normal"/>
    <w:next w:val="Normal"/>
    <w:autoRedefine/>
    <w:uiPriority w:val="39"/>
    <w:unhideWhenUsed/>
    <w:rsid w:val="00A42BE5"/>
    <w:pPr>
      <w:spacing w:after="100"/>
    </w:pPr>
  </w:style>
  <w:style w:type="character" w:styleId="Hyperlink">
    <w:name w:val="Hyperlink"/>
    <w:basedOn w:val="DefaultParagraphFont"/>
    <w:uiPriority w:val="99"/>
    <w:unhideWhenUsed/>
    <w:rsid w:val="00A42BE5"/>
    <w:rPr>
      <w:color w:val="0563C1" w:themeColor="hyperlink"/>
      <w:u w:val="single"/>
    </w:rPr>
  </w:style>
  <w:style w:type="paragraph" w:styleId="Header">
    <w:name w:val="header"/>
    <w:basedOn w:val="Normal"/>
    <w:link w:val="HeaderChar"/>
    <w:uiPriority w:val="99"/>
    <w:unhideWhenUsed/>
    <w:rsid w:val="00CD0E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EE4"/>
    <w:rPr>
      <w:rFonts w:ascii="Times New Roman" w:hAnsi="Times New Roman"/>
    </w:rPr>
  </w:style>
  <w:style w:type="paragraph" w:styleId="ListParagraph">
    <w:name w:val="List Paragraph"/>
    <w:basedOn w:val="Normal"/>
    <w:uiPriority w:val="34"/>
    <w:qFormat/>
    <w:rsid w:val="00BB466D"/>
    <w:pPr>
      <w:ind w:left="720"/>
      <w:contextualSpacing/>
    </w:pPr>
  </w:style>
  <w:style w:type="paragraph" w:styleId="Caption">
    <w:name w:val="caption"/>
    <w:basedOn w:val="Normal"/>
    <w:next w:val="Normal"/>
    <w:uiPriority w:val="35"/>
    <w:unhideWhenUsed/>
    <w:qFormat/>
    <w:rsid w:val="00704CBB"/>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2B1BA1"/>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ED2410"/>
    <w:rPr>
      <w:rFonts w:ascii="Times New Roman" w:eastAsiaTheme="majorEastAsia" w:hAnsi="Times New Roman" w:cstheme="majorBidi"/>
      <w:b/>
      <w:iCs/>
      <w:color w:val="000000" w:themeColor="text1"/>
      <w:sz w:val="24"/>
    </w:rPr>
  </w:style>
  <w:style w:type="paragraph" w:styleId="NormalWeb">
    <w:name w:val="Normal (Web)"/>
    <w:basedOn w:val="Normal"/>
    <w:uiPriority w:val="99"/>
    <w:unhideWhenUsed/>
    <w:rsid w:val="009666D1"/>
    <w:pPr>
      <w:spacing w:before="100" w:beforeAutospacing="1" w:after="100" w:afterAutospacing="1" w:line="240" w:lineRule="auto"/>
    </w:pPr>
    <w:rPr>
      <w:rFonts w:ascii="Times" w:eastAsiaTheme="minorEastAsia" w:hAnsi="Times" w:cs="Times New Roman"/>
      <w:sz w:val="20"/>
      <w:szCs w:val="20"/>
    </w:rPr>
  </w:style>
  <w:style w:type="table" w:styleId="TableGrid">
    <w:name w:val="Table Grid"/>
    <w:basedOn w:val="TableNormal"/>
    <w:uiPriority w:val="39"/>
    <w:rsid w:val="00CE2F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53001A"/>
  </w:style>
  <w:style w:type="character" w:styleId="Strong">
    <w:name w:val="Strong"/>
    <w:basedOn w:val="DefaultParagraphFont"/>
    <w:uiPriority w:val="22"/>
    <w:qFormat/>
    <w:rsid w:val="00C27B7B"/>
    <w:rPr>
      <w:b/>
      <w:bCs/>
    </w:rPr>
  </w:style>
  <w:style w:type="paragraph" w:styleId="TOC2">
    <w:name w:val="toc 2"/>
    <w:basedOn w:val="Normal"/>
    <w:next w:val="Normal"/>
    <w:autoRedefine/>
    <w:uiPriority w:val="39"/>
    <w:unhideWhenUsed/>
    <w:rsid w:val="00377CE9"/>
    <w:pPr>
      <w:spacing w:after="100"/>
      <w:ind w:left="220"/>
    </w:pPr>
  </w:style>
  <w:style w:type="paragraph" w:styleId="TOC3">
    <w:name w:val="toc 3"/>
    <w:basedOn w:val="Normal"/>
    <w:next w:val="Normal"/>
    <w:autoRedefine/>
    <w:uiPriority w:val="39"/>
    <w:unhideWhenUsed/>
    <w:rsid w:val="00377CE9"/>
    <w:pPr>
      <w:spacing w:after="100"/>
      <w:ind w:left="440"/>
    </w:pPr>
  </w:style>
  <w:style w:type="paragraph" w:styleId="TableofFigures">
    <w:name w:val="table of figures"/>
    <w:basedOn w:val="Normal"/>
    <w:next w:val="Normal"/>
    <w:uiPriority w:val="99"/>
    <w:unhideWhenUsed/>
    <w:rsid w:val="00377CE9"/>
    <w:pPr>
      <w:spacing w:after="0"/>
    </w:pPr>
  </w:style>
  <w:style w:type="paragraph" w:customStyle="1" w:styleId="IndentedParagraph">
    <w:name w:val="Indented Paragraph"/>
    <w:basedOn w:val="Normal"/>
    <w:autoRedefine/>
    <w:rsid w:val="002021C0"/>
    <w:pPr>
      <w:spacing w:after="240" w:line="240" w:lineRule="auto"/>
    </w:pPr>
    <w:rPr>
      <w:rFonts w:eastAsia="Times New Roman" w:cs="Times New Roman"/>
      <w:sz w:val="24"/>
      <w:szCs w:val="20"/>
    </w:rPr>
  </w:style>
  <w:style w:type="character" w:customStyle="1" w:styleId="m3825723520261188213gmail-s1">
    <w:name w:val="m_3825723520261188213gmail-s1"/>
    <w:basedOn w:val="DefaultParagraphFont"/>
    <w:rsid w:val="002021C0"/>
  </w:style>
  <w:style w:type="paragraph" w:customStyle="1" w:styleId="m3825723520261188213gmail-p4">
    <w:name w:val="m_3825723520261188213gmail-p4"/>
    <w:basedOn w:val="Normal"/>
    <w:rsid w:val="002021C0"/>
    <w:pPr>
      <w:spacing w:before="100" w:beforeAutospacing="1" w:after="100" w:afterAutospacing="1" w:line="240" w:lineRule="auto"/>
    </w:pPr>
    <w:rPr>
      <w:rFonts w:eastAsia="Times New Roman" w:cs="Times New Roman"/>
      <w:sz w:val="24"/>
      <w:szCs w:val="24"/>
    </w:rPr>
  </w:style>
  <w:style w:type="character" w:customStyle="1" w:styleId="m3825723520261188213gmail-s2">
    <w:name w:val="m_3825723520261188213gmail-s2"/>
    <w:basedOn w:val="DefaultParagraphFont"/>
    <w:rsid w:val="002021C0"/>
  </w:style>
  <w:style w:type="paragraph" w:customStyle="1" w:styleId="m3825723520261188213gmail-p5">
    <w:name w:val="m_3825723520261188213gmail-p5"/>
    <w:basedOn w:val="Normal"/>
    <w:rsid w:val="002021C0"/>
    <w:pPr>
      <w:spacing w:before="100" w:beforeAutospacing="1" w:after="100" w:afterAutospacing="1" w:line="240" w:lineRule="auto"/>
    </w:pPr>
    <w:rPr>
      <w:rFonts w:eastAsia="Times New Roman" w:cs="Times New Roman"/>
      <w:sz w:val="24"/>
      <w:szCs w:val="24"/>
    </w:rPr>
  </w:style>
  <w:style w:type="paragraph" w:customStyle="1" w:styleId="m-4498775594528235290gmail-p5">
    <w:name w:val="m_-4498775594528235290gmail-p5"/>
    <w:basedOn w:val="Normal"/>
    <w:rsid w:val="002021C0"/>
    <w:pPr>
      <w:spacing w:before="100" w:beforeAutospacing="1" w:after="100" w:afterAutospacing="1" w:line="240" w:lineRule="auto"/>
    </w:pPr>
    <w:rPr>
      <w:rFonts w:eastAsia="Times New Roman" w:cs="Times New Roman"/>
      <w:sz w:val="24"/>
      <w:szCs w:val="24"/>
    </w:rPr>
  </w:style>
  <w:style w:type="character" w:customStyle="1" w:styleId="m-4498775594528235290gmail-s1">
    <w:name w:val="m_-4498775594528235290gmail-s1"/>
    <w:basedOn w:val="DefaultParagraphFont"/>
    <w:rsid w:val="002021C0"/>
  </w:style>
  <w:style w:type="character" w:customStyle="1" w:styleId="m-4498775594528235290gmail-s2">
    <w:name w:val="m_-4498775594528235290gmail-s2"/>
    <w:basedOn w:val="DefaultParagraphFont"/>
    <w:rsid w:val="002021C0"/>
  </w:style>
  <w:style w:type="paragraph" w:customStyle="1" w:styleId="m-4498775594528235290gmail-p9">
    <w:name w:val="m_-4498775594528235290gmail-p9"/>
    <w:basedOn w:val="Normal"/>
    <w:rsid w:val="002021C0"/>
    <w:pPr>
      <w:spacing w:before="100" w:beforeAutospacing="1" w:after="100" w:afterAutospacing="1" w:line="240" w:lineRule="auto"/>
    </w:pPr>
    <w:rPr>
      <w:rFonts w:eastAsia="Times New Roman" w:cs="Times New Roman"/>
      <w:sz w:val="24"/>
      <w:szCs w:val="24"/>
    </w:rPr>
  </w:style>
  <w:style w:type="paragraph" w:customStyle="1" w:styleId="m-4498775594528235290gmail-p10">
    <w:name w:val="m_-4498775594528235290gmail-p10"/>
    <w:basedOn w:val="Normal"/>
    <w:rsid w:val="002021C0"/>
    <w:pPr>
      <w:spacing w:before="100" w:beforeAutospacing="1" w:after="100" w:afterAutospacing="1" w:line="240" w:lineRule="auto"/>
    </w:pPr>
    <w:rPr>
      <w:rFonts w:eastAsia="Times New Roman" w:cs="Times New Roman"/>
      <w:sz w:val="24"/>
      <w:szCs w:val="24"/>
    </w:rPr>
  </w:style>
  <w:style w:type="character" w:styleId="PageNumber">
    <w:name w:val="page number"/>
    <w:basedOn w:val="DefaultParagraphFont"/>
    <w:rsid w:val="0049122D"/>
  </w:style>
  <w:style w:type="paragraph" w:customStyle="1" w:styleId="BodyA">
    <w:name w:val="Body A"/>
    <w:rsid w:val="0049122D"/>
    <w:pPr>
      <w:pBdr>
        <w:top w:val="nil"/>
        <w:left w:val="nil"/>
        <w:bottom w:val="nil"/>
        <w:right w:val="nil"/>
        <w:between w:val="nil"/>
        <w:bar w:val="nil"/>
      </w:pBdr>
      <w:spacing w:after="0" w:line="560" w:lineRule="exact"/>
    </w:pPr>
    <w:rPr>
      <w:rFonts w:ascii="Times New Roman" w:eastAsia="Arial Unicode MS" w:hAnsi="Times New Roman" w:cs="Arial Unicode MS"/>
      <w:color w:val="000000"/>
      <w:sz w:val="24"/>
      <w:szCs w:val="24"/>
      <w:u w:color="000000"/>
      <w:bdr w:val="nil"/>
    </w:rPr>
  </w:style>
  <w:style w:type="character" w:styleId="Emphasis">
    <w:name w:val="Emphasis"/>
    <w:basedOn w:val="DefaultParagraphFont"/>
    <w:uiPriority w:val="20"/>
    <w:qFormat/>
    <w:rsid w:val="00970EBB"/>
    <w:rPr>
      <w:i/>
      <w:iCs/>
    </w:rPr>
  </w:style>
  <w:style w:type="paragraph" w:customStyle="1" w:styleId="Default">
    <w:name w:val="Default"/>
    <w:rsid w:val="003A7463"/>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unhideWhenUsed/>
    <w:rsid w:val="00343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43C20"/>
    <w:rPr>
      <w:rFonts w:ascii="Courier New" w:eastAsia="Times New Roman" w:hAnsi="Courier New" w:cs="Courier New"/>
      <w:sz w:val="20"/>
      <w:szCs w:val="20"/>
    </w:rPr>
  </w:style>
  <w:style w:type="character" w:customStyle="1" w:styleId="gcwxi2kcpjb">
    <w:name w:val="gcwxi2kcpjb"/>
    <w:basedOn w:val="DefaultParagraphFont"/>
    <w:rsid w:val="00343C20"/>
  </w:style>
  <w:style w:type="character" w:customStyle="1" w:styleId="gcwxi2kcpkb">
    <w:name w:val="gcwxi2kcpkb"/>
    <w:basedOn w:val="DefaultParagraphFont"/>
    <w:rsid w:val="00343C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85822">
      <w:bodyDiv w:val="1"/>
      <w:marLeft w:val="0"/>
      <w:marRight w:val="0"/>
      <w:marTop w:val="0"/>
      <w:marBottom w:val="0"/>
      <w:divBdr>
        <w:top w:val="none" w:sz="0" w:space="0" w:color="auto"/>
        <w:left w:val="none" w:sz="0" w:space="0" w:color="auto"/>
        <w:bottom w:val="none" w:sz="0" w:space="0" w:color="auto"/>
        <w:right w:val="none" w:sz="0" w:space="0" w:color="auto"/>
      </w:divBdr>
    </w:div>
    <w:div w:id="133909599">
      <w:bodyDiv w:val="1"/>
      <w:marLeft w:val="0"/>
      <w:marRight w:val="0"/>
      <w:marTop w:val="0"/>
      <w:marBottom w:val="0"/>
      <w:divBdr>
        <w:top w:val="none" w:sz="0" w:space="0" w:color="auto"/>
        <w:left w:val="none" w:sz="0" w:space="0" w:color="auto"/>
        <w:bottom w:val="none" w:sz="0" w:space="0" w:color="auto"/>
        <w:right w:val="none" w:sz="0" w:space="0" w:color="auto"/>
      </w:divBdr>
    </w:div>
    <w:div w:id="137652816">
      <w:bodyDiv w:val="1"/>
      <w:marLeft w:val="0"/>
      <w:marRight w:val="0"/>
      <w:marTop w:val="0"/>
      <w:marBottom w:val="0"/>
      <w:divBdr>
        <w:top w:val="none" w:sz="0" w:space="0" w:color="auto"/>
        <w:left w:val="none" w:sz="0" w:space="0" w:color="auto"/>
        <w:bottom w:val="none" w:sz="0" w:space="0" w:color="auto"/>
        <w:right w:val="none" w:sz="0" w:space="0" w:color="auto"/>
      </w:divBdr>
    </w:div>
    <w:div w:id="423918210">
      <w:bodyDiv w:val="1"/>
      <w:marLeft w:val="0"/>
      <w:marRight w:val="0"/>
      <w:marTop w:val="0"/>
      <w:marBottom w:val="0"/>
      <w:divBdr>
        <w:top w:val="none" w:sz="0" w:space="0" w:color="auto"/>
        <w:left w:val="none" w:sz="0" w:space="0" w:color="auto"/>
        <w:bottom w:val="none" w:sz="0" w:space="0" w:color="auto"/>
        <w:right w:val="none" w:sz="0" w:space="0" w:color="auto"/>
      </w:divBdr>
    </w:div>
    <w:div w:id="521087788">
      <w:bodyDiv w:val="1"/>
      <w:marLeft w:val="0"/>
      <w:marRight w:val="0"/>
      <w:marTop w:val="0"/>
      <w:marBottom w:val="0"/>
      <w:divBdr>
        <w:top w:val="none" w:sz="0" w:space="0" w:color="auto"/>
        <w:left w:val="none" w:sz="0" w:space="0" w:color="auto"/>
        <w:bottom w:val="none" w:sz="0" w:space="0" w:color="auto"/>
        <w:right w:val="none" w:sz="0" w:space="0" w:color="auto"/>
      </w:divBdr>
    </w:div>
    <w:div w:id="858273784">
      <w:bodyDiv w:val="1"/>
      <w:marLeft w:val="0"/>
      <w:marRight w:val="0"/>
      <w:marTop w:val="0"/>
      <w:marBottom w:val="0"/>
      <w:divBdr>
        <w:top w:val="none" w:sz="0" w:space="0" w:color="auto"/>
        <w:left w:val="none" w:sz="0" w:space="0" w:color="auto"/>
        <w:bottom w:val="none" w:sz="0" w:space="0" w:color="auto"/>
        <w:right w:val="none" w:sz="0" w:space="0" w:color="auto"/>
      </w:divBdr>
    </w:div>
    <w:div w:id="891385946">
      <w:bodyDiv w:val="1"/>
      <w:marLeft w:val="0"/>
      <w:marRight w:val="0"/>
      <w:marTop w:val="0"/>
      <w:marBottom w:val="0"/>
      <w:divBdr>
        <w:top w:val="none" w:sz="0" w:space="0" w:color="auto"/>
        <w:left w:val="none" w:sz="0" w:space="0" w:color="auto"/>
        <w:bottom w:val="none" w:sz="0" w:space="0" w:color="auto"/>
        <w:right w:val="none" w:sz="0" w:space="0" w:color="auto"/>
      </w:divBdr>
      <w:divsChild>
        <w:div w:id="1132405924">
          <w:marLeft w:val="0"/>
          <w:marRight w:val="0"/>
          <w:marTop w:val="0"/>
          <w:marBottom w:val="450"/>
          <w:divBdr>
            <w:top w:val="none" w:sz="0" w:space="0" w:color="auto"/>
            <w:left w:val="none" w:sz="0" w:space="0" w:color="auto"/>
            <w:bottom w:val="none" w:sz="0" w:space="0" w:color="auto"/>
            <w:right w:val="none" w:sz="0" w:space="0" w:color="auto"/>
          </w:divBdr>
        </w:div>
      </w:divsChild>
    </w:div>
    <w:div w:id="1534465800">
      <w:bodyDiv w:val="1"/>
      <w:marLeft w:val="0"/>
      <w:marRight w:val="0"/>
      <w:marTop w:val="0"/>
      <w:marBottom w:val="0"/>
      <w:divBdr>
        <w:top w:val="none" w:sz="0" w:space="0" w:color="auto"/>
        <w:left w:val="none" w:sz="0" w:space="0" w:color="auto"/>
        <w:bottom w:val="none" w:sz="0" w:space="0" w:color="auto"/>
        <w:right w:val="none" w:sz="0" w:space="0" w:color="auto"/>
      </w:divBdr>
    </w:div>
    <w:div w:id="1552839163">
      <w:bodyDiv w:val="1"/>
      <w:marLeft w:val="0"/>
      <w:marRight w:val="0"/>
      <w:marTop w:val="0"/>
      <w:marBottom w:val="0"/>
      <w:divBdr>
        <w:top w:val="none" w:sz="0" w:space="0" w:color="auto"/>
        <w:left w:val="none" w:sz="0" w:space="0" w:color="auto"/>
        <w:bottom w:val="none" w:sz="0" w:space="0" w:color="auto"/>
        <w:right w:val="none" w:sz="0" w:space="0" w:color="auto"/>
      </w:divBdr>
    </w:div>
    <w:div w:id="1867908893">
      <w:bodyDiv w:val="1"/>
      <w:marLeft w:val="0"/>
      <w:marRight w:val="0"/>
      <w:marTop w:val="0"/>
      <w:marBottom w:val="0"/>
      <w:divBdr>
        <w:top w:val="none" w:sz="0" w:space="0" w:color="auto"/>
        <w:left w:val="none" w:sz="0" w:space="0" w:color="auto"/>
        <w:bottom w:val="none" w:sz="0" w:space="0" w:color="auto"/>
        <w:right w:val="none" w:sz="0" w:space="0" w:color="auto"/>
      </w:divBdr>
    </w:div>
    <w:div w:id="1890452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ec2-54-191-3-213.us-west-2.compute.amazonaws.com:1111/investor/retrieve/companies" TargetMode="Externa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microsoft.com/office/2011/relationships/people" Target="people.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7982C-B0D6-4745-8E8B-7020B5897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35</Pages>
  <Words>5786</Words>
  <Characters>32982</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Deenash .A.S</dc:creator>
  <cp:keywords/>
  <dc:description/>
  <cp:lastModifiedBy>Lakshmi Venkateswaran</cp:lastModifiedBy>
  <cp:revision>3</cp:revision>
  <cp:lastPrinted>2015-12-10T16:53:00Z</cp:lastPrinted>
  <dcterms:created xsi:type="dcterms:W3CDTF">2016-10-23T05:40:00Z</dcterms:created>
  <dcterms:modified xsi:type="dcterms:W3CDTF">2016-10-23T05:49:00Z</dcterms:modified>
</cp:coreProperties>
</file>